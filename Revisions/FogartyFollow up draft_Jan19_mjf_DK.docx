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49EF" w14:textId="2898A0C5" w:rsidR="00A411AC" w:rsidRPr="00BE372D" w:rsidRDefault="00507AAB" w:rsidP="00BE372D">
      <w:pPr>
        <w:pStyle w:val="Heading1"/>
        <w:spacing w:before="0" w:beforeAutospacing="0" w:after="240" w:afterAutospacing="0" w:line="360" w:lineRule="auto"/>
        <w:ind w:firstLine="709"/>
        <w:jc w:val="center"/>
        <w:rPr>
          <w:sz w:val="24"/>
          <w:szCs w:val="24"/>
          <w:lang w:val="en-GB"/>
        </w:rPr>
      </w:pPr>
      <w:r w:rsidRPr="00BE372D">
        <w:rPr>
          <w:sz w:val="24"/>
          <w:szCs w:val="24"/>
          <w:lang w:val="en-GB"/>
        </w:rPr>
        <w:t>Persistence of recruitment variability differences among co-occurring North Atlantic groundfish species</w:t>
      </w:r>
    </w:p>
    <w:p w14:paraId="5DDFC22F" w14:textId="47646AB1" w:rsidR="00BB2063" w:rsidRPr="00BE372D" w:rsidRDefault="00672BBF" w:rsidP="00BE372D">
      <w:pPr>
        <w:pStyle w:val="Heading1"/>
        <w:spacing w:before="0" w:beforeAutospacing="0" w:after="240" w:afterAutospacing="0" w:line="360" w:lineRule="auto"/>
        <w:rPr>
          <w:b w:val="0"/>
          <w:bCs w:val="0"/>
          <w:sz w:val="24"/>
          <w:szCs w:val="24"/>
          <w:lang w:val="en-CA"/>
        </w:rPr>
      </w:pPr>
      <w:r w:rsidRPr="00BE372D">
        <w:rPr>
          <w:sz w:val="24"/>
          <w:szCs w:val="24"/>
          <w:lang w:val="en-CA"/>
        </w:rPr>
        <w:t>Introduction</w:t>
      </w:r>
    </w:p>
    <w:p w14:paraId="3A12416E" w14:textId="1325B514" w:rsidR="00BE2BDD" w:rsidRPr="00BE372D" w:rsidRDefault="00A411AC" w:rsidP="00BE372D">
      <w:pPr>
        <w:spacing w:after="240" w:line="360" w:lineRule="auto"/>
        <w:rPr>
          <w:rFonts w:ascii="Times New Roman" w:hAnsi="Times New Roman" w:cs="Times New Roman"/>
          <w:sz w:val="24"/>
          <w:szCs w:val="24"/>
          <w:lang w:val="en-GB"/>
        </w:rPr>
      </w:pPr>
      <w:r w:rsidRPr="00BE372D">
        <w:rPr>
          <w:rFonts w:ascii="Times New Roman" w:hAnsi="Times New Roman" w:cs="Times New Roman"/>
          <w:sz w:val="24"/>
          <w:szCs w:val="24"/>
          <w:lang w:val="en-GB"/>
        </w:rPr>
        <w:t>Patterns of r</w:t>
      </w:r>
      <w:r w:rsidR="007B6545" w:rsidRPr="00BE372D">
        <w:rPr>
          <w:rFonts w:ascii="Times New Roman" w:hAnsi="Times New Roman" w:cs="Times New Roman"/>
          <w:sz w:val="24"/>
          <w:szCs w:val="24"/>
          <w:lang w:val="en-GB"/>
        </w:rPr>
        <w:t xml:space="preserve">ecruitment </w:t>
      </w:r>
      <w:r w:rsidR="000C6F31" w:rsidRPr="00BE372D">
        <w:rPr>
          <w:rFonts w:ascii="Times New Roman" w:hAnsi="Times New Roman" w:cs="Times New Roman"/>
          <w:sz w:val="24"/>
          <w:szCs w:val="24"/>
          <w:lang w:val="en-GB"/>
        </w:rPr>
        <w:t xml:space="preserve">and </w:t>
      </w:r>
      <w:r w:rsidRPr="00BE372D">
        <w:rPr>
          <w:rFonts w:ascii="Times New Roman" w:hAnsi="Times New Roman" w:cs="Times New Roman"/>
          <w:sz w:val="24"/>
          <w:szCs w:val="24"/>
          <w:lang w:val="en-GB"/>
        </w:rPr>
        <w:t xml:space="preserve">its </w:t>
      </w:r>
      <w:r w:rsidR="007B6545" w:rsidRPr="00BE372D">
        <w:rPr>
          <w:rFonts w:ascii="Times New Roman" w:hAnsi="Times New Roman" w:cs="Times New Roman"/>
          <w:sz w:val="24"/>
          <w:szCs w:val="24"/>
          <w:lang w:val="en-GB"/>
        </w:rPr>
        <w:t xml:space="preserve">variability </w:t>
      </w:r>
      <w:r w:rsidR="002E261E" w:rsidRPr="00BE372D">
        <w:rPr>
          <w:rFonts w:ascii="Times New Roman" w:hAnsi="Times New Roman" w:cs="Times New Roman"/>
          <w:sz w:val="24"/>
          <w:szCs w:val="24"/>
          <w:lang w:val="en-GB"/>
        </w:rPr>
        <w:t xml:space="preserve">are known to differ substantially </w:t>
      </w:r>
      <w:r w:rsidR="007B6545" w:rsidRPr="00BE372D">
        <w:rPr>
          <w:rFonts w:ascii="Times New Roman" w:hAnsi="Times New Roman" w:cs="Times New Roman"/>
          <w:sz w:val="24"/>
          <w:szCs w:val="24"/>
          <w:lang w:val="en-GB"/>
        </w:rPr>
        <w:t>among marine fish species</w:t>
      </w:r>
      <w:r w:rsidR="002E261E" w:rsidRPr="00BE372D">
        <w:rPr>
          <w:rFonts w:ascii="Times New Roman" w:hAnsi="Times New Roman" w:cs="Times New Roman"/>
          <w:sz w:val="24"/>
          <w:szCs w:val="24"/>
          <w:lang w:val="en-GB"/>
        </w:rPr>
        <w:t xml:space="preserve">, as well as </w:t>
      </w:r>
      <w:r w:rsidR="007B6545" w:rsidRPr="00BE372D">
        <w:rPr>
          <w:rFonts w:ascii="Times New Roman" w:hAnsi="Times New Roman" w:cs="Times New Roman"/>
          <w:sz w:val="24"/>
          <w:szCs w:val="24"/>
          <w:lang w:val="en-GB"/>
        </w:rPr>
        <w:t>depend</w:t>
      </w:r>
      <w:r w:rsidR="002E261E" w:rsidRPr="00BE372D">
        <w:rPr>
          <w:rFonts w:ascii="Times New Roman" w:hAnsi="Times New Roman" w:cs="Times New Roman"/>
          <w:sz w:val="24"/>
          <w:szCs w:val="24"/>
          <w:lang w:val="en-GB"/>
        </w:rPr>
        <w:t>ing</w:t>
      </w:r>
      <w:r w:rsidR="007B6545" w:rsidRPr="00BE372D">
        <w:rPr>
          <w:rFonts w:ascii="Times New Roman" w:hAnsi="Times New Roman" w:cs="Times New Roman"/>
          <w:sz w:val="24"/>
          <w:szCs w:val="24"/>
          <w:lang w:val="en-GB"/>
        </w:rPr>
        <w:t xml:space="preserve"> on a variety of both intrinsic and extrinsic factors</w:t>
      </w:r>
      <w:r w:rsidR="000C6F31" w:rsidRPr="00BE372D">
        <w:rPr>
          <w:rFonts w:ascii="Times New Roman" w:hAnsi="Times New Roman" w:cs="Times New Roman"/>
          <w:sz w:val="24"/>
          <w:szCs w:val="24"/>
          <w:lang w:val="en-GB"/>
        </w:rPr>
        <w:t xml:space="preserve"> (</w:t>
      </w:r>
      <w:r w:rsidR="00623CE3" w:rsidRPr="00BE372D">
        <w:rPr>
          <w:rFonts w:ascii="Times New Roman" w:hAnsi="Times New Roman" w:cs="Times New Roman"/>
          <w:sz w:val="24"/>
          <w:szCs w:val="24"/>
          <w:lang w:val="en-GB"/>
        </w:rPr>
        <w:t>e.g.</w:t>
      </w:r>
      <w:r w:rsidRPr="00BE372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proofErr w:type="spellStart"/>
      <w:r w:rsidR="000C6F31" w:rsidRPr="00BE372D">
        <w:rPr>
          <w:rFonts w:ascii="Times New Roman" w:hAnsi="Times New Roman" w:cs="Times New Roman"/>
          <w:sz w:val="24"/>
          <w:szCs w:val="24"/>
          <w:lang w:val="en-GB"/>
        </w:rPr>
        <w:t>Winemiller</w:t>
      </w:r>
      <w:proofErr w:type="spellEnd"/>
      <w:r w:rsidR="000C6F31" w:rsidRPr="00BE372D">
        <w:rPr>
          <w:rFonts w:ascii="Times New Roman" w:hAnsi="Times New Roman" w:cs="Times New Roman"/>
          <w:sz w:val="24"/>
          <w:szCs w:val="24"/>
          <w:lang w:val="en-GB"/>
        </w:rPr>
        <w:t xml:space="preserve"> and Rose 1992, Spencer and Collie 1997, Houde 2016, Petrik et al 2021)</w:t>
      </w:r>
      <w:r w:rsidR="007B6545"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I</w:t>
      </w:r>
      <w:r w:rsidR="0075216C" w:rsidRPr="00BE372D">
        <w:rPr>
          <w:rFonts w:ascii="Times New Roman" w:hAnsi="Times New Roman" w:cs="Times New Roman"/>
          <w:sz w:val="24"/>
          <w:szCs w:val="24"/>
          <w:lang w:val="en-GB"/>
        </w:rPr>
        <w:t xml:space="preserve">ntrinsic factors such as the biomass and physiological </w:t>
      </w:r>
      <w:r w:rsidR="009462BE" w:rsidRPr="00BE372D">
        <w:rPr>
          <w:rFonts w:ascii="Times New Roman" w:hAnsi="Times New Roman" w:cs="Times New Roman"/>
          <w:sz w:val="24"/>
          <w:szCs w:val="24"/>
          <w:lang w:val="en-GB"/>
        </w:rPr>
        <w:t xml:space="preserve">condition </w:t>
      </w:r>
      <w:r w:rsidR="0075216C" w:rsidRPr="00BE372D">
        <w:rPr>
          <w:rFonts w:ascii="Times New Roman" w:hAnsi="Times New Roman" w:cs="Times New Roman"/>
          <w:sz w:val="24"/>
          <w:szCs w:val="24"/>
          <w:lang w:val="en-GB"/>
        </w:rPr>
        <w:t>of the spawning stock play a dominant role in determining recruitment success</w:t>
      </w:r>
      <w:r w:rsidR="00C25B78" w:rsidRPr="00BE372D">
        <w:rPr>
          <w:rFonts w:ascii="Times New Roman" w:hAnsi="Times New Roman" w:cs="Times New Roman"/>
          <w:sz w:val="24"/>
          <w:szCs w:val="24"/>
          <w:lang w:val="en-GB"/>
        </w:rPr>
        <w:t xml:space="preserve"> for many species, primarily those that are long-lived</w:t>
      </w:r>
      <w:r w:rsidR="00BE2BDD" w:rsidRPr="00BE372D">
        <w:rPr>
          <w:rFonts w:ascii="Times New Roman" w:hAnsi="Times New Roman" w:cs="Times New Roman"/>
          <w:sz w:val="24"/>
          <w:szCs w:val="24"/>
          <w:lang w:val="en-GB"/>
        </w:rPr>
        <w:t>, iteroparous</w:t>
      </w:r>
      <w:r w:rsidR="00C25B78" w:rsidRPr="00BE372D">
        <w:rPr>
          <w:rFonts w:ascii="Times New Roman" w:hAnsi="Times New Roman" w:cs="Times New Roman"/>
          <w:sz w:val="24"/>
          <w:szCs w:val="24"/>
          <w:lang w:val="en-GB"/>
        </w:rPr>
        <w:t xml:space="preserve"> and attain large body sizes</w:t>
      </w:r>
      <w:r w:rsidR="0075216C" w:rsidRPr="00BE372D">
        <w:rPr>
          <w:rFonts w:ascii="Times New Roman" w:hAnsi="Times New Roman" w:cs="Times New Roman"/>
          <w:sz w:val="24"/>
          <w:szCs w:val="24"/>
          <w:lang w:val="en-GB"/>
        </w:rPr>
        <w:t>. Age</w:t>
      </w:r>
      <w:r w:rsidR="00C25B78" w:rsidRPr="00BE372D">
        <w:rPr>
          <w:rFonts w:ascii="Times New Roman" w:hAnsi="Times New Roman" w:cs="Times New Roman"/>
          <w:sz w:val="24"/>
          <w:szCs w:val="24"/>
          <w:lang w:val="en-GB"/>
        </w:rPr>
        <w:t xml:space="preserve"> and size</w:t>
      </w:r>
      <w:r w:rsidR="0075216C" w:rsidRPr="00BE372D">
        <w:rPr>
          <w:rFonts w:ascii="Times New Roman" w:hAnsi="Times New Roman" w:cs="Times New Roman"/>
          <w:sz w:val="24"/>
          <w:szCs w:val="24"/>
          <w:lang w:val="en-GB"/>
        </w:rPr>
        <w:t xml:space="preserv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and the diversity</w:t>
      </w:r>
      <w:r w:rsidR="009462BE" w:rsidRPr="00BE372D">
        <w:rPr>
          <w:rFonts w:ascii="Times New Roman" w:hAnsi="Times New Roman" w:cs="Times New Roman"/>
          <w:sz w:val="24"/>
          <w:szCs w:val="24"/>
          <w:lang w:val="en-GB"/>
        </w:rPr>
        <w:t xml:space="preserve"> </w:t>
      </w:r>
      <w:r w:rsidR="0075216C" w:rsidRPr="00BE372D">
        <w:rPr>
          <w:rFonts w:ascii="Times New Roman" w:hAnsi="Times New Roman" w:cs="Times New Roman"/>
          <w:sz w:val="24"/>
          <w:szCs w:val="24"/>
          <w:lang w:val="en-GB"/>
        </w:rPr>
        <w:t>of age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also play important roles </w:t>
      </w:r>
      <w:r w:rsidR="00C25B78" w:rsidRPr="00BE372D">
        <w:rPr>
          <w:rFonts w:ascii="Times New Roman" w:hAnsi="Times New Roman" w:cs="Times New Roman"/>
          <w:sz w:val="24"/>
          <w:szCs w:val="24"/>
          <w:lang w:val="en-GB"/>
        </w:rPr>
        <w:t xml:space="preserve">in recruitment success </w:t>
      </w:r>
      <w:r w:rsidR="0075216C" w:rsidRPr="00BE372D">
        <w:rPr>
          <w:rFonts w:ascii="Times New Roman" w:hAnsi="Times New Roman" w:cs="Times New Roman"/>
          <w:sz w:val="24"/>
          <w:szCs w:val="24"/>
          <w:lang w:val="en-GB"/>
        </w:rPr>
        <w:t xml:space="preserve">given the demonstrated </w:t>
      </w:r>
      <w:r w:rsidR="00BE2BDD" w:rsidRPr="00BE372D">
        <w:rPr>
          <w:rFonts w:ascii="Times New Roman" w:hAnsi="Times New Roman" w:cs="Times New Roman"/>
          <w:sz w:val="24"/>
          <w:szCs w:val="24"/>
          <w:lang w:val="en-GB"/>
        </w:rPr>
        <w:t xml:space="preserve">survival </w:t>
      </w:r>
      <w:r w:rsidR="00C25B78" w:rsidRPr="00BE372D">
        <w:rPr>
          <w:rFonts w:ascii="Times New Roman" w:hAnsi="Times New Roman" w:cs="Times New Roman"/>
          <w:sz w:val="24"/>
          <w:szCs w:val="24"/>
          <w:lang w:val="en-GB"/>
        </w:rPr>
        <w:t>advantage</w:t>
      </w:r>
      <w:r w:rsidR="00BF19A6"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that </w:t>
      </w:r>
      <w:r w:rsidR="00C25B78" w:rsidRPr="00BE372D">
        <w:rPr>
          <w:rFonts w:ascii="Times New Roman" w:hAnsi="Times New Roman" w:cs="Times New Roman"/>
          <w:sz w:val="24"/>
          <w:szCs w:val="24"/>
          <w:lang w:val="en-GB"/>
        </w:rPr>
        <w:t>offspring from older</w:t>
      </w:r>
      <w:r w:rsidR="0098128E" w:rsidRPr="00BE372D">
        <w:rPr>
          <w:rFonts w:ascii="Times New Roman" w:hAnsi="Times New Roman" w:cs="Times New Roman"/>
          <w:sz w:val="24"/>
          <w:szCs w:val="24"/>
          <w:lang w:val="en-GB"/>
        </w:rPr>
        <w:t xml:space="preserve">, </w:t>
      </w:r>
      <w:r w:rsidR="00C25B78" w:rsidRPr="00BE372D">
        <w:rPr>
          <w:rFonts w:ascii="Times New Roman" w:hAnsi="Times New Roman" w:cs="Times New Roman"/>
          <w:sz w:val="24"/>
          <w:szCs w:val="24"/>
          <w:lang w:val="en-GB"/>
        </w:rPr>
        <w:t>repeat spawners have over first time, smaller parents</w:t>
      </w:r>
      <w:r w:rsidR="0098128E"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w:t>
      </w:r>
      <w:del w:id="0" w:author="Michael Fogarty" w:date="2022-02-08T10:22:00Z">
        <w:r w:rsidR="0011455A" w:rsidRPr="00BE372D" w:rsidDel="008F6781">
          <w:rPr>
            <w:rFonts w:ascii="Times New Roman" w:hAnsi="Times New Roman" w:cs="Times New Roman"/>
            <w:sz w:val="24"/>
            <w:szCs w:val="24"/>
            <w:highlight w:val="yellow"/>
            <w:lang w:val="en-GB"/>
          </w:rPr>
          <w:delText>ref</w:delText>
        </w:r>
        <w:r w:rsidR="0098128E" w:rsidRPr="00BE372D" w:rsidDel="008F6781">
          <w:rPr>
            <w:rFonts w:ascii="Times New Roman" w:hAnsi="Times New Roman" w:cs="Times New Roman"/>
            <w:sz w:val="24"/>
            <w:szCs w:val="24"/>
            <w:highlight w:val="yellow"/>
            <w:lang w:val="en-GB"/>
          </w:rPr>
          <w:delText>s</w:delText>
        </w:r>
      </w:del>
      <w:ins w:id="1" w:author="Michael Fogarty" w:date="2022-02-08T10:22:00Z">
        <w:r w:rsidR="008F6781">
          <w:rPr>
            <w:rFonts w:ascii="Times New Roman" w:hAnsi="Times New Roman" w:cs="Times New Roman"/>
            <w:sz w:val="24"/>
            <w:szCs w:val="24"/>
            <w:lang w:val="en-GB"/>
          </w:rPr>
          <w:t>Marshall 2016</w:t>
        </w:r>
      </w:ins>
      <w:r w:rsidR="0011455A" w:rsidRPr="00BE372D">
        <w:rPr>
          <w:rFonts w:ascii="Times New Roman" w:hAnsi="Times New Roman" w:cs="Times New Roman"/>
          <w:sz w:val="24"/>
          <w:szCs w:val="24"/>
          <w:lang w:val="en-GB"/>
        </w:rPr>
        <w:t>)</w:t>
      </w:r>
      <w:r w:rsidR="00C25B78" w:rsidRPr="00BE372D">
        <w:rPr>
          <w:rFonts w:ascii="Times New Roman" w:hAnsi="Times New Roman" w:cs="Times New Roman"/>
          <w:sz w:val="24"/>
          <w:szCs w:val="24"/>
          <w:lang w:val="en-GB"/>
        </w:rPr>
        <w:t>. Extrinsic factors involving environmental variability can influence recruitment success, mo</w:t>
      </w:r>
      <w:r w:rsidR="00BE2BDD" w:rsidRPr="00BE372D">
        <w:rPr>
          <w:rFonts w:ascii="Times New Roman" w:hAnsi="Times New Roman" w:cs="Times New Roman"/>
          <w:sz w:val="24"/>
          <w:szCs w:val="24"/>
          <w:lang w:val="en-GB"/>
        </w:rPr>
        <w:t xml:space="preserve">re commonly among </w:t>
      </w:r>
      <w:r w:rsidR="00C25B78" w:rsidRPr="00BE372D">
        <w:rPr>
          <w:rFonts w:ascii="Times New Roman" w:hAnsi="Times New Roman" w:cs="Times New Roman"/>
          <w:sz w:val="24"/>
          <w:szCs w:val="24"/>
          <w:lang w:val="en-GB"/>
        </w:rPr>
        <w:t>small bodie</w:t>
      </w:r>
      <w:r w:rsidR="00BE2BDD" w:rsidRPr="00BE372D">
        <w:rPr>
          <w:rFonts w:ascii="Times New Roman" w:hAnsi="Times New Roman" w:cs="Times New Roman"/>
          <w:sz w:val="24"/>
          <w:szCs w:val="24"/>
          <w:lang w:val="en-GB"/>
        </w:rPr>
        <w:t>d</w:t>
      </w:r>
      <w:r w:rsidR="00C25B78" w:rsidRPr="00BE372D">
        <w:rPr>
          <w:rFonts w:ascii="Times New Roman" w:hAnsi="Times New Roman" w:cs="Times New Roman"/>
          <w:sz w:val="24"/>
          <w:szCs w:val="24"/>
          <w:lang w:val="en-GB"/>
        </w:rPr>
        <w:t xml:space="preserve">, </w:t>
      </w:r>
      <w:r w:rsidR="00BE2BDD" w:rsidRPr="00BE372D">
        <w:rPr>
          <w:rFonts w:ascii="Times New Roman" w:hAnsi="Times New Roman" w:cs="Times New Roman"/>
          <w:sz w:val="24"/>
          <w:szCs w:val="24"/>
          <w:lang w:val="en-GB"/>
        </w:rPr>
        <w:t xml:space="preserve">semelparous, </w:t>
      </w:r>
      <w:r w:rsidR="00C25B78" w:rsidRPr="00BE372D">
        <w:rPr>
          <w:rFonts w:ascii="Times New Roman" w:hAnsi="Times New Roman" w:cs="Times New Roman"/>
          <w:sz w:val="24"/>
          <w:szCs w:val="24"/>
          <w:lang w:val="en-GB"/>
        </w:rPr>
        <w:t>short lived species</w:t>
      </w:r>
      <w:r w:rsidR="00BE2BDD" w:rsidRPr="00BE372D">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BE372D">
        <w:rPr>
          <w:rFonts w:ascii="Times New Roman" w:hAnsi="Times New Roman" w:cs="Times New Roman"/>
          <w:sz w:val="24"/>
          <w:szCs w:val="24"/>
          <w:lang w:val="en-CA"/>
        </w:rPr>
        <w:t>/or a reduction in stock biomass</w:t>
      </w:r>
      <w:r w:rsidR="00F10EFE" w:rsidRPr="00BE372D">
        <w:rPr>
          <w:rFonts w:ascii="Times New Roman" w:hAnsi="Times New Roman" w:cs="Times New Roman"/>
          <w:sz w:val="24"/>
          <w:szCs w:val="24"/>
          <w:lang w:val="en-CA"/>
        </w:rPr>
        <w:t xml:space="preserve"> or body size</w:t>
      </w:r>
      <w:r w:rsidR="00BE2BDD" w:rsidRPr="00BE372D">
        <w:rPr>
          <w:rFonts w:ascii="Times New Roman" w:hAnsi="Times New Roman" w:cs="Times New Roman"/>
          <w:sz w:val="24"/>
          <w:szCs w:val="24"/>
          <w:lang w:val="en-GB"/>
        </w:rPr>
        <w:t xml:space="preserve">. </w:t>
      </w:r>
      <w:r w:rsidR="00B922CF" w:rsidRPr="00BE372D">
        <w:rPr>
          <w:rFonts w:ascii="Times New Roman" w:hAnsi="Times New Roman" w:cs="Times New Roman"/>
          <w:sz w:val="24"/>
          <w:szCs w:val="24"/>
          <w:lang w:val="en-GB"/>
        </w:rPr>
        <w:t>R</w:t>
      </w:r>
      <w:r w:rsidR="00EB12B6" w:rsidRPr="00BE372D">
        <w:rPr>
          <w:rFonts w:ascii="Times New Roman" w:hAnsi="Times New Roman" w:cs="Times New Roman"/>
          <w:sz w:val="24"/>
          <w:szCs w:val="24"/>
          <w:lang w:val="en-GB"/>
        </w:rPr>
        <w:t>ecruitment</w:t>
      </w:r>
      <w:r w:rsidR="000C6F31" w:rsidRPr="00BE372D">
        <w:rPr>
          <w:rFonts w:ascii="Times New Roman" w:hAnsi="Times New Roman" w:cs="Times New Roman"/>
          <w:sz w:val="24"/>
          <w:szCs w:val="24"/>
          <w:lang w:val="en-GB"/>
        </w:rPr>
        <w:t xml:space="preserve"> and</w:t>
      </w:r>
      <w:r w:rsidR="00EB12B6" w:rsidRPr="00BE372D">
        <w:rPr>
          <w:rFonts w:ascii="Times New Roman" w:hAnsi="Times New Roman" w:cs="Times New Roman"/>
          <w:sz w:val="24"/>
          <w:szCs w:val="24"/>
          <w:lang w:val="en-GB"/>
        </w:rPr>
        <w:t xml:space="preserve"> its</w:t>
      </w:r>
      <w:r w:rsidR="000C6F31" w:rsidRPr="00BE372D">
        <w:rPr>
          <w:rFonts w:ascii="Times New Roman" w:hAnsi="Times New Roman" w:cs="Times New Roman"/>
          <w:sz w:val="24"/>
          <w:szCs w:val="24"/>
          <w:lang w:val="en-GB"/>
        </w:rPr>
        <w:t xml:space="preserve"> </w:t>
      </w:r>
      <w:r w:rsidR="00002BFD" w:rsidRPr="00BE372D">
        <w:rPr>
          <w:rFonts w:ascii="Times New Roman" w:hAnsi="Times New Roman" w:cs="Times New Roman"/>
          <w:sz w:val="24"/>
          <w:szCs w:val="24"/>
          <w:lang w:val="en-GB"/>
        </w:rPr>
        <w:t xml:space="preserve">relationship </w:t>
      </w:r>
      <w:r w:rsidR="00EB12B6" w:rsidRPr="00BE372D">
        <w:rPr>
          <w:rFonts w:ascii="Times New Roman" w:hAnsi="Times New Roman" w:cs="Times New Roman"/>
          <w:sz w:val="24"/>
          <w:szCs w:val="24"/>
          <w:lang w:val="en-GB"/>
        </w:rPr>
        <w:t>with the environment</w:t>
      </w:r>
      <w:r w:rsidR="00002BFD" w:rsidRPr="00BE372D">
        <w:rPr>
          <w:rFonts w:ascii="Times New Roman" w:hAnsi="Times New Roman" w:cs="Times New Roman"/>
          <w:sz w:val="24"/>
          <w:szCs w:val="24"/>
          <w:lang w:val="en-GB"/>
        </w:rPr>
        <w:t xml:space="preserve"> can </w:t>
      </w:r>
      <w:r w:rsidR="00EB12B6" w:rsidRPr="00BE372D">
        <w:rPr>
          <w:rFonts w:ascii="Times New Roman" w:hAnsi="Times New Roman" w:cs="Times New Roman"/>
          <w:sz w:val="24"/>
          <w:szCs w:val="24"/>
          <w:lang w:val="en-GB"/>
        </w:rPr>
        <w:t xml:space="preserve">therefore </w:t>
      </w:r>
      <w:r w:rsidR="00002BFD" w:rsidRPr="00BE372D">
        <w:rPr>
          <w:rFonts w:ascii="Times New Roman" w:hAnsi="Times New Roman" w:cs="Times New Roman"/>
          <w:sz w:val="24"/>
          <w:szCs w:val="24"/>
          <w:lang w:val="en-GB"/>
        </w:rPr>
        <w:t>change over time</w:t>
      </w:r>
      <w:r w:rsidR="009462BE"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no</w:t>
      </w:r>
      <w:r w:rsidR="00623CE3" w:rsidRPr="00BE372D">
        <w:rPr>
          <w:rFonts w:ascii="Times New Roman" w:hAnsi="Times New Roman" w:cs="Times New Roman"/>
          <w:sz w:val="24"/>
          <w:szCs w:val="24"/>
          <w:lang w:val="en-GB"/>
        </w:rPr>
        <w:t>t</w:t>
      </w:r>
      <w:r w:rsidR="00EB12B6" w:rsidRPr="00BE372D">
        <w:rPr>
          <w:rFonts w:ascii="Times New Roman" w:hAnsi="Times New Roman" w:cs="Times New Roman"/>
          <w:sz w:val="24"/>
          <w:szCs w:val="24"/>
          <w:lang w:val="en-GB"/>
        </w:rPr>
        <w:t xml:space="preserve"> only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environmental changes but also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w:t>
      </w:r>
      <w:r w:rsidR="0098128E" w:rsidRPr="00BE372D">
        <w:rPr>
          <w:rFonts w:ascii="Times New Roman" w:hAnsi="Times New Roman" w:cs="Times New Roman"/>
          <w:sz w:val="24"/>
          <w:szCs w:val="24"/>
          <w:lang w:val="en-GB"/>
        </w:rPr>
        <w:t xml:space="preserve">phenotypic </w:t>
      </w:r>
      <w:r w:rsidR="00EB12B6" w:rsidRPr="00BE372D">
        <w:rPr>
          <w:rFonts w:ascii="Times New Roman" w:hAnsi="Times New Roman" w:cs="Times New Roman"/>
          <w:sz w:val="24"/>
          <w:szCs w:val="24"/>
          <w:lang w:val="en-GB"/>
        </w:rPr>
        <w:t xml:space="preserve">changes within the stock itself </w:t>
      </w:r>
      <w:r w:rsidR="00002BFD" w:rsidRPr="00BE372D">
        <w:rPr>
          <w:rFonts w:ascii="Times New Roman" w:hAnsi="Times New Roman" w:cs="Times New Roman"/>
          <w:sz w:val="24"/>
          <w:szCs w:val="24"/>
          <w:lang w:val="en-GB"/>
        </w:rPr>
        <w:t>(</w:t>
      </w:r>
      <w:r w:rsidR="0090148B" w:rsidRPr="00BE372D">
        <w:rPr>
          <w:rFonts w:ascii="Times New Roman" w:hAnsi="Times New Roman" w:cs="Times New Roman"/>
          <w:sz w:val="24"/>
          <w:szCs w:val="24"/>
          <w:lang w:val="en-GB"/>
        </w:rPr>
        <w:t xml:space="preserve">Myers 1998; </w:t>
      </w:r>
      <w:proofErr w:type="spellStart"/>
      <w:r w:rsidR="00002BFD" w:rsidRPr="00BE372D">
        <w:rPr>
          <w:rFonts w:ascii="Times New Roman" w:hAnsi="Times New Roman" w:cs="Times New Roman"/>
          <w:sz w:val="24"/>
          <w:szCs w:val="24"/>
          <w:lang w:val="en-GB"/>
        </w:rPr>
        <w:t>Brosset</w:t>
      </w:r>
      <w:proofErr w:type="spellEnd"/>
      <w:r w:rsidR="00002BFD" w:rsidRPr="00BE372D">
        <w:rPr>
          <w:rFonts w:ascii="Times New Roman" w:hAnsi="Times New Roman" w:cs="Times New Roman"/>
          <w:sz w:val="24"/>
          <w:szCs w:val="24"/>
          <w:lang w:val="en-GB"/>
        </w:rPr>
        <w:t xml:space="preserve"> et al. 2020)</w:t>
      </w:r>
      <w:r w:rsidR="000C6F31" w:rsidRPr="00BE372D">
        <w:rPr>
          <w:rFonts w:ascii="Times New Roman" w:hAnsi="Times New Roman" w:cs="Times New Roman"/>
          <w:sz w:val="24"/>
          <w:szCs w:val="24"/>
          <w:lang w:val="en-GB"/>
        </w:rPr>
        <w:t>.</w:t>
      </w:r>
    </w:p>
    <w:p w14:paraId="6FA7020D" w14:textId="662B2EA3" w:rsidR="00E24C69" w:rsidRPr="00BE372D" w:rsidRDefault="007B6545"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Some of the most perplexing patterns exist when seemingly closely related, sympatric species </w:t>
      </w:r>
      <w:r w:rsidR="00EB12B6" w:rsidRPr="00BE372D">
        <w:rPr>
          <w:rFonts w:ascii="Times New Roman" w:hAnsi="Times New Roman" w:cs="Times New Roman"/>
          <w:sz w:val="24"/>
          <w:szCs w:val="24"/>
          <w:lang w:val="en-GB"/>
        </w:rPr>
        <w:t xml:space="preserve">with similar life histories </w:t>
      </w:r>
      <w:r w:rsidRPr="00BE372D">
        <w:rPr>
          <w:rFonts w:ascii="Times New Roman" w:hAnsi="Times New Roman" w:cs="Times New Roman"/>
          <w:sz w:val="24"/>
          <w:szCs w:val="24"/>
          <w:lang w:val="en-GB"/>
        </w:rPr>
        <w:t>exhibit differential recruitment success</w:t>
      </w:r>
      <w:r w:rsidR="002E261E" w:rsidRPr="00BE372D">
        <w:rPr>
          <w:rFonts w:ascii="Times New Roman" w:hAnsi="Times New Roman" w:cs="Times New Roman"/>
          <w:sz w:val="24"/>
          <w:szCs w:val="24"/>
          <w:lang w:val="en-GB"/>
        </w:rPr>
        <w:t xml:space="preserve"> and recruitment variability</w:t>
      </w:r>
      <w:r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Atlantic cod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 xml:space="preserve">Gadus </w:t>
      </w:r>
      <w:proofErr w:type="spellStart"/>
      <w:r w:rsidR="009244EC" w:rsidRPr="00BE372D">
        <w:rPr>
          <w:rFonts w:ascii="Times New Roman" w:hAnsi="Times New Roman" w:cs="Times New Roman"/>
          <w:i/>
          <w:iCs/>
          <w:sz w:val="24"/>
          <w:szCs w:val="24"/>
          <w:lang w:val="en-GB"/>
        </w:rPr>
        <w:t>morhua</w:t>
      </w:r>
      <w:proofErr w:type="spellEnd"/>
      <w:r w:rsidR="0098128E" w:rsidRPr="00BE372D">
        <w:rPr>
          <w:rFonts w:ascii="Times New Roman" w:hAnsi="Times New Roman" w:cs="Times New Roman"/>
          <w:sz w:val="24"/>
          <w:szCs w:val="24"/>
          <w:lang w:val="en-GB"/>
        </w:rPr>
        <w:t xml:space="preserve">) and </w:t>
      </w:r>
      <w:r w:rsidR="00DC702E" w:rsidRPr="00BE372D">
        <w:rPr>
          <w:rFonts w:ascii="Times New Roman" w:hAnsi="Times New Roman" w:cs="Times New Roman"/>
          <w:sz w:val="24"/>
          <w:szCs w:val="24"/>
          <w:lang w:val="en-GB"/>
        </w:rPr>
        <w:t>haddock</w:t>
      </w:r>
      <w:r w:rsidR="00672BBF" w:rsidRPr="00BE372D">
        <w:rPr>
          <w:rFonts w:ascii="Times New Roman" w:hAnsi="Times New Roman" w:cs="Times New Roman"/>
          <w:sz w:val="24"/>
          <w:szCs w:val="24"/>
          <w:lang w:val="en-GB"/>
        </w:rPr>
        <w:t xml:space="preserve">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Melanogrammus aeglefinus</w:t>
      </w:r>
      <w:r w:rsidR="009244EC"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 xml:space="preserve">are gadoids found in shelf </w:t>
      </w:r>
      <w:r w:rsidR="0098128E" w:rsidRPr="00BE372D">
        <w:rPr>
          <w:rFonts w:ascii="Times New Roman" w:hAnsi="Times New Roman" w:cs="Times New Roman"/>
          <w:sz w:val="24"/>
          <w:szCs w:val="24"/>
          <w:lang w:val="en-GB"/>
        </w:rPr>
        <w:t xml:space="preserve">and coastal </w:t>
      </w:r>
      <w:r w:rsidR="00672BBF" w:rsidRPr="00BE372D">
        <w:rPr>
          <w:rFonts w:ascii="Times New Roman" w:hAnsi="Times New Roman" w:cs="Times New Roman"/>
          <w:sz w:val="24"/>
          <w:szCs w:val="24"/>
          <w:lang w:val="en-GB"/>
        </w:rPr>
        <w:t xml:space="preserve">ecosystems in the western and eastern North Atlantic. </w:t>
      </w:r>
      <w:r w:rsidR="009C7EB4" w:rsidRPr="00BE372D">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sidRPr="00BE372D">
        <w:rPr>
          <w:rFonts w:ascii="Times New Roman" w:hAnsi="Times New Roman" w:cs="Times New Roman"/>
          <w:sz w:val="24"/>
          <w:szCs w:val="24"/>
          <w:lang w:val="en-GB"/>
        </w:rPr>
        <w:t xml:space="preserve"> haddock</w:t>
      </w:r>
      <w:r w:rsidR="009C7EB4" w:rsidRPr="00BE372D">
        <w:rPr>
          <w:rFonts w:ascii="Times New Roman" w:hAnsi="Times New Roman" w:cs="Times New Roman"/>
          <w:sz w:val="24"/>
          <w:szCs w:val="24"/>
          <w:lang w:val="en-GB"/>
        </w:rPr>
        <w:t xml:space="preserve"> sustain large fisheries, </w:t>
      </w:r>
      <w:r w:rsidR="00B0165D" w:rsidRPr="00BE372D">
        <w:rPr>
          <w:rFonts w:ascii="Times New Roman" w:hAnsi="Times New Roman" w:cs="Times New Roman"/>
          <w:sz w:val="24"/>
          <w:szCs w:val="24"/>
          <w:lang w:val="en-GB"/>
        </w:rPr>
        <w:t>often targeting both species in areas where they co-occur</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Most stocks of these species have been overexploited historically</w:t>
      </w:r>
      <w:r w:rsidR="00A306A9">
        <w:rPr>
          <w:rFonts w:ascii="Times New Roman" w:hAnsi="Times New Roman" w:cs="Times New Roman"/>
          <w:sz w:val="24"/>
          <w:szCs w:val="24"/>
          <w:lang w:val="en-GB"/>
        </w:rPr>
        <w:t>. During</w:t>
      </w:r>
      <w:r w:rsidR="0098128E"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the early 1990</w:t>
      </w:r>
      <w:r w:rsidR="00B922CF" w:rsidRPr="00BE372D">
        <w:rPr>
          <w:rFonts w:ascii="Times New Roman" w:hAnsi="Times New Roman" w:cs="Times New Roman"/>
          <w:sz w:val="24"/>
          <w:szCs w:val="24"/>
          <w:lang w:val="en-GB"/>
        </w:rPr>
        <w:t>s</w:t>
      </w:r>
      <w:r w:rsidR="009C7EB4" w:rsidRPr="00BE372D">
        <w:rPr>
          <w:rFonts w:ascii="Times New Roman" w:hAnsi="Times New Roman" w:cs="Times New Roman"/>
          <w:sz w:val="24"/>
          <w:szCs w:val="24"/>
          <w:lang w:val="en-GB"/>
        </w:rPr>
        <w:t xml:space="preserve">, the </w:t>
      </w:r>
      <w:r w:rsidR="00A306A9">
        <w:rPr>
          <w:rFonts w:ascii="Times New Roman" w:hAnsi="Times New Roman" w:cs="Times New Roman"/>
          <w:sz w:val="24"/>
          <w:szCs w:val="24"/>
          <w:lang w:val="en-GB"/>
        </w:rPr>
        <w:t>cod and haddock</w:t>
      </w:r>
      <w:r w:rsidR="009C7EB4" w:rsidRPr="00BE372D">
        <w:rPr>
          <w:rFonts w:ascii="Times New Roman" w:hAnsi="Times New Roman" w:cs="Times New Roman"/>
          <w:sz w:val="24"/>
          <w:szCs w:val="24"/>
          <w:lang w:val="en-GB"/>
        </w:rPr>
        <w:t xml:space="preserve"> fishery in the </w:t>
      </w:r>
      <w:r w:rsidR="0087767A" w:rsidRPr="00BE372D">
        <w:rPr>
          <w:rFonts w:ascii="Times New Roman" w:hAnsi="Times New Roman" w:cs="Times New Roman"/>
          <w:sz w:val="24"/>
          <w:szCs w:val="24"/>
          <w:lang w:val="en-GB"/>
        </w:rPr>
        <w:t>N</w:t>
      </w:r>
      <w:r w:rsidR="009C7EB4" w:rsidRPr="00BE372D">
        <w:rPr>
          <w:rFonts w:ascii="Times New Roman" w:hAnsi="Times New Roman" w:cs="Times New Roman"/>
          <w:sz w:val="24"/>
          <w:szCs w:val="24"/>
          <w:lang w:val="en-GB"/>
        </w:rPr>
        <w:t>orth</w:t>
      </w:r>
      <w:r w:rsidR="00B922CF" w:rsidRPr="00BE372D">
        <w:rPr>
          <w:rFonts w:ascii="Times New Roman" w:hAnsi="Times New Roman" w:cs="Times New Roman"/>
          <w:sz w:val="24"/>
          <w:szCs w:val="24"/>
          <w:lang w:val="en-GB"/>
        </w:rPr>
        <w:t>w</w:t>
      </w:r>
      <w:r w:rsidR="009C7EB4" w:rsidRPr="00BE372D">
        <w:rPr>
          <w:rFonts w:ascii="Times New Roman" w:hAnsi="Times New Roman" w:cs="Times New Roman"/>
          <w:sz w:val="24"/>
          <w:szCs w:val="24"/>
          <w:lang w:val="en-GB"/>
        </w:rPr>
        <w:t>est Atlantic collapse</w:t>
      </w:r>
      <w:r w:rsidR="003F36A5" w:rsidRPr="00BE372D">
        <w:rPr>
          <w:rFonts w:ascii="Times New Roman" w:hAnsi="Times New Roman" w:cs="Times New Roman"/>
          <w:sz w:val="24"/>
          <w:szCs w:val="24"/>
          <w:lang w:val="en-GB"/>
        </w:rPr>
        <w:t>d</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with </w:t>
      </w:r>
      <w:r w:rsidR="009C7EB4" w:rsidRPr="00BE372D">
        <w:rPr>
          <w:rFonts w:ascii="Times New Roman" w:hAnsi="Times New Roman" w:cs="Times New Roman"/>
          <w:sz w:val="24"/>
          <w:szCs w:val="24"/>
          <w:lang w:val="en-GB"/>
        </w:rPr>
        <w:t>landings less than 10% of historic maxima</w:t>
      </w:r>
      <w:r w:rsidR="00C121F2" w:rsidRPr="00BE372D">
        <w:rPr>
          <w:rFonts w:ascii="Times New Roman" w:hAnsi="Times New Roman" w:cs="Times New Roman"/>
          <w:sz w:val="24"/>
          <w:szCs w:val="24"/>
          <w:lang w:val="en-GB"/>
        </w:rPr>
        <w:t xml:space="preserve">. </w:t>
      </w:r>
    </w:p>
    <w:p w14:paraId="0364315F" w14:textId="23075F38" w:rsidR="00391A81" w:rsidRPr="00BE372D" w:rsidRDefault="00D33A31"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The decline of 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stocks</w:t>
      </w:r>
      <w:r w:rsidR="00672BBF" w:rsidRPr="00BE372D">
        <w:rPr>
          <w:rFonts w:ascii="Times New Roman" w:hAnsi="Times New Roman" w:cs="Times New Roman"/>
          <w:sz w:val="24"/>
          <w:szCs w:val="24"/>
          <w:lang w:val="en-GB"/>
        </w:rPr>
        <w:t xml:space="preserve"> motivated Fogarty et al (2001) to </w:t>
      </w:r>
      <w:r w:rsidR="004C72E0" w:rsidRPr="00BE372D">
        <w:rPr>
          <w:rFonts w:ascii="Times New Roman" w:hAnsi="Times New Roman" w:cs="Times New Roman"/>
          <w:sz w:val="24"/>
          <w:szCs w:val="24"/>
          <w:lang w:val="en-GB"/>
        </w:rPr>
        <w:t xml:space="preserve">study </w:t>
      </w:r>
      <w:r w:rsidR="00656AD6" w:rsidRPr="00BE372D">
        <w:rPr>
          <w:rFonts w:ascii="Times New Roman" w:hAnsi="Times New Roman" w:cs="Times New Roman"/>
          <w:sz w:val="24"/>
          <w:szCs w:val="24"/>
          <w:lang w:val="en-GB"/>
        </w:rPr>
        <w:t>the</w:t>
      </w:r>
      <w:r w:rsidR="00672BBF" w:rsidRPr="00BE372D">
        <w:rPr>
          <w:rFonts w:ascii="Times New Roman" w:hAnsi="Times New Roman" w:cs="Times New Roman"/>
          <w:sz w:val="24"/>
          <w:szCs w:val="24"/>
          <w:lang w:val="en-GB"/>
        </w:rPr>
        <w:t xml:space="preserve"> two species</w:t>
      </w:r>
      <w:r w:rsidR="00707B41"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resilience to over-exploitation and their capacity for recovery from</w:t>
      </w:r>
      <w:r w:rsidR="00656AD6" w:rsidRPr="00BE372D">
        <w:rPr>
          <w:rFonts w:ascii="Times New Roman" w:hAnsi="Times New Roman" w:cs="Times New Roman"/>
          <w:sz w:val="24"/>
          <w:szCs w:val="24"/>
          <w:lang w:val="en-GB"/>
        </w:rPr>
        <w:t xml:space="preserve"> depletion</w:t>
      </w:r>
      <w:r w:rsidR="00623CE3" w:rsidRPr="00BE372D">
        <w:rPr>
          <w:rFonts w:ascii="Times New Roman" w:hAnsi="Times New Roman" w:cs="Times New Roman"/>
          <w:sz w:val="24"/>
          <w:szCs w:val="24"/>
          <w:lang w:val="en-GB"/>
        </w:rPr>
        <w:t>,</w:t>
      </w:r>
      <w:r w:rsidR="00C121F2" w:rsidRPr="00BE372D">
        <w:rPr>
          <w:rFonts w:ascii="Times New Roman" w:hAnsi="Times New Roman" w:cs="Times New Roman"/>
          <w:sz w:val="24"/>
          <w:szCs w:val="24"/>
          <w:lang w:val="en-GB"/>
        </w:rPr>
        <w:t xml:space="preserve"> through a comparative analysis of the species </w:t>
      </w:r>
      <w:r w:rsidR="00C121F2" w:rsidRPr="00BE372D">
        <w:rPr>
          <w:rFonts w:ascii="Times New Roman" w:hAnsi="Times New Roman" w:cs="Times New Roman"/>
          <w:sz w:val="24"/>
          <w:szCs w:val="24"/>
          <w:lang w:val="en-CA"/>
        </w:rPr>
        <w:t>reproductive capacity.</w:t>
      </w:r>
      <w:r w:rsidR="00C121F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Their study </w:t>
      </w:r>
      <w:r w:rsidR="002D14F1" w:rsidRPr="00BE372D">
        <w:rPr>
          <w:rFonts w:ascii="Times New Roman" w:hAnsi="Times New Roman" w:cs="Times New Roman"/>
          <w:sz w:val="24"/>
          <w:szCs w:val="24"/>
          <w:lang w:val="en-GB"/>
        </w:rPr>
        <w:t xml:space="preserve">involved a comparative </w:t>
      </w:r>
      <w:r w:rsidR="002D14F1" w:rsidRPr="00BE372D">
        <w:rPr>
          <w:rFonts w:ascii="Times New Roman" w:hAnsi="Times New Roman" w:cs="Times New Roman"/>
          <w:sz w:val="24"/>
          <w:szCs w:val="24"/>
          <w:lang w:val="en-GB"/>
        </w:rPr>
        <w:lastRenderedPageBreak/>
        <w:t xml:space="preserve">analysis of </w:t>
      </w:r>
      <w:r w:rsidR="00324EE5" w:rsidRPr="00BE372D">
        <w:rPr>
          <w:rFonts w:ascii="Times New Roman" w:hAnsi="Times New Roman" w:cs="Times New Roman"/>
          <w:sz w:val="24"/>
          <w:szCs w:val="24"/>
          <w:lang w:val="en-GB"/>
        </w:rPr>
        <w:t>sympatric cod and</w:t>
      </w:r>
      <w:r w:rsidR="00DC702E" w:rsidRPr="00BE372D">
        <w:rPr>
          <w:rFonts w:ascii="Times New Roman" w:hAnsi="Times New Roman" w:cs="Times New Roman"/>
          <w:sz w:val="24"/>
          <w:szCs w:val="24"/>
          <w:lang w:val="en-GB"/>
        </w:rPr>
        <w:t xml:space="preserve"> haddock</w:t>
      </w:r>
      <w:r w:rsidR="00324EE5" w:rsidRPr="00BE372D">
        <w:rPr>
          <w:rFonts w:ascii="Times New Roman" w:hAnsi="Times New Roman" w:cs="Times New Roman"/>
          <w:sz w:val="24"/>
          <w:szCs w:val="24"/>
          <w:lang w:val="en-GB"/>
        </w:rPr>
        <w:t xml:space="preserve"> stocks </w:t>
      </w:r>
      <w:r w:rsidR="002D14F1" w:rsidRPr="00BE372D">
        <w:rPr>
          <w:rFonts w:ascii="Times New Roman" w:hAnsi="Times New Roman" w:cs="Times New Roman"/>
          <w:sz w:val="24"/>
          <w:szCs w:val="24"/>
          <w:lang w:val="en-GB"/>
        </w:rPr>
        <w:t xml:space="preserve">in eight regions across the North Atlantic focusing on the quantification of </w:t>
      </w:r>
      <w:r w:rsidR="00B922CF" w:rsidRPr="00BE372D">
        <w:rPr>
          <w:rFonts w:ascii="Times New Roman" w:hAnsi="Times New Roman" w:cs="Times New Roman"/>
          <w:sz w:val="24"/>
          <w:szCs w:val="24"/>
          <w:lang w:val="en-GB"/>
        </w:rPr>
        <w:t xml:space="preserve">recruitment variability and </w:t>
      </w:r>
      <w:r w:rsidR="002D14F1" w:rsidRPr="00BE372D">
        <w:rPr>
          <w:rFonts w:ascii="Times New Roman" w:hAnsi="Times New Roman" w:cs="Times New Roman"/>
          <w:sz w:val="24"/>
          <w:szCs w:val="24"/>
          <w:lang w:val="en-GB"/>
        </w:rPr>
        <w:t xml:space="preserve">other reproductive parameters generated from theoretical stock and recruitment relationships. </w:t>
      </w:r>
      <w:r w:rsidR="0087767A" w:rsidRPr="00BE372D">
        <w:rPr>
          <w:rFonts w:ascii="Times New Roman" w:hAnsi="Times New Roman" w:cs="Times New Roman"/>
          <w:sz w:val="24"/>
          <w:szCs w:val="24"/>
          <w:lang w:val="en-GB"/>
        </w:rPr>
        <w:t>They found that</w:t>
      </w:r>
      <w:r w:rsidR="00DC702E" w:rsidRPr="00BE372D">
        <w:rPr>
          <w:rFonts w:ascii="Times New Roman" w:hAnsi="Times New Roman" w:cs="Times New Roman"/>
          <w:sz w:val="24"/>
          <w:szCs w:val="24"/>
          <w:lang w:val="en-GB"/>
        </w:rPr>
        <w:t xml:space="preserve"> haddock</w:t>
      </w:r>
      <w:r w:rsidR="0087767A" w:rsidRPr="00BE372D">
        <w:rPr>
          <w:rFonts w:ascii="Times New Roman" w:hAnsi="Times New Roman" w:cs="Times New Roman"/>
          <w:sz w:val="24"/>
          <w:szCs w:val="24"/>
          <w:lang w:val="en-GB"/>
        </w:rPr>
        <w:t xml:space="preserve"> stocks</w:t>
      </w:r>
      <w:r w:rsidR="003D5687" w:rsidRPr="00BE372D">
        <w:rPr>
          <w:rFonts w:ascii="Times New Roman" w:hAnsi="Times New Roman" w:cs="Times New Roman"/>
          <w:sz w:val="24"/>
          <w:szCs w:val="24"/>
          <w:lang w:val="en-GB"/>
        </w:rPr>
        <w:t xml:space="preserve"> exhibited </w:t>
      </w:r>
      <w:r w:rsidR="0087767A" w:rsidRPr="00BE372D">
        <w:rPr>
          <w:rFonts w:ascii="Times New Roman" w:hAnsi="Times New Roman" w:cs="Times New Roman"/>
          <w:sz w:val="24"/>
          <w:szCs w:val="24"/>
          <w:lang w:val="en-GB"/>
        </w:rPr>
        <w:t xml:space="preserve">consistently higher variability and lower </w:t>
      </w:r>
      <w:r w:rsidR="003D5687" w:rsidRPr="00BE372D">
        <w:rPr>
          <w:rFonts w:ascii="Times New Roman" w:hAnsi="Times New Roman" w:cs="Times New Roman"/>
          <w:sz w:val="24"/>
          <w:szCs w:val="24"/>
          <w:lang w:val="en-GB"/>
        </w:rPr>
        <w:t xml:space="preserve">reproductive rates </w:t>
      </w:r>
      <w:r w:rsidR="0087767A" w:rsidRPr="00BE372D">
        <w:rPr>
          <w:rFonts w:ascii="Times New Roman" w:hAnsi="Times New Roman" w:cs="Times New Roman"/>
          <w:sz w:val="24"/>
          <w:szCs w:val="24"/>
          <w:lang w:val="en-GB"/>
        </w:rPr>
        <w:t>compared to cod stock</w:t>
      </w:r>
      <w:r w:rsidR="006F6B74" w:rsidRPr="00BE372D">
        <w:rPr>
          <w:rFonts w:ascii="Times New Roman" w:hAnsi="Times New Roman" w:cs="Times New Roman"/>
          <w:sz w:val="24"/>
          <w:szCs w:val="24"/>
          <w:lang w:val="en-GB"/>
        </w:rPr>
        <w:t>s</w:t>
      </w:r>
      <w:r w:rsidR="0087767A" w:rsidRPr="00BE372D">
        <w:rPr>
          <w:rFonts w:ascii="Times New Roman" w:hAnsi="Times New Roman" w:cs="Times New Roman"/>
          <w:sz w:val="24"/>
          <w:szCs w:val="24"/>
          <w:lang w:val="en-GB"/>
        </w:rPr>
        <w:t xml:space="preserve"> in </w:t>
      </w:r>
      <w:r w:rsidR="003D5687" w:rsidRPr="00BE372D">
        <w:rPr>
          <w:rFonts w:ascii="Times New Roman" w:hAnsi="Times New Roman" w:cs="Times New Roman"/>
          <w:sz w:val="24"/>
          <w:szCs w:val="24"/>
          <w:lang w:val="en-GB"/>
        </w:rPr>
        <w:t>all of the geographic regions considered</w:t>
      </w:r>
      <w:r w:rsidR="0087767A" w:rsidRPr="00BE372D">
        <w:rPr>
          <w:rFonts w:ascii="Times New Roman" w:hAnsi="Times New Roman" w:cs="Times New Roman"/>
          <w:sz w:val="24"/>
          <w:szCs w:val="24"/>
          <w:lang w:val="en-GB"/>
        </w:rPr>
        <w:t>. This led the authors to</w:t>
      </w:r>
      <w:r w:rsidR="00A20C04" w:rsidRPr="00BE372D">
        <w:rPr>
          <w:rFonts w:ascii="Times New Roman" w:hAnsi="Times New Roman" w:cs="Times New Roman"/>
          <w:sz w:val="24"/>
          <w:szCs w:val="24"/>
          <w:lang w:val="en-GB"/>
        </w:rPr>
        <w:t xml:space="preserve"> conclude </w:t>
      </w:r>
      <w:r w:rsidR="0087767A" w:rsidRPr="00BE372D">
        <w:rPr>
          <w:rFonts w:ascii="Times New Roman" w:hAnsi="Times New Roman" w:cs="Times New Roman"/>
          <w:sz w:val="24"/>
          <w:szCs w:val="24"/>
          <w:lang w:val="en-GB"/>
        </w:rPr>
        <w:t>that cod have a higher resilience to overexploitation</w:t>
      </w:r>
      <w:r w:rsidR="00461E26" w:rsidRPr="00BE372D">
        <w:rPr>
          <w:rFonts w:ascii="Times New Roman" w:hAnsi="Times New Roman" w:cs="Times New Roman"/>
          <w:sz w:val="24"/>
          <w:szCs w:val="24"/>
          <w:lang w:val="en-GB"/>
        </w:rPr>
        <w:t>, but that depleted</w:t>
      </w:r>
      <w:r w:rsidR="00DC702E" w:rsidRPr="00BE372D">
        <w:rPr>
          <w:rFonts w:ascii="Times New Roman" w:hAnsi="Times New Roman" w:cs="Times New Roman"/>
          <w:sz w:val="24"/>
          <w:szCs w:val="24"/>
          <w:lang w:val="en-GB"/>
        </w:rPr>
        <w:t xml:space="preserve"> haddock</w:t>
      </w:r>
      <w:r w:rsidR="00461E26" w:rsidRPr="00BE372D">
        <w:rPr>
          <w:rFonts w:ascii="Times New Roman" w:hAnsi="Times New Roman" w:cs="Times New Roman"/>
          <w:sz w:val="24"/>
          <w:szCs w:val="24"/>
          <w:lang w:val="en-GB"/>
        </w:rPr>
        <w:t xml:space="preserve"> stocks might be rescued by chance recruitments events</w:t>
      </w:r>
      <w:r w:rsidR="00D94489" w:rsidRPr="00BE372D">
        <w:rPr>
          <w:rFonts w:ascii="Times New Roman" w:hAnsi="Times New Roman" w:cs="Times New Roman"/>
          <w:sz w:val="24"/>
          <w:szCs w:val="24"/>
          <w:lang w:val="en-GB"/>
        </w:rPr>
        <w:t xml:space="preserve"> and recover if strong year classes were protected from </w:t>
      </w:r>
      <w:r w:rsidR="003D5687" w:rsidRPr="00BE372D">
        <w:rPr>
          <w:rFonts w:ascii="Times New Roman" w:hAnsi="Times New Roman" w:cs="Times New Roman"/>
          <w:sz w:val="24"/>
          <w:szCs w:val="24"/>
          <w:lang w:val="en-GB"/>
        </w:rPr>
        <w:t xml:space="preserve">excessive </w:t>
      </w:r>
      <w:r w:rsidR="00D94489" w:rsidRPr="00BE372D">
        <w:rPr>
          <w:rFonts w:ascii="Times New Roman" w:hAnsi="Times New Roman" w:cs="Times New Roman"/>
          <w:sz w:val="24"/>
          <w:szCs w:val="24"/>
          <w:lang w:val="en-GB"/>
        </w:rPr>
        <w:t>exploitation</w:t>
      </w:r>
      <w:r w:rsidR="00461E26" w:rsidRPr="00BE372D">
        <w:rPr>
          <w:rFonts w:ascii="Times New Roman" w:hAnsi="Times New Roman" w:cs="Times New Roman"/>
          <w:sz w:val="24"/>
          <w:szCs w:val="24"/>
          <w:lang w:val="en-GB"/>
        </w:rPr>
        <w:t xml:space="preserve">. </w:t>
      </w:r>
    </w:p>
    <w:p w14:paraId="2A07CC88" w14:textId="6571AC8B" w:rsidR="0026435E" w:rsidRPr="00BE372D" w:rsidRDefault="00391A81"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Since </w:t>
      </w:r>
      <w:r w:rsidR="0041683E" w:rsidRPr="00BE372D">
        <w:rPr>
          <w:rFonts w:ascii="Times New Roman" w:hAnsi="Times New Roman" w:cs="Times New Roman"/>
          <w:sz w:val="24"/>
          <w:szCs w:val="24"/>
          <w:lang w:val="en-GB"/>
        </w:rPr>
        <w:t xml:space="preserve">Fogarty et al. </w:t>
      </w:r>
      <w:r w:rsidR="00A20C04" w:rsidRPr="00BE372D">
        <w:rPr>
          <w:rFonts w:ascii="Times New Roman" w:hAnsi="Times New Roman" w:cs="Times New Roman"/>
          <w:sz w:val="24"/>
          <w:szCs w:val="24"/>
          <w:lang w:val="en-GB"/>
        </w:rPr>
        <w:t>(</w:t>
      </w:r>
      <w:r w:rsidR="0041683E" w:rsidRPr="00BE372D">
        <w:rPr>
          <w:rFonts w:ascii="Times New Roman" w:hAnsi="Times New Roman" w:cs="Times New Roman"/>
          <w:sz w:val="24"/>
          <w:szCs w:val="24"/>
          <w:lang w:val="en-GB"/>
        </w:rPr>
        <w:t>2001</w:t>
      </w:r>
      <w:r w:rsidR="00A20C04" w:rsidRPr="00BE372D">
        <w:rPr>
          <w:rFonts w:ascii="Times New Roman" w:hAnsi="Times New Roman" w:cs="Times New Roman"/>
          <w:sz w:val="24"/>
          <w:szCs w:val="24"/>
          <w:lang w:val="en-GB"/>
        </w:rPr>
        <w:t>)</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 xml:space="preserve">the shelf ecosystems in the </w:t>
      </w:r>
      <w:r w:rsidR="0011455A" w:rsidRPr="00BE372D">
        <w:rPr>
          <w:rFonts w:ascii="Times New Roman" w:hAnsi="Times New Roman" w:cs="Times New Roman"/>
          <w:sz w:val="24"/>
          <w:szCs w:val="24"/>
          <w:lang w:val="en-GB"/>
        </w:rPr>
        <w:t>N</w:t>
      </w:r>
      <w:r w:rsidR="00E57834" w:rsidRPr="00BE372D">
        <w:rPr>
          <w:rFonts w:ascii="Times New Roman" w:hAnsi="Times New Roman" w:cs="Times New Roman"/>
          <w:sz w:val="24"/>
          <w:szCs w:val="24"/>
          <w:lang w:val="en-GB"/>
        </w:rPr>
        <w:t>orth Atlantic ha</w:t>
      </w:r>
      <w:r w:rsidR="005A4273" w:rsidRPr="00BE372D">
        <w:rPr>
          <w:rFonts w:ascii="Times New Roman" w:hAnsi="Times New Roman" w:cs="Times New Roman"/>
          <w:sz w:val="24"/>
          <w:szCs w:val="24"/>
          <w:lang w:val="en-GB"/>
        </w:rPr>
        <w:t>ve</w:t>
      </w:r>
      <w:r w:rsidR="00E57834" w:rsidRPr="00BE372D">
        <w:rPr>
          <w:rFonts w:ascii="Times New Roman" w:hAnsi="Times New Roman" w:cs="Times New Roman"/>
          <w:sz w:val="24"/>
          <w:szCs w:val="24"/>
          <w:lang w:val="en-GB"/>
        </w:rPr>
        <w:t xml:space="preserve"> changed</w:t>
      </w:r>
      <w:r w:rsidR="00E52EAD" w:rsidRPr="00BE372D">
        <w:rPr>
          <w:rFonts w:ascii="Times New Roman" w:hAnsi="Times New Roman" w:cs="Times New Roman"/>
          <w:sz w:val="24"/>
          <w:szCs w:val="24"/>
          <w:lang w:val="en-GB"/>
        </w:rPr>
        <w:t xml:space="preserve"> and, in some instances, quite dramatically</w:t>
      </w:r>
      <w:r w:rsidR="00E57834" w:rsidRPr="00BE372D">
        <w:rPr>
          <w:rFonts w:ascii="Times New Roman" w:hAnsi="Times New Roman" w:cs="Times New Roman"/>
          <w:sz w:val="24"/>
          <w:szCs w:val="24"/>
          <w:lang w:val="en-GB"/>
        </w:rPr>
        <w:t xml:space="preserve">. </w:t>
      </w:r>
      <w:r w:rsidR="005A4273" w:rsidRPr="00BE372D">
        <w:rPr>
          <w:rFonts w:ascii="Times New Roman" w:hAnsi="Times New Roman" w:cs="Times New Roman"/>
          <w:sz w:val="24"/>
          <w:szCs w:val="24"/>
          <w:lang w:val="en-GB"/>
        </w:rPr>
        <w:t xml:space="preserve">These changes </w:t>
      </w:r>
      <w:r w:rsidR="00E52EAD" w:rsidRPr="00BE372D">
        <w:rPr>
          <w:rFonts w:ascii="Times New Roman" w:hAnsi="Times New Roman" w:cs="Times New Roman"/>
          <w:sz w:val="24"/>
          <w:szCs w:val="24"/>
          <w:lang w:val="en-GB"/>
        </w:rPr>
        <w:t xml:space="preserve">could have altered the patterns of recruitment variability and resilience to overfishing established by </w:t>
      </w:r>
      <w:r w:rsidR="00623CE3" w:rsidRPr="00BE372D">
        <w:rPr>
          <w:rFonts w:ascii="Times New Roman" w:hAnsi="Times New Roman" w:cs="Times New Roman"/>
          <w:sz w:val="24"/>
          <w:szCs w:val="24"/>
          <w:lang w:val="en-GB"/>
        </w:rPr>
        <w:t xml:space="preserve">Fogarty et al </w:t>
      </w:r>
      <w:r w:rsidR="00FE0A45" w:rsidRPr="00BE372D">
        <w:rPr>
          <w:rFonts w:ascii="Times New Roman" w:hAnsi="Times New Roman" w:cs="Times New Roman"/>
          <w:sz w:val="24"/>
          <w:szCs w:val="24"/>
          <w:lang w:val="en-GB"/>
        </w:rPr>
        <w:t>(2001)</w:t>
      </w:r>
      <w:r w:rsidR="00623CE3" w:rsidRPr="00BE372D">
        <w:rPr>
          <w:rFonts w:ascii="Times New Roman" w:hAnsi="Times New Roman" w:cs="Times New Roman"/>
          <w:sz w:val="24"/>
          <w:szCs w:val="24"/>
          <w:lang w:val="en-GB"/>
        </w:rPr>
        <w:t xml:space="preserve">, </w:t>
      </w:r>
      <w:r w:rsidR="0077566C" w:rsidRPr="00BE372D">
        <w:rPr>
          <w:rFonts w:ascii="Times New Roman" w:hAnsi="Times New Roman" w:cs="Times New Roman"/>
          <w:sz w:val="24"/>
          <w:szCs w:val="24"/>
          <w:lang w:val="en-GB"/>
        </w:rPr>
        <w:t xml:space="preserve">Large-scale environmental warming trends have occurred in the shelf seas in the </w:t>
      </w:r>
      <w:r w:rsidR="0011455A" w:rsidRPr="00BE372D">
        <w:rPr>
          <w:rFonts w:ascii="Times New Roman" w:hAnsi="Times New Roman" w:cs="Times New Roman"/>
          <w:sz w:val="24"/>
          <w:szCs w:val="24"/>
          <w:lang w:val="en-GB"/>
        </w:rPr>
        <w:t xml:space="preserve">North </w:t>
      </w:r>
      <w:r w:rsidR="0077566C" w:rsidRPr="00BE372D">
        <w:rPr>
          <w:rFonts w:ascii="Times New Roman" w:hAnsi="Times New Roman" w:cs="Times New Roman"/>
          <w:sz w:val="24"/>
          <w:szCs w:val="24"/>
          <w:lang w:val="en-GB"/>
        </w:rPr>
        <w:t xml:space="preserve">Atlantic, with accelerated warming in the most recent decades (Garcia-Soto et al 2021). </w:t>
      </w:r>
      <w:r w:rsidR="005A4273" w:rsidRPr="00BE372D">
        <w:rPr>
          <w:rFonts w:ascii="Times New Roman" w:hAnsi="Times New Roman" w:cs="Times New Roman"/>
          <w:sz w:val="24"/>
          <w:szCs w:val="24"/>
          <w:lang w:val="en-GB"/>
        </w:rPr>
        <w:t>I</w:t>
      </w:r>
      <w:r w:rsidR="00817F8D" w:rsidRPr="00BE372D">
        <w:rPr>
          <w:rFonts w:ascii="Times New Roman" w:hAnsi="Times New Roman" w:cs="Times New Roman"/>
          <w:sz w:val="24"/>
          <w:szCs w:val="24"/>
          <w:lang w:val="en-GB"/>
        </w:rPr>
        <w:t>n the western Atlantic</w:t>
      </w:r>
      <w:r w:rsidR="005A4273" w:rsidRPr="00BE372D">
        <w:rPr>
          <w:rFonts w:ascii="Times New Roman" w:hAnsi="Times New Roman" w:cs="Times New Roman"/>
          <w:sz w:val="24"/>
          <w:szCs w:val="24"/>
          <w:lang w:val="en-GB"/>
        </w:rPr>
        <w:t>, fishing moratoria were introduced following stock collapses</w:t>
      </w:r>
      <w:r w:rsidR="0026435E" w:rsidRPr="00BE372D">
        <w:rPr>
          <w:rFonts w:ascii="Times New Roman" w:hAnsi="Times New Roman" w:cs="Times New Roman"/>
          <w:sz w:val="24"/>
          <w:szCs w:val="24"/>
          <w:lang w:val="en-GB"/>
        </w:rPr>
        <w:t>. T</w:t>
      </w:r>
      <w:r w:rsidR="005A4273" w:rsidRPr="00BE372D">
        <w:rPr>
          <w:rFonts w:ascii="Times New Roman" w:hAnsi="Times New Roman" w:cs="Times New Roman"/>
          <w:sz w:val="24"/>
          <w:szCs w:val="24"/>
          <w:lang w:val="en-GB"/>
        </w:rPr>
        <w:t>he</w:t>
      </w:r>
      <w:r w:rsidR="0011455A" w:rsidRPr="00BE372D">
        <w:rPr>
          <w:rFonts w:ascii="Times New Roman" w:hAnsi="Times New Roman" w:cs="Times New Roman"/>
          <w:sz w:val="24"/>
          <w:szCs w:val="24"/>
          <w:lang w:val="en-GB"/>
        </w:rPr>
        <w:t>se</w:t>
      </w:r>
      <w:r w:rsidR="005A4273" w:rsidRPr="00BE372D">
        <w:rPr>
          <w:rFonts w:ascii="Times New Roman" w:hAnsi="Times New Roman" w:cs="Times New Roman"/>
          <w:sz w:val="24"/>
          <w:szCs w:val="24"/>
          <w:lang w:val="en-GB"/>
        </w:rPr>
        <w:t xml:space="preserve"> collap</w:t>
      </w:r>
      <w:r w:rsidR="00650107" w:rsidRPr="00BE372D">
        <w:rPr>
          <w:rFonts w:ascii="Times New Roman" w:hAnsi="Times New Roman" w:cs="Times New Roman"/>
          <w:sz w:val="24"/>
          <w:szCs w:val="24"/>
          <w:lang w:val="en-GB"/>
        </w:rPr>
        <w:t>s</w:t>
      </w:r>
      <w:r w:rsidR="005A4273" w:rsidRPr="00BE372D">
        <w:rPr>
          <w:rFonts w:ascii="Times New Roman" w:hAnsi="Times New Roman" w:cs="Times New Roman"/>
          <w:sz w:val="24"/>
          <w:szCs w:val="24"/>
          <w:lang w:val="en-GB"/>
        </w:rPr>
        <w:t>e</w:t>
      </w:r>
      <w:r w:rsidR="00650107" w:rsidRPr="00BE372D">
        <w:rPr>
          <w:rFonts w:ascii="Times New Roman" w:hAnsi="Times New Roman" w:cs="Times New Roman"/>
          <w:sz w:val="24"/>
          <w:szCs w:val="24"/>
          <w:lang w:val="en-GB"/>
        </w:rPr>
        <w:t>s</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were</w:t>
      </w:r>
      <w:r w:rsidR="00817F8D" w:rsidRPr="00BE372D">
        <w:rPr>
          <w:rFonts w:ascii="Times New Roman" w:hAnsi="Times New Roman" w:cs="Times New Roman"/>
          <w:sz w:val="24"/>
          <w:szCs w:val="24"/>
          <w:lang w:val="en-GB"/>
        </w:rPr>
        <w:t xml:space="preserve"> accompanied by </w:t>
      </w:r>
      <w:r w:rsidR="00650107" w:rsidRPr="00BE372D">
        <w:rPr>
          <w:rFonts w:ascii="Times New Roman" w:hAnsi="Times New Roman" w:cs="Times New Roman"/>
          <w:sz w:val="24"/>
          <w:szCs w:val="24"/>
          <w:lang w:val="en-GB"/>
        </w:rPr>
        <w:t xml:space="preserve">ecosystem </w:t>
      </w:r>
      <w:r w:rsidR="00233A7C" w:rsidRPr="00BE372D">
        <w:rPr>
          <w:rFonts w:ascii="Times New Roman" w:hAnsi="Times New Roman" w:cs="Times New Roman"/>
          <w:sz w:val="24"/>
          <w:szCs w:val="24"/>
          <w:lang w:val="en-GB"/>
        </w:rPr>
        <w:t xml:space="preserve">regime shifts </w:t>
      </w:r>
      <w:r w:rsidR="00650107" w:rsidRPr="00BE372D">
        <w:rPr>
          <w:rFonts w:ascii="Times New Roman" w:hAnsi="Times New Roman" w:cs="Times New Roman"/>
          <w:sz w:val="24"/>
          <w:szCs w:val="24"/>
          <w:lang w:val="en-GB"/>
        </w:rPr>
        <w:t xml:space="preserve">and </w:t>
      </w:r>
      <w:r w:rsidR="00817F8D" w:rsidRPr="00BE372D">
        <w:rPr>
          <w:rFonts w:ascii="Times New Roman" w:hAnsi="Times New Roman" w:cs="Times New Roman"/>
          <w:sz w:val="24"/>
          <w:szCs w:val="24"/>
          <w:lang w:val="en-GB"/>
        </w:rPr>
        <w:t xml:space="preserve">trophic cascades </w:t>
      </w:r>
      <w:r w:rsidR="005A4273" w:rsidRPr="00BE372D">
        <w:rPr>
          <w:rFonts w:ascii="Times New Roman" w:hAnsi="Times New Roman" w:cs="Times New Roman"/>
          <w:sz w:val="24"/>
          <w:szCs w:val="24"/>
          <w:lang w:val="en-GB"/>
        </w:rPr>
        <w:t xml:space="preserve">delaying </w:t>
      </w:r>
      <w:r w:rsidR="0026435E" w:rsidRPr="00BE372D">
        <w:rPr>
          <w:rFonts w:ascii="Times New Roman" w:hAnsi="Times New Roman" w:cs="Times New Roman"/>
          <w:sz w:val="24"/>
          <w:szCs w:val="24"/>
          <w:lang w:val="en-GB"/>
        </w:rPr>
        <w:t xml:space="preserve">or </w:t>
      </w:r>
      <w:r w:rsidR="005A4273" w:rsidRPr="00BE372D">
        <w:rPr>
          <w:rFonts w:ascii="Times New Roman" w:hAnsi="Times New Roman" w:cs="Times New Roman"/>
          <w:sz w:val="24"/>
          <w:szCs w:val="24"/>
          <w:lang w:val="en-GB"/>
        </w:rPr>
        <w:t xml:space="preserve">preventing stock recovery </w:t>
      </w:r>
      <w:r w:rsidR="0026435E" w:rsidRPr="00BE372D">
        <w:rPr>
          <w:rFonts w:ascii="Times New Roman" w:hAnsi="Times New Roman" w:cs="Times New Roman"/>
          <w:sz w:val="24"/>
          <w:szCs w:val="24"/>
          <w:lang w:val="en-GB"/>
        </w:rPr>
        <w:t xml:space="preserve">by </w:t>
      </w:r>
      <w:r w:rsidR="00862EE2" w:rsidRPr="00BE372D">
        <w:rPr>
          <w:rFonts w:ascii="Times New Roman" w:hAnsi="Times New Roman" w:cs="Times New Roman"/>
          <w:sz w:val="24"/>
          <w:szCs w:val="24"/>
          <w:lang w:val="en-GB"/>
        </w:rPr>
        <w:t xml:space="preserve">altering </w:t>
      </w:r>
      <w:r w:rsidR="0026435E" w:rsidRPr="00BE372D">
        <w:rPr>
          <w:rFonts w:ascii="Times New Roman" w:hAnsi="Times New Roman" w:cs="Times New Roman"/>
          <w:sz w:val="24"/>
          <w:szCs w:val="24"/>
          <w:lang w:val="en-GB"/>
        </w:rPr>
        <w:t xml:space="preserve">trophic structure (Frank et al 2005). </w:t>
      </w:r>
      <w:r w:rsidR="00E25DE4" w:rsidRPr="00BE372D">
        <w:rPr>
          <w:rFonts w:ascii="Times New Roman" w:hAnsi="Times New Roman" w:cs="Times New Roman"/>
          <w:sz w:val="24"/>
          <w:szCs w:val="24"/>
          <w:lang w:val="en-GB"/>
        </w:rPr>
        <w:t>In the eastern Atlantic, the northernmost stocks</w:t>
      </w:r>
      <w:r w:rsidR="004F6F00" w:rsidRPr="00BE372D">
        <w:rPr>
          <w:rFonts w:ascii="Times New Roman" w:hAnsi="Times New Roman" w:cs="Times New Roman"/>
          <w:sz w:val="24"/>
          <w:szCs w:val="24"/>
          <w:lang w:val="en-GB"/>
        </w:rPr>
        <w:t xml:space="preserve"> located in </w:t>
      </w:r>
      <w:r w:rsidR="00E25DE4" w:rsidRPr="00BE372D">
        <w:rPr>
          <w:rFonts w:ascii="Times New Roman" w:hAnsi="Times New Roman" w:cs="Times New Roman"/>
          <w:sz w:val="24"/>
          <w:szCs w:val="24"/>
          <w:lang w:val="en-GB"/>
        </w:rPr>
        <w:t>the Barents Sea, ha</w:t>
      </w:r>
      <w:r w:rsidR="00650107" w:rsidRPr="00BE372D">
        <w:rPr>
          <w:rFonts w:ascii="Times New Roman" w:hAnsi="Times New Roman" w:cs="Times New Roman"/>
          <w:sz w:val="24"/>
          <w:szCs w:val="24"/>
          <w:lang w:val="en-GB"/>
        </w:rPr>
        <w:t>ve</w:t>
      </w:r>
      <w:r w:rsidR="00E25DE4" w:rsidRPr="00BE372D">
        <w:rPr>
          <w:rFonts w:ascii="Times New Roman" w:hAnsi="Times New Roman" w:cs="Times New Roman"/>
          <w:sz w:val="24"/>
          <w:szCs w:val="24"/>
          <w:lang w:val="en-GB"/>
        </w:rPr>
        <w:t xml:space="preserve"> increased</w:t>
      </w:r>
      <w:r w:rsidR="00650107" w:rsidRPr="00BE372D">
        <w:rPr>
          <w:rFonts w:ascii="Times New Roman" w:hAnsi="Times New Roman" w:cs="Times New Roman"/>
          <w:sz w:val="24"/>
          <w:szCs w:val="24"/>
          <w:lang w:val="en-GB"/>
        </w:rPr>
        <w:t xml:space="preserve"> </w:t>
      </w:r>
      <w:r w:rsidR="004F6F00" w:rsidRPr="00BE372D">
        <w:rPr>
          <w:rFonts w:ascii="Times New Roman" w:hAnsi="Times New Roman" w:cs="Times New Roman"/>
          <w:sz w:val="24"/>
          <w:szCs w:val="24"/>
          <w:lang w:val="en-GB"/>
        </w:rPr>
        <w:t xml:space="preserve">rapidly following reduction in fishing pressure and reached </w:t>
      </w:r>
      <w:r w:rsidR="00E25DE4" w:rsidRPr="00BE372D">
        <w:rPr>
          <w:rFonts w:ascii="Times New Roman" w:hAnsi="Times New Roman" w:cs="Times New Roman"/>
          <w:sz w:val="24"/>
          <w:szCs w:val="24"/>
          <w:lang w:val="en-GB"/>
        </w:rPr>
        <w:t xml:space="preserve">record high </w:t>
      </w:r>
      <w:r w:rsidR="004F6F00" w:rsidRPr="00BE372D">
        <w:rPr>
          <w:rFonts w:ascii="Times New Roman" w:hAnsi="Times New Roman" w:cs="Times New Roman"/>
          <w:sz w:val="24"/>
          <w:szCs w:val="24"/>
          <w:lang w:val="en-GB"/>
        </w:rPr>
        <w:t>biomass levels</w:t>
      </w:r>
      <w:r w:rsidR="00862EE2" w:rsidRPr="00BE372D">
        <w:rPr>
          <w:rFonts w:ascii="Times New Roman" w:hAnsi="Times New Roman" w:cs="Times New Roman"/>
          <w:sz w:val="24"/>
          <w:szCs w:val="24"/>
          <w:lang w:val="en-GB"/>
        </w:rPr>
        <w:t>.</w:t>
      </w:r>
      <w:r w:rsidR="00650107" w:rsidRPr="00BE372D">
        <w:rPr>
          <w:rFonts w:ascii="Times New Roman" w:hAnsi="Times New Roman" w:cs="Times New Roman"/>
          <w:sz w:val="24"/>
          <w:szCs w:val="24"/>
          <w:lang w:val="en-GB"/>
        </w:rPr>
        <w:t xml:space="preserve"> </w:t>
      </w:r>
    </w:p>
    <w:p w14:paraId="3120BEFC" w14:textId="75196850" w:rsidR="00862EE2" w:rsidRPr="00BE372D" w:rsidRDefault="0026435E"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Alongside the ecosystem changes</w:t>
      </w:r>
      <w:r w:rsidR="00EF0AB0" w:rsidRPr="00BE372D">
        <w:rPr>
          <w:rFonts w:ascii="Times New Roman" w:hAnsi="Times New Roman" w:cs="Times New Roman"/>
          <w:sz w:val="24"/>
          <w:szCs w:val="24"/>
          <w:lang w:val="en-GB"/>
        </w:rPr>
        <w:t xml:space="preserve">, </w:t>
      </w:r>
      <w:r w:rsidR="008A213C" w:rsidRPr="00BE372D">
        <w:rPr>
          <w:rFonts w:ascii="Times New Roman" w:hAnsi="Times New Roman" w:cs="Times New Roman"/>
          <w:sz w:val="24"/>
          <w:szCs w:val="24"/>
          <w:lang w:val="en-GB"/>
        </w:rPr>
        <w:t>demographic structure of many cod and</w:t>
      </w:r>
      <w:r w:rsidR="00DC702E" w:rsidRPr="00BE372D">
        <w:rPr>
          <w:rFonts w:ascii="Times New Roman" w:hAnsi="Times New Roman" w:cs="Times New Roman"/>
          <w:sz w:val="24"/>
          <w:szCs w:val="24"/>
          <w:lang w:val="en-GB"/>
        </w:rPr>
        <w:t xml:space="preserve"> haddock</w:t>
      </w:r>
      <w:r w:rsidR="008A213C" w:rsidRPr="00BE372D">
        <w:rPr>
          <w:rFonts w:ascii="Times New Roman" w:hAnsi="Times New Roman" w:cs="Times New Roman"/>
          <w:sz w:val="24"/>
          <w:szCs w:val="24"/>
          <w:lang w:val="en-GB"/>
        </w:rPr>
        <w:t xml:space="preserve"> stocks</w:t>
      </w:r>
      <w:r w:rsidR="00731FC4" w:rsidRPr="00BE372D">
        <w:rPr>
          <w:rFonts w:ascii="Times New Roman" w:hAnsi="Times New Roman" w:cs="Times New Roman"/>
          <w:sz w:val="24"/>
          <w:szCs w:val="24"/>
          <w:lang w:val="en-GB"/>
        </w:rPr>
        <w:t xml:space="preserve"> has changed. For instance, condition and size</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at</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age of cod 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 xml:space="preserve">on </w:t>
      </w:r>
      <w:r w:rsidR="00731FC4" w:rsidRPr="00BE372D">
        <w:rPr>
          <w:rFonts w:ascii="Times New Roman" w:hAnsi="Times New Roman" w:cs="Times New Roman"/>
          <w:sz w:val="24"/>
          <w:szCs w:val="24"/>
          <w:lang w:val="en-GB"/>
        </w:rPr>
        <w:t>Scotian shelf has decline</w:t>
      </w:r>
      <w:r w:rsidR="00650107" w:rsidRPr="00BE372D">
        <w:rPr>
          <w:rFonts w:ascii="Times New Roman" w:hAnsi="Times New Roman" w:cs="Times New Roman"/>
          <w:sz w:val="24"/>
          <w:szCs w:val="24"/>
          <w:lang w:val="en-GB"/>
        </w:rPr>
        <w:t>d</w:t>
      </w:r>
      <w:r w:rsidR="00731FC4" w:rsidRPr="00BE372D">
        <w:rPr>
          <w:rFonts w:ascii="Times New Roman" w:hAnsi="Times New Roman" w:cs="Times New Roman"/>
          <w:sz w:val="24"/>
          <w:szCs w:val="24"/>
          <w:lang w:val="en-GB"/>
        </w:rPr>
        <w:t xml:space="preserve"> since the mid 1990’s</w:t>
      </w:r>
      <w:r w:rsidR="00650107" w:rsidRPr="00BE372D">
        <w:rPr>
          <w:rFonts w:ascii="Times New Roman" w:hAnsi="Times New Roman" w:cs="Times New Roman"/>
          <w:sz w:val="24"/>
          <w:szCs w:val="24"/>
          <w:lang w:val="en-GB"/>
        </w:rPr>
        <w:t xml:space="preserve"> and </w:t>
      </w:r>
      <w:r w:rsidR="0011455A" w:rsidRPr="00BE372D">
        <w:rPr>
          <w:rFonts w:ascii="Times New Roman" w:hAnsi="Times New Roman" w:cs="Times New Roman"/>
          <w:sz w:val="24"/>
          <w:szCs w:val="24"/>
          <w:lang w:val="en-GB"/>
        </w:rPr>
        <w:t xml:space="preserve">has </w:t>
      </w:r>
      <w:r w:rsidR="00650107" w:rsidRPr="00BE372D">
        <w:rPr>
          <w:rFonts w:ascii="Times New Roman" w:hAnsi="Times New Roman" w:cs="Times New Roman"/>
          <w:sz w:val="24"/>
          <w:szCs w:val="24"/>
          <w:lang w:val="en-GB"/>
        </w:rPr>
        <w:t>remained low since then</w:t>
      </w:r>
      <w:r w:rsidR="00731FC4" w:rsidRPr="00BE372D">
        <w:rPr>
          <w:rFonts w:ascii="Times New Roman" w:hAnsi="Times New Roman" w:cs="Times New Roman"/>
          <w:sz w:val="24"/>
          <w:szCs w:val="24"/>
          <w:lang w:val="en-GB"/>
        </w:rPr>
        <w:t xml:space="preserve"> </w:t>
      </w:r>
      <w:r w:rsidR="00EC45AD" w:rsidRPr="00BE372D">
        <w:rPr>
          <w:rFonts w:ascii="Times New Roman" w:hAnsi="Times New Roman" w:cs="Times New Roman"/>
          <w:sz w:val="24"/>
          <w:szCs w:val="24"/>
          <w:lang w:val="en-GB"/>
        </w:rPr>
        <w:t>(</w:t>
      </w:r>
      <w:proofErr w:type="spellStart"/>
      <w:r w:rsidR="00D501E6" w:rsidRPr="00BE372D">
        <w:rPr>
          <w:rFonts w:ascii="Times New Roman" w:hAnsi="Times New Roman" w:cs="Times New Roman"/>
          <w:sz w:val="24"/>
          <w:szCs w:val="24"/>
          <w:lang w:val="en-GB"/>
        </w:rPr>
        <w:t>Shackell</w:t>
      </w:r>
      <w:proofErr w:type="spellEnd"/>
      <w:r w:rsidR="00D501E6" w:rsidRPr="00BE372D">
        <w:rPr>
          <w:rFonts w:ascii="Times New Roman" w:hAnsi="Times New Roman" w:cs="Times New Roman"/>
          <w:sz w:val="24"/>
          <w:szCs w:val="24"/>
          <w:lang w:val="en-GB"/>
        </w:rPr>
        <w:t xml:space="preserve"> and Frank 2007, </w:t>
      </w:r>
      <w:proofErr w:type="spellStart"/>
      <w:r w:rsidR="00EC45AD" w:rsidRPr="00BE372D">
        <w:rPr>
          <w:rFonts w:ascii="Times New Roman" w:hAnsi="Times New Roman" w:cs="Times New Roman"/>
          <w:sz w:val="24"/>
          <w:szCs w:val="24"/>
          <w:lang w:val="en-GB"/>
        </w:rPr>
        <w:t>Shackell</w:t>
      </w:r>
      <w:proofErr w:type="spellEnd"/>
      <w:r w:rsidR="00EC45AD" w:rsidRPr="00BE372D">
        <w:rPr>
          <w:rFonts w:ascii="Times New Roman" w:hAnsi="Times New Roman" w:cs="Times New Roman"/>
          <w:sz w:val="24"/>
          <w:szCs w:val="24"/>
          <w:lang w:val="en-GB"/>
        </w:rPr>
        <w:t xml:space="preserve"> et al 2010)</w:t>
      </w:r>
      <w:r w:rsidR="00731FC4"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 xml:space="preserve">In </w:t>
      </w:r>
      <w:r w:rsidR="00731FC4" w:rsidRPr="00BE372D">
        <w:rPr>
          <w:rFonts w:ascii="Times New Roman" w:hAnsi="Times New Roman" w:cs="Times New Roman"/>
          <w:sz w:val="24"/>
          <w:szCs w:val="24"/>
          <w:lang w:val="en-GB"/>
        </w:rPr>
        <w:t xml:space="preserve">North Sea </w:t>
      </w:r>
      <w:r w:rsidR="00221250" w:rsidRPr="00BE372D">
        <w:rPr>
          <w:rFonts w:ascii="Times New Roman" w:hAnsi="Times New Roman" w:cs="Times New Roman"/>
          <w:sz w:val="24"/>
          <w:szCs w:val="24"/>
          <w:lang w:val="en-GB"/>
        </w:rPr>
        <w:t>cod</w:t>
      </w:r>
      <w:r w:rsidR="009244EC"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size </w:t>
      </w:r>
      <w:r w:rsidR="004D266F" w:rsidRPr="00BE372D">
        <w:rPr>
          <w:rFonts w:ascii="Times New Roman" w:hAnsi="Times New Roman" w:cs="Times New Roman"/>
          <w:sz w:val="24"/>
          <w:szCs w:val="24"/>
          <w:lang w:val="en-GB"/>
        </w:rPr>
        <w:t xml:space="preserve">and </w:t>
      </w:r>
      <w:r w:rsidR="00221250" w:rsidRPr="00BE372D">
        <w:rPr>
          <w:rFonts w:ascii="Times New Roman" w:hAnsi="Times New Roman" w:cs="Times New Roman"/>
          <w:sz w:val="24"/>
          <w:szCs w:val="24"/>
          <w:lang w:val="en-GB"/>
        </w:rPr>
        <w:t>maturity at age ha</w:t>
      </w:r>
      <w:r w:rsidR="00545304" w:rsidRPr="00BE372D">
        <w:rPr>
          <w:rFonts w:ascii="Times New Roman" w:hAnsi="Times New Roman" w:cs="Times New Roman"/>
          <w:sz w:val="24"/>
          <w:szCs w:val="24"/>
          <w:lang w:val="en-GB"/>
        </w:rPr>
        <w:t xml:space="preserve">s </w:t>
      </w:r>
      <w:r w:rsidR="004F6F00" w:rsidRPr="00BE372D">
        <w:rPr>
          <w:rFonts w:ascii="Times New Roman" w:hAnsi="Times New Roman" w:cs="Times New Roman"/>
          <w:sz w:val="24"/>
          <w:szCs w:val="24"/>
          <w:lang w:val="en-GB"/>
        </w:rPr>
        <w:t xml:space="preserve">also </w:t>
      </w:r>
      <w:r w:rsidR="00221250" w:rsidRPr="00BE372D">
        <w:rPr>
          <w:rFonts w:ascii="Times New Roman" w:hAnsi="Times New Roman" w:cs="Times New Roman"/>
          <w:sz w:val="24"/>
          <w:szCs w:val="24"/>
          <w:lang w:val="en-GB"/>
        </w:rPr>
        <w:t>decline</w:t>
      </w:r>
      <w:r w:rsidR="00545304" w:rsidRPr="00BE372D">
        <w:rPr>
          <w:rFonts w:ascii="Times New Roman" w:hAnsi="Times New Roman" w:cs="Times New Roman"/>
          <w:sz w:val="24"/>
          <w:szCs w:val="24"/>
          <w:lang w:val="en-GB"/>
        </w:rPr>
        <w:t>d</w:t>
      </w:r>
      <w:r w:rsidR="004D266F"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w:t>
      </w:r>
      <w:proofErr w:type="spellStart"/>
      <w:r w:rsidR="00221250" w:rsidRPr="00BE372D">
        <w:rPr>
          <w:rFonts w:ascii="Times New Roman" w:hAnsi="Times New Roman" w:cs="Times New Roman"/>
          <w:sz w:val="24"/>
          <w:szCs w:val="24"/>
          <w:lang w:val="en-GB"/>
        </w:rPr>
        <w:t>Baudron</w:t>
      </w:r>
      <w:proofErr w:type="spellEnd"/>
      <w:r w:rsidR="00221250" w:rsidRPr="00BE372D">
        <w:rPr>
          <w:rFonts w:ascii="Times New Roman" w:hAnsi="Times New Roman" w:cs="Times New Roman"/>
          <w:sz w:val="24"/>
          <w:szCs w:val="24"/>
          <w:lang w:val="en-GB"/>
        </w:rPr>
        <w:t xml:space="preserve"> et al 2011</w:t>
      </w:r>
      <w:r w:rsidR="004D266F" w:rsidRPr="00BE372D">
        <w:rPr>
          <w:rFonts w:ascii="Times New Roman" w:hAnsi="Times New Roman" w:cs="Times New Roman"/>
          <w:sz w:val="24"/>
          <w:szCs w:val="24"/>
          <w:lang w:val="en-GB"/>
        </w:rPr>
        <w:t>, 2014, Marty et al 2014</w:t>
      </w:r>
      <w:r w:rsidR="007B41F8" w:rsidRPr="00BE372D">
        <w:rPr>
          <w:rFonts w:ascii="Times New Roman" w:hAnsi="Times New Roman" w:cs="Times New Roman"/>
          <w:sz w:val="24"/>
          <w:szCs w:val="24"/>
          <w:lang w:val="en-GB"/>
        </w:rPr>
        <w:t>)</w:t>
      </w:r>
      <w:r w:rsidR="00545304" w:rsidRPr="00BE372D">
        <w:rPr>
          <w:rFonts w:ascii="Times New Roman" w:hAnsi="Times New Roman" w:cs="Times New Roman"/>
          <w:sz w:val="24"/>
          <w:szCs w:val="24"/>
          <w:lang w:val="en-GB"/>
        </w:rPr>
        <w:t xml:space="preserve">, and similar but not as dramatic declines in size and maturity </w:t>
      </w:r>
      <w:r w:rsidR="0011455A" w:rsidRPr="00BE372D">
        <w:rPr>
          <w:rFonts w:ascii="Times New Roman" w:hAnsi="Times New Roman" w:cs="Times New Roman"/>
          <w:sz w:val="24"/>
          <w:szCs w:val="24"/>
          <w:lang w:val="en-GB"/>
        </w:rPr>
        <w:t>at</w:t>
      </w:r>
      <w:r w:rsidR="00545304" w:rsidRPr="00BE372D">
        <w:rPr>
          <w:rFonts w:ascii="Times New Roman" w:hAnsi="Times New Roman" w:cs="Times New Roman"/>
          <w:sz w:val="24"/>
          <w:szCs w:val="24"/>
          <w:lang w:val="en-GB"/>
        </w:rPr>
        <w:t xml:space="preserve"> age have been observed for </w:t>
      </w:r>
      <w:r w:rsidR="00F44462" w:rsidRPr="00BE372D">
        <w:rPr>
          <w:rFonts w:ascii="Times New Roman" w:hAnsi="Times New Roman" w:cs="Times New Roman"/>
          <w:sz w:val="24"/>
          <w:szCs w:val="24"/>
          <w:lang w:val="en-GB"/>
        </w:rPr>
        <w:t xml:space="preserve">Icelandic cod (e.g. Pardoe et al 2009). </w:t>
      </w:r>
    </w:p>
    <w:p w14:paraId="07AC8BAF" w14:textId="00D0DE8C" w:rsidR="00A4701C" w:rsidRPr="00BE372D" w:rsidRDefault="00EC45AD"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These </w:t>
      </w:r>
      <w:r w:rsidR="00C9226A" w:rsidRPr="00BE372D">
        <w:rPr>
          <w:rFonts w:ascii="Times New Roman" w:hAnsi="Times New Roman" w:cs="Times New Roman"/>
          <w:sz w:val="24"/>
          <w:szCs w:val="24"/>
          <w:lang w:val="en-GB"/>
        </w:rPr>
        <w:t xml:space="preserve">well </w:t>
      </w:r>
      <w:r w:rsidR="00EF0AB0" w:rsidRPr="00BE372D">
        <w:rPr>
          <w:rFonts w:ascii="Times New Roman" w:hAnsi="Times New Roman" w:cs="Times New Roman"/>
          <w:sz w:val="24"/>
          <w:szCs w:val="24"/>
          <w:lang w:val="en-GB"/>
        </w:rPr>
        <w:t xml:space="preserve">documented </w:t>
      </w:r>
      <w:r w:rsidRPr="00BE372D">
        <w:rPr>
          <w:rFonts w:ascii="Times New Roman" w:hAnsi="Times New Roman" w:cs="Times New Roman"/>
          <w:sz w:val="24"/>
          <w:szCs w:val="24"/>
          <w:lang w:val="en-GB"/>
        </w:rPr>
        <w:t xml:space="preserve">changes </w:t>
      </w:r>
      <w:r w:rsidR="0026435E" w:rsidRPr="00BE372D">
        <w:rPr>
          <w:rFonts w:ascii="Times New Roman" w:hAnsi="Times New Roman" w:cs="Times New Roman"/>
          <w:sz w:val="24"/>
          <w:szCs w:val="24"/>
          <w:lang w:val="en-GB"/>
        </w:rPr>
        <w:t>to the trophic structure</w:t>
      </w:r>
      <w:r w:rsidR="00545304" w:rsidRPr="00BE372D">
        <w:rPr>
          <w:rFonts w:ascii="Times New Roman" w:hAnsi="Times New Roman" w:cs="Times New Roman"/>
          <w:sz w:val="24"/>
          <w:szCs w:val="24"/>
          <w:lang w:val="en-GB"/>
        </w:rPr>
        <w:t xml:space="preserve">, </w:t>
      </w:r>
      <w:r w:rsidR="00F44462" w:rsidRPr="00BE372D">
        <w:rPr>
          <w:rFonts w:ascii="Times New Roman" w:hAnsi="Times New Roman" w:cs="Times New Roman"/>
          <w:sz w:val="24"/>
          <w:szCs w:val="24"/>
          <w:lang w:val="en-GB"/>
        </w:rPr>
        <w:t>management regimes</w:t>
      </w:r>
      <w:r w:rsidR="00EF0AB0" w:rsidRPr="00BE372D">
        <w:rPr>
          <w:rFonts w:ascii="Times New Roman" w:hAnsi="Times New Roman" w:cs="Times New Roman"/>
          <w:sz w:val="24"/>
          <w:szCs w:val="24"/>
          <w:lang w:val="en-GB"/>
        </w:rPr>
        <w:t xml:space="preserve">, </w:t>
      </w:r>
      <w:r w:rsidR="00545304" w:rsidRPr="00BE372D">
        <w:rPr>
          <w:rFonts w:ascii="Times New Roman" w:hAnsi="Times New Roman" w:cs="Times New Roman"/>
          <w:sz w:val="24"/>
          <w:szCs w:val="24"/>
          <w:lang w:val="en-GB"/>
        </w:rPr>
        <w:t xml:space="preserve">and stock characteristics </w:t>
      </w:r>
      <w:r w:rsidR="00862EE2"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spatial distribution</w:t>
      </w:r>
      <w:r w:rsidR="00EF0AB0" w:rsidRPr="00BE372D">
        <w:rPr>
          <w:rFonts w:ascii="Times New Roman" w:hAnsi="Times New Roman" w:cs="Times New Roman"/>
          <w:sz w:val="24"/>
          <w:szCs w:val="24"/>
          <w:lang w:val="en-GB"/>
        </w:rPr>
        <w:t>s</w:t>
      </w:r>
      <w:r w:rsidR="007B41F8" w:rsidRPr="00BE372D">
        <w:rPr>
          <w:rFonts w:ascii="Times New Roman" w:hAnsi="Times New Roman" w:cs="Times New Roman"/>
          <w:sz w:val="24"/>
          <w:szCs w:val="24"/>
          <w:lang w:val="en-GB"/>
        </w:rPr>
        <w:t xml:space="preserve">, maturity, </w:t>
      </w:r>
      <w:r w:rsidRPr="00BE372D">
        <w:rPr>
          <w:rFonts w:ascii="Times New Roman" w:hAnsi="Times New Roman" w:cs="Times New Roman"/>
          <w:sz w:val="24"/>
          <w:szCs w:val="24"/>
          <w:lang w:val="en-GB"/>
        </w:rPr>
        <w:t>size and condition</w:t>
      </w:r>
      <w:r w:rsidR="00D834B8"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at age</w:t>
      </w:r>
      <w:r w:rsidR="00862EE2" w:rsidRPr="00BE372D">
        <w:rPr>
          <w:rFonts w:ascii="Times New Roman" w:hAnsi="Times New Roman" w:cs="Times New Roman"/>
          <w:sz w:val="24"/>
          <w:szCs w:val="24"/>
          <w:lang w:val="en-GB"/>
        </w:rPr>
        <w:t>)</w:t>
      </w:r>
      <w:r w:rsidR="00371F14" w:rsidRPr="00BE372D">
        <w:rPr>
          <w:rFonts w:ascii="Times New Roman" w:hAnsi="Times New Roman" w:cs="Times New Roman"/>
          <w:sz w:val="24"/>
          <w:szCs w:val="24"/>
          <w:lang w:val="en-GB"/>
        </w:rPr>
        <w:t>, occurring in a warming ocean,</w:t>
      </w:r>
      <w:r w:rsidRPr="00BE372D">
        <w:rPr>
          <w:rFonts w:ascii="Times New Roman" w:hAnsi="Times New Roman" w:cs="Times New Roman"/>
          <w:sz w:val="24"/>
          <w:szCs w:val="24"/>
          <w:lang w:val="en-GB"/>
        </w:rPr>
        <w:t xml:space="preserve"> </w:t>
      </w:r>
      <w:r w:rsidR="00BA338B" w:rsidRPr="00BE372D">
        <w:rPr>
          <w:rFonts w:ascii="Times New Roman" w:hAnsi="Times New Roman" w:cs="Times New Roman"/>
          <w:sz w:val="24"/>
          <w:szCs w:val="24"/>
          <w:lang w:val="en-GB"/>
        </w:rPr>
        <w:t xml:space="preserve">may all </w:t>
      </w:r>
      <w:r w:rsidR="007B41F8" w:rsidRPr="00BE372D">
        <w:rPr>
          <w:rFonts w:ascii="Times New Roman" w:hAnsi="Times New Roman" w:cs="Times New Roman"/>
          <w:sz w:val="24"/>
          <w:szCs w:val="24"/>
          <w:lang w:val="en-GB"/>
        </w:rPr>
        <w:t xml:space="preserve">impact recruitment variability </w:t>
      </w:r>
      <w:r w:rsidR="00BA338B" w:rsidRPr="00BE372D">
        <w:rPr>
          <w:rFonts w:ascii="Times New Roman" w:hAnsi="Times New Roman" w:cs="Times New Roman"/>
          <w:sz w:val="24"/>
          <w:szCs w:val="24"/>
          <w:lang w:val="en-GB"/>
        </w:rPr>
        <w:t xml:space="preserve">of </w:t>
      </w:r>
      <w:r w:rsidR="00545304" w:rsidRPr="00BE372D">
        <w:rPr>
          <w:rFonts w:ascii="Times New Roman" w:hAnsi="Times New Roman" w:cs="Times New Roman"/>
          <w:sz w:val="24"/>
          <w:szCs w:val="24"/>
          <w:lang w:val="en-GB"/>
        </w:rPr>
        <w:t xml:space="preserve">both </w:t>
      </w:r>
      <w:r w:rsidR="007B41F8"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00545304" w:rsidRPr="00BE372D">
        <w:rPr>
          <w:rFonts w:ascii="Times New Roman" w:hAnsi="Times New Roman" w:cs="Times New Roman"/>
          <w:sz w:val="24"/>
          <w:szCs w:val="24"/>
          <w:lang w:val="en-GB"/>
        </w:rPr>
        <w:t>, but not necessarily to the same exten</w:t>
      </w:r>
      <w:r w:rsidR="00BA338B" w:rsidRPr="00BE372D">
        <w:rPr>
          <w:rFonts w:ascii="Times New Roman" w:hAnsi="Times New Roman" w:cs="Times New Roman"/>
          <w:sz w:val="24"/>
          <w:szCs w:val="24"/>
          <w:lang w:val="en-GB"/>
        </w:rPr>
        <w:t>t</w:t>
      </w:r>
      <w:r w:rsidR="00545304" w:rsidRPr="00BE372D">
        <w:rPr>
          <w:rFonts w:ascii="Times New Roman" w:hAnsi="Times New Roman" w:cs="Times New Roman"/>
          <w:sz w:val="24"/>
          <w:szCs w:val="24"/>
          <w:lang w:val="en-GB"/>
        </w:rPr>
        <w:t xml:space="preserve"> or in the same direction throughout their range (</w:t>
      </w:r>
      <w:r w:rsidR="00FE0A45" w:rsidRPr="00BE372D">
        <w:rPr>
          <w:rFonts w:ascii="Times New Roman" w:hAnsi="Times New Roman" w:cs="Times New Roman"/>
          <w:sz w:val="24"/>
          <w:szCs w:val="24"/>
          <w:lang w:val="en-GB"/>
        </w:rPr>
        <w:t xml:space="preserve">Klein et al 2016, </w:t>
      </w:r>
      <w:r w:rsidR="006670E1">
        <w:rPr>
          <w:rFonts w:ascii="Times New Roman" w:hAnsi="Times New Roman" w:cs="Times New Roman"/>
          <w:sz w:val="24"/>
          <w:szCs w:val="24"/>
          <w:lang w:val="en-GB"/>
        </w:rPr>
        <w:t>F</w:t>
      </w:r>
      <w:ins w:id="2" w:author="Anne.Richards" w:date="2022-02-04T14:35:00Z">
        <w:r w:rsidR="002B773C">
          <w:rPr>
            <w:rFonts w:ascii="Times New Roman" w:hAnsi="Times New Roman" w:cs="Times New Roman"/>
            <w:sz w:val="24"/>
            <w:szCs w:val="24"/>
            <w:lang w:val="en-GB"/>
          </w:rPr>
          <w:t>o</w:t>
        </w:r>
      </w:ins>
      <w:del w:id="3" w:author="Anne.Richards" w:date="2022-02-04T14:35:00Z">
        <w:r w:rsidR="006670E1" w:rsidDel="002B773C">
          <w:rPr>
            <w:rFonts w:ascii="Times New Roman" w:hAnsi="Times New Roman" w:cs="Times New Roman"/>
            <w:sz w:val="24"/>
            <w:szCs w:val="24"/>
            <w:lang w:val="en-GB"/>
          </w:rPr>
          <w:delText>p</w:delText>
        </w:r>
      </w:del>
      <w:r w:rsidR="006670E1">
        <w:rPr>
          <w:rFonts w:ascii="Times New Roman" w:hAnsi="Times New Roman" w:cs="Times New Roman"/>
          <w:sz w:val="24"/>
          <w:szCs w:val="24"/>
          <w:lang w:val="en-GB"/>
        </w:rPr>
        <w:t xml:space="preserve">garty et al 2008, </w:t>
      </w:r>
      <w:proofErr w:type="spellStart"/>
      <w:r w:rsidR="0026435E" w:rsidRPr="00BE372D">
        <w:rPr>
          <w:rFonts w:ascii="Times New Roman" w:hAnsi="Times New Roman" w:cs="Times New Roman"/>
          <w:sz w:val="24"/>
          <w:szCs w:val="24"/>
          <w:lang w:val="en-GB"/>
        </w:rPr>
        <w:t>Mantzouni</w:t>
      </w:r>
      <w:proofErr w:type="spellEnd"/>
      <w:r w:rsidR="0026435E" w:rsidRPr="00BE372D">
        <w:rPr>
          <w:rFonts w:ascii="Times New Roman" w:hAnsi="Times New Roman" w:cs="Times New Roman"/>
          <w:sz w:val="24"/>
          <w:szCs w:val="24"/>
          <w:lang w:val="en-GB"/>
        </w:rPr>
        <w:t xml:space="preserve"> et al 2010</w:t>
      </w:r>
      <w:r w:rsidR="00545304"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 xml:space="preserve">. </w:t>
      </w:r>
    </w:p>
    <w:p w14:paraId="74143DCA" w14:textId="2D41F932" w:rsidR="00672BBF" w:rsidRPr="00BE372D" w:rsidRDefault="006A06C5"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lastRenderedPageBreak/>
        <w:t>Here we update and extend the analysis conducted by Fogarty et al. (2001) utilizing</w:t>
      </w:r>
      <w:r w:rsidR="009F63A3" w:rsidRPr="00BE372D">
        <w:rPr>
          <w:rFonts w:ascii="Times New Roman" w:hAnsi="Times New Roman" w:cs="Times New Roman"/>
          <w:sz w:val="24"/>
          <w:szCs w:val="24"/>
          <w:lang w:val="en-GB"/>
        </w:rPr>
        <w:t xml:space="preserve"> model output from </w:t>
      </w:r>
      <w:r w:rsidRPr="00BE372D">
        <w:rPr>
          <w:rFonts w:ascii="Times New Roman" w:hAnsi="Times New Roman" w:cs="Times New Roman"/>
          <w:sz w:val="24"/>
          <w:szCs w:val="24"/>
          <w:lang w:val="en-GB"/>
        </w:rPr>
        <w:t>recent</w:t>
      </w:r>
      <w:r w:rsidR="009F63A3" w:rsidRPr="00BE372D">
        <w:rPr>
          <w:rFonts w:ascii="Times New Roman" w:hAnsi="Times New Roman" w:cs="Times New Roman"/>
          <w:sz w:val="24"/>
          <w:szCs w:val="24"/>
          <w:lang w:val="en-GB"/>
        </w:rPr>
        <w:t xml:space="preserve"> stock</w:t>
      </w:r>
      <w:r w:rsidRPr="00BE372D">
        <w:rPr>
          <w:rFonts w:ascii="Times New Roman" w:hAnsi="Times New Roman" w:cs="Times New Roman"/>
          <w:sz w:val="24"/>
          <w:szCs w:val="24"/>
          <w:lang w:val="en-GB"/>
        </w:rPr>
        <w:t xml:space="preserve"> assessment</w:t>
      </w:r>
      <w:r w:rsidR="009F63A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to determine if the recruitment variability </w:t>
      </w:r>
      <w:r w:rsidR="009F63A3" w:rsidRPr="00BE372D">
        <w:rPr>
          <w:rFonts w:ascii="Times New Roman" w:hAnsi="Times New Roman" w:cs="Times New Roman"/>
          <w:sz w:val="24"/>
          <w:szCs w:val="24"/>
          <w:lang w:val="en-GB"/>
        </w:rPr>
        <w:t xml:space="preserve">and reproductive rate </w:t>
      </w:r>
      <w:r w:rsidRPr="00BE372D">
        <w:rPr>
          <w:rFonts w:ascii="Times New Roman" w:hAnsi="Times New Roman" w:cs="Times New Roman"/>
          <w:sz w:val="24"/>
          <w:szCs w:val="24"/>
          <w:lang w:val="en-GB"/>
        </w:rPr>
        <w:t>differences among co-occurring North Atlantic cod and haddock have persisted</w:t>
      </w:r>
      <w:r w:rsidR="009F63A3" w:rsidRPr="00BE372D">
        <w:rPr>
          <w:rFonts w:ascii="Times New Roman" w:hAnsi="Times New Roman" w:cs="Times New Roman"/>
          <w:sz w:val="24"/>
          <w:szCs w:val="24"/>
          <w:lang w:val="en-GB"/>
        </w:rPr>
        <w:t>.</w:t>
      </w:r>
      <w:r w:rsidRPr="00BE372D">
        <w:rPr>
          <w:rFonts w:ascii="Times New Roman" w:hAnsi="Times New Roman" w:cs="Times New Roman"/>
          <w:sz w:val="24"/>
          <w:szCs w:val="24"/>
          <w:lang w:val="en-GB"/>
        </w:rPr>
        <w:t xml:space="preserve"> </w:t>
      </w:r>
      <w:r w:rsidR="0022402F" w:rsidRPr="00BE372D">
        <w:rPr>
          <w:rFonts w:ascii="Times New Roman" w:hAnsi="Times New Roman" w:cs="Times New Roman"/>
          <w:sz w:val="24"/>
          <w:szCs w:val="24"/>
          <w:lang w:val="en-GB"/>
        </w:rPr>
        <w:t xml:space="preserve">We </w:t>
      </w:r>
      <w:r w:rsidR="009F63A3" w:rsidRPr="00BE372D">
        <w:rPr>
          <w:rFonts w:ascii="Times New Roman" w:hAnsi="Times New Roman" w:cs="Times New Roman"/>
          <w:sz w:val="24"/>
          <w:szCs w:val="24"/>
          <w:lang w:val="en-GB"/>
        </w:rPr>
        <w:t xml:space="preserve">divided </w:t>
      </w:r>
      <w:r w:rsidR="00793653" w:rsidRPr="00BE372D">
        <w:rPr>
          <w:rFonts w:ascii="Times New Roman" w:hAnsi="Times New Roman" w:cs="Times New Roman"/>
          <w:sz w:val="24"/>
          <w:szCs w:val="24"/>
          <w:lang w:val="en-GB"/>
        </w:rPr>
        <w:t>the analysis</w:t>
      </w:r>
      <w:r w:rsidR="001702B6" w:rsidRPr="00BE372D">
        <w:rPr>
          <w:rFonts w:ascii="Times New Roman" w:hAnsi="Times New Roman" w:cs="Times New Roman"/>
          <w:sz w:val="24"/>
          <w:szCs w:val="24"/>
          <w:lang w:val="en-GB"/>
        </w:rPr>
        <w:t xml:space="preserve"> into two periods – before </w:t>
      </w:r>
      <w:r w:rsidR="0022402F" w:rsidRPr="00BE372D">
        <w:rPr>
          <w:rFonts w:ascii="Times New Roman" w:hAnsi="Times New Roman" w:cs="Times New Roman"/>
          <w:sz w:val="24"/>
          <w:szCs w:val="24"/>
          <w:lang w:val="en-GB"/>
        </w:rPr>
        <w:t xml:space="preserve">and after </w:t>
      </w:r>
      <w:r w:rsidR="001702B6" w:rsidRPr="00BE372D">
        <w:rPr>
          <w:rFonts w:ascii="Times New Roman" w:hAnsi="Times New Roman" w:cs="Times New Roman"/>
          <w:sz w:val="24"/>
          <w:szCs w:val="24"/>
          <w:lang w:val="en-GB"/>
        </w:rPr>
        <w:t>1993</w:t>
      </w:r>
      <w:r w:rsidR="009F63A3" w:rsidRPr="00BE372D">
        <w:rPr>
          <w:rFonts w:ascii="Times New Roman" w:hAnsi="Times New Roman" w:cs="Times New Roman"/>
          <w:sz w:val="24"/>
          <w:szCs w:val="24"/>
          <w:lang w:val="en-GB"/>
        </w:rPr>
        <w:t xml:space="preserve"> with the former </w:t>
      </w:r>
      <w:r w:rsidR="0022402F" w:rsidRPr="00BE372D">
        <w:rPr>
          <w:rFonts w:ascii="Times New Roman" w:hAnsi="Times New Roman" w:cs="Times New Roman"/>
          <w:sz w:val="24"/>
          <w:szCs w:val="24"/>
          <w:lang w:val="en-GB"/>
        </w:rPr>
        <w:t>correspond</w:t>
      </w:r>
      <w:r w:rsidR="009F63A3" w:rsidRPr="00BE372D">
        <w:rPr>
          <w:rFonts w:ascii="Times New Roman" w:hAnsi="Times New Roman" w:cs="Times New Roman"/>
          <w:sz w:val="24"/>
          <w:szCs w:val="24"/>
          <w:lang w:val="en-GB"/>
        </w:rPr>
        <w:t xml:space="preserve">ing </w:t>
      </w:r>
      <w:r w:rsidR="0022402F" w:rsidRPr="00BE372D">
        <w:rPr>
          <w:rFonts w:ascii="Times New Roman" w:hAnsi="Times New Roman" w:cs="Times New Roman"/>
          <w:sz w:val="24"/>
          <w:szCs w:val="24"/>
          <w:lang w:val="en-GB"/>
        </w:rPr>
        <w:t xml:space="preserve">to the time period studied by Fogarty et al. </w:t>
      </w:r>
      <w:r w:rsidR="00DC702E" w:rsidRPr="00BE372D">
        <w:rPr>
          <w:rFonts w:ascii="Times New Roman" w:hAnsi="Times New Roman" w:cs="Times New Roman"/>
          <w:sz w:val="24"/>
          <w:szCs w:val="24"/>
          <w:lang w:val="en-GB"/>
        </w:rPr>
        <w:t>(</w:t>
      </w:r>
      <w:r w:rsidR="0022402F" w:rsidRPr="00BE372D">
        <w:rPr>
          <w:rFonts w:ascii="Times New Roman" w:hAnsi="Times New Roman" w:cs="Times New Roman"/>
          <w:sz w:val="24"/>
          <w:szCs w:val="24"/>
          <w:lang w:val="en-GB"/>
        </w:rPr>
        <w:t>2001</w:t>
      </w:r>
      <w:r w:rsidR="00DC702E" w:rsidRPr="00BE372D">
        <w:rPr>
          <w:rFonts w:ascii="Times New Roman" w:hAnsi="Times New Roman" w:cs="Times New Roman"/>
          <w:sz w:val="24"/>
          <w:szCs w:val="24"/>
          <w:lang w:val="en-GB"/>
        </w:rPr>
        <w:t>)</w:t>
      </w:r>
      <w:r w:rsidR="009F63A3" w:rsidRPr="00BE372D">
        <w:rPr>
          <w:rFonts w:ascii="Times New Roman" w:hAnsi="Times New Roman" w:cs="Times New Roman"/>
          <w:sz w:val="24"/>
          <w:szCs w:val="24"/>
          <w:lang w:val="en-GB"/>
        </w:rPr>
        <w:t xml:space="preserve"> and the latter associated with </w:t>
      </w:r>
      <w:r w:rsidR="0022402F" w:rsidRPr="00BE372D">
        <w:rPr>
          <w:rFonts w:ascii="Times New Roman" w:hAnsi="Times New Roman" w:cs="Times New Roman"/>
          <w:sz w:val="24"/>
          <w:szCs w:val="24"/>
          <w:lang w:val="en-GB"/>
        </w:rPr>
        <w:t xml:space="preserve">changes in the ecosystems, management regimes, stock characteristics and accelerated warming. </w:t>
      </w:r>
    </w:p>
    <w:p w14:paraId="46176D3E" w14:textId="77777777" w:rsidR="009F63A3" w:rsidRPr="00BE372D" w:rsidRDefault="009F63A3" w:rsidP="00BE372D">
      <w:pPr>
        <w:spacing w:after="240" w:line="360" w:lineRule="auto"/>
        <w:ind w:firstLine="709"/>
        <w:rPr>
          <w:rFonts w:ascii="Times New Roman" w:hAnsi="Times New Roman" w:cs="Times New Roman"/>
          <w:sz w:val="24"/>
          <w:szCs w:val="24"/>
          <w:lang w:val="en-GB"/>
        </w:rPr>
      </w:pPr>
    </w:p>
    <w:p w14:paraId="3CB662AD" w14:textId="1E3B7FE6" w:rsidR="00E8368D" w:rsidRPr="00BE372D" w:rsidRDefault="00E8368D" w:rsidP="00BE372D">
      <w:pPr>
        <w:pStyle w:val="Heading1"/>
        <w:spacing w:before="0" w:beforeAutospacing="0" w:after="240" w:afterAutospacing="0" w:line="360" w:lineRule="auto"/>
        <w:rPr>
          <w:sz w:val="24"/>
          <w:szCs w:val="24"/>
          <w:lang w:val="en-CA" w:eastAsia="en-US"/>
        </w:rPr>
      </w:pPr>
      <w:r w:rsidRPr="00BE372D">
        <w:rPr>
          <w:sz w:val="24"/>
          <w:szCs w:val="24"/>
          <w:lang w:val="en-CA" w:eastAsia="en-US"/>
        </w:rPr>
        <w:t>Methods</w:t>
      </w:r>
    </w:p>
    <w:p w14:paraId="074A86BD" w14:textId="77777777" w:rsidR="00132AF1" w:rsidRPr="00BE372D" w:rsidRDefault="00132AF1" w:rsidP="00BE372D">
      <w:pPr>
        <w:pStyle w:val="Heading2"/>
        <w:spacing w:before="0" w:beforeAutospacing="0" w:after="240" w:afterAutospacing="0" w:line="360" w:lineRule="auto"/>
        <w:rPr>
          <w:sz w:val="24"/>
          <w:szCs w:val="24"/>
          <w:lang w:val="en-US" w:eastAsia="en-US"/>
        </w:rPr>
      </w:pPr>
      <w:bookmarkStart w:id="4" w:name="data"/>
      <w:r w:rsidRPr="00BE372D">
        <w:rPr>
          <w:sz w:val="24"/>
          <w:szCs w:val="24"/>
          <w:lang w:val="en-US" w:eastAsia="en-US"/>
        </w:rPr>
        <w:t>Data</w:t>
      </w:r>
    </w:p>
    <w:p w14:paraId="511FB8A2" w14:textId="558386A3" w:rsidR="00132AF1" w:rsidRPr="00BE372D" w:rsidRDefault="00132AF1" w:rsidP="00BE372D">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We compiled time series of recruitment (R) and spawning stock biomass (SSB) of sympatric cod and</w:t>
      </w:r>
      <w:r w:rsidR="00DC702E" w:rsidRPr="00BE372D">
        <w:rPr>
          <w:rFonts w:ascii="Times New Roman" w:eastAsia="Cambria" w:hAnsi="Times New Roman" w:cs="Times New Roman"/>
          <w:sz w:val="24"/>
          <w:szCs w:val="24"/>
          <w:lang w:val="en-US" w:eastAsia="en-US"/>
        </w:rPr>
        <w:t xml:space="preserve"> haddock</w:t>
      </w:r>
      <w:r w:rsidRPr="00BE372D">
        <w:rPr>
          <w:rFonts w:ascii="Times New Roman" w:eastAsia="Cambria" w:hAnsi="Times New Roman" w:cs="Times New Roman"/>
          <w:sz w:val="24"/>
          <w:szCs w:val="24"/>
          <w:lang w:val="en-US" w:eastAsia="en-US"/>
        </w:rPr>
        <w:t xml:space="preserve"> stocks from recent</w:t>
      </w:r>
      <w:r w:rsidR="00D03E57" w:rsidRPr="00BE372D">
        <w:rPr>
          <w:rFonts w:ascii="Times New Roman" w:eastAsia="Cambria" w:hAnsi="Times New Roman" w:cs="Times New Roman"/>
          <w:sz w:val="24"/>
          <w:szCs w:val="24"/>
          <w:lang w:val="en-US" w:eastAsia="en-US"/>
        </w:rPr>
        <w:t>ly</w:t>
      </w:r>
      <w:r w:rsidRPr="00BE372D">
        <w:rPr>
          <w:rFonts w:ascii="Times New Roman" w:eastAsia="Cambria" w:hAnsi="Times New Roman" w:cs="Times New Roman"/>
          <w:sz w:val="24"/>
          <w:szCs w:val="24"/>
          <w:lang w:val="en-US" w:eastAsia="en-US"/>
        </w:rPr>
        <w:t xml:space="preserve"> available</w:t>
      </w:r>
      <w:r w:rsidR="00D03E57" w:rsidRPr="00BE372D">
        <w:rPr>
          <w:rFonts w:ascii="Times New Roman" w:eastAsia="Cambria" w:hAnsi="Times New Roman" w:cs="Times New Roman"/>
          <w:sz w:val="24"/>
          <w:szCs w:val="24"/>
          <w:lang w:val="en-US" w:eastAsia="en-US"/>
        </w:rPr>
        <w:t>, age</w:t>
      </w:r>
      <w:r w:rsidR="009F63A3" w:rsidRPr="00BE372D">
        <w:rPr>
          <w:rFonts w:ascii="Times New Roman" w:eastAsia="Cambria" w:hAnsi="Times New Roman" w:cs="Times New Roman"/>
          <w:sz w:val="24"/>
          <w:szCs w:val="24"/>
          <w:lang w:val="en-US" w:eastAsia="en-US"/>
        </w:rPr>
        <w:t>-</w:t>
      </w:r>
      <w:r w:rsidR="00D03E57" w:rsidRPr="00BE372D">
        <w:rPr>
          <w:rFonts w:ascii="Times New Roman" w:eastAsia="Cambria" w:hAnsi="Times New Roman" w:cs="Times New Roman"/>
          <w:sz w:val="24"/>
          <w:szCs w:val="24"/>
          <w:lang w:val="en-US" w:eastAsia="en-US"/>
        </w:rPr>
        <w:t>structured</w:t>
      </w:r>
      <w:r w:rsidRPr="00BE372D">
        <w:rPr>
          <w:rFonts w:ascii="Times New Roman" w:eastAsia="Cambria" w:hAnsi="Times New Roman" w:cs="Times New Roman"/>
          <w:sz w:val="24"/>
          <w:szCs w:val="24"/>
          <w:lang w:val="en-US" w:eastAsia="en-US"/>
        </w:rPr>
        <w:t xml:space="preserve"> assessments conducted by the International Exploration of the Seas (ICES), Fisheries and Oceans Canada (DFO) and the National Marine Fisheries Service (NMFS). These stock pairs were from </w:t>
      </w:r>
      <w:commentRangeStart w:id="5"/>
      <w:commentRangeStart w:id="6"/>
      <w:r w:rsidRPr="00BE372D">
        <w:rPr>
          <w:rFonts w:ascii="Times New Roman" w:eastAsia="Cambria" w:hAnsi="Times New Roman" w:cs="Times New Roman"/>
          <w:sz w:val="24"/>
          <w:szCs w:val="24"/>
          <w:lang w:val="en-US" w:eastAsia="en-US"/>
        </w:rPr>
        <w:t>the same geographic areas</w:t>
      </w:r>
      <w:commentRangeEnd w:id="5"/>
      <w:r w:rsidR="008F6781">
        <w:rPr>
          <w:rStyle w:val="CommentReference"/>
        </w:rPr>
        <w:commentReference w:id="5"/>
      </w:r>
      <w:commentRangeEnd w:id="6"/>
      <w:r w:rsidR="007040FE">
        <w:rPr>
          <w:rStyle w:val="CommentReference"/>
        </w:rPr>
        <w:commentReference w:id="6"/>
      </w:r>
      <w:r w:rsidRPr="00BE372D">
        <w:rPr>
          <w:rFonts w:ascii="Times New Roman" w:eastAsia="Cambria" w:hAnsi="Times New Roman" w:cs="Times New Roman"/>
          <w:sz w:val="24"/>
          <w:szCs w:val="24"/>
          <w:lang w:val="en-US" w:eastAsia="en-US"/>
        </w:rPr>
        <w:t xml:space="preserve"> that were evaluated by Fogarty et al (2001); we also added one additional area - the Irish Sea (Table 1). The West of Scotland region which was part of the original analysis by Fogarty et al. (2001) was excluded from our analysis, since</w:t>
      </w:r>
      <w:r w:rsidR="00DC702E" w:rsidRPr="00BE372D">
        <w:rPr>
          <w:rFonts w:ascii="Times New Roman" w:eastAsia="Cambria" w:hAnsi="Times New Roman" w:cs="Times New Roman"/>
          <w:sz w:val="24"/>
          <w:szCs w:val="24"/>
          <w:lang w:val="en-US" w:eastAsia="en-US"/>
        </w:rPr>
        <w:t xml:space="preserve"> haddock</w:t>
      </w:r>
      <w:r w:rsidRPr="00BE372D">
        <w:rPr>
          <w:rFonts w:ascii="Times New Roman" w:eastAsia="Cambria" w:hAnsi="Times New Roman" w:cs="Times New Roman"/>
          <w:sz w:val="24"/>
          <w:szCs w:val="24"/>
          <w:lang w:val="en-US" w:eastAsia="en-US"/>
        </w:rPr>
        <w:t xml:space="preserve"> West of Scotland is no longer assessed as a separate stock, but instead is now assessed as part of the larger North Sea stock.</w:t>
      </w:r>
    </w:p>
    <w:p w14:paraId="48FAECA0" w14:textId="3DB7D362" w:rsidR="00132AF1" w:rsidRPr="00BE372D" w:rsidRDefault="00132AF1"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The ICES advice web site (</w:t>
      </w:r>
      <w:hyperlink r:id="rId12">
        <w:r w:rsidRPr="00BE372D">
          <w:rPr>
            <w:rFonts w:ascii="Times New Roman" w:eastAsia="Cambria" w:hAnsi="Times New Roman" w:cs="Times New Roman"/>
            <w:color w:val="4F81BD"/>
            <w:sz w:val="24"/>
            <w:szCs w:val="24"/>
            <w:lang w:val="en-US" w:eastAsia="en-US"/>
          </w:rPr>
          <w:t>https://www.ices.dk/advice/Pages/Latest-Advice.aspx</w:t>
        </w:r>
      </w:hyperlink>
      <w:r w:rsidRPr="00BE372D">
        <w:rPr>
          <w:rFonts w:ascii="Times New Roman" w:eastAsia="Cambria" w:hAnsi="Times New Roman" w:cs="Times New Roman"/>
          <w:sz w:val="24"/>
          <w:szCs w:val="24"/>
          <w:lang w:val="en-US" w:eastAsia="en-US"/>
        </w:rPr>
        <w:t xml:space="preserve">), was used to access recruitment and SSB </w:t>
      </w:r>
      <w:r w:rsidR="005D2F9C" w:rsidRPr="00BE372D">
        <w:rPr>
          <w:rFonts w:ascii="Times New Roman" w:eastAsia="Cambria" w:hAnsi="Times New Roman" w:cs="Times New Roman"/>
          <w:sz w:val="24"/>
          <w:szCs w:val="24"/>
          <w:lang w:val="en-US" w:eastAsia="en-US"/>
        </w:rPr>
        <w:t xml:space="preserve">model output </w:t>
      </w:r>
      <w:r w:rsidRPr="00BE372D">
        <w:rPr>
          <w:rFonts w:ascii="Times New Roman" w:eastAsia="Cambria" w:hAnsi="Times New Roman" w:cs="Times New Roman"/>
          <w:sz w:val="24"/>
          <w:szCs w:val="24"/>
          <w:lang w:val="en-US" w:eastAsia="en-US"/>
        </w:rPr>
        <w:t>for the North</w:t>
      </w:r>
      <w:r w:rsidR="002F10FA" w:rsidRPr="00BE372D">
        <w:rPr>
          <w:rFonts w:ascii="Times New Roman" w:eastAsia="Cambria" w:hAnsi="Times New Roman" w:cs="Times New Roman"/>
          <w:sz w:val="24"/>
          <w:szCs w:val="24"/>
          <w:lang w:val="en-US" w:eastAsia="en-US"/>
        </w:rPr>
        <w:t>e</w:t>
      </w:r>
      <w:r w:rsidRPr="00BE372D">
        <w:rPr>
          <w:rFonts w:ascii="Times New Roman" w:eastAsia="Cambria" w:hAnsi="Times New Roman" w:cs="Times New Roman"/>
          <w:sz w:val="24"/>
          <w:szCs w:val="24"/>
          <w:lang w:val="en-US" w:eastAsia="en-US"/>
        </w:rPr>
        <w:t>ast</w:t>
      </w:r>
      <w:r w:rsidR="00A959C5" w:rsidRPr="00BE372D">
        <w:rPr>
          <w:rFonts w:ascii="Times New Roman" w:eastAsia="Cambria" w:hAnsi="Times New Roman" w:cs="Times New Roman"/>
          <w:sz w:val="24"/>
          <w:szCs w:val="24"/>
          <w:lang w:val="en-US" w:eastAsia="en-US"/>
        </w:rPr>
        <w:t xml:space="preserve"> (NE)</w:t>
      </w:r>
      <w:r w:rsidRPr="00BE372D">
        <w:rPr>
          <w:rFonts w:ascii="Times New Roman" w:eastAsia="Cambria" w:hAnsi="Times New Roman" w:cs="Times New Roman"/>
          <w:sz w:val="24"/>
          <w:szCs w:val="24"/>
          <w:lang w:val="en-US" w:eastAsia="en-US"/>
        </w:rPr>
        <w:t xml:space="preserve"> Atlantic stocks </w:t>
      </w:r>
      <w:r w:rsidR="005D2F9C" w:rsidRPr="00BE372D">
        <w:rPr>
          <w:rFonts w:ascii="Times New Roman" w:eastAsia="Cambria" w:hAnsi="Times New Roman" w:cs="Times New Roman"/>
          <w:sz w:val="24"/>
          <w:szCs w:val="24"/>
          <w:lang w:val="en-US" w:eastAsia="en-US"/>
        </w:rPr>
        <w:t xml:space="preserve">for 2021with the exception of </w:t>
      </w:r>
      <w:r w:rsidRPr="00BE372D">
        <w:rPr>
          <w:rFonts w:ascii="Times New Roman" w:eastAsia="Cambria" w:hAnsi="Times New Roman" w:cs="Times New Roman"/>
          <w:sz w:val="24"/>
          <w:szCs w:val="24"/>
          <w:lang w:val="en-US" w:eastAsia="en-US"/>
        </w:rPr>
        <w:t>the Faroese stock</w:t>
      </w:r>
      <w:r w:rsidR="005D2F9C" w:rsidRPr="00BE372D">
        <w:rPr>
          <w:rFonts w:ascii="Times New Roman" w:eastAsia="Cambria" w:hAnsi="Times New Roman" w:cs="Times New Roman"/>
          <w:sz w:val="24"/>
          <w:szCs w:val="24"/>
          <w:lang w:val="en-US" w:eastAsia="en-US"/>
        </w:rPr>
        <w:t xml:space="preserve">, which was last assessed in </w:t>
      </w:r>
      <w:r w:rsidRPr="00BE372D">
        <w:rPr>
          <w:rFonts w:ascii="Times New Roman" w:eastAsia="Cambria" w:hAnsi="Times New Roman" w:cs="Times New Roman"/>
          <w:sz w:val="24"/>
          <w:szCs w:val="24"/>
          <w:lang w:val="en-US" w:eastAsia="en-US"/>
        </w:rPr>
        <w:t>2020</w:t>
      </w:r>
      <w:r w:rsidR="000F67E3" w:rsidRPr="00BE372D">
        <w:rPr>
          <w:rFonts w:ascii="Times New Roman" w:eastAsia="Cambria" w:hAnsi="Times New Roman" w:cs="Times New Roman"/>
          <w:sz w:val="24"/>
          <w:szCs w:val="24"/>
          <w:lang w:val="en-US" w:eastAsia="en-US"/>
        </w:rPr>
        <w:t xml:space="preserve">. </w:t>
      </w:r>
      <w:r w:rsidR="002F10FA" w:rsidRPr="00BE372D">
        <w:rPr>
          <w:rFonts w:ascii="Times New Roman" w:eastAsia="Cambria" w:hAnsi="Times New Roman" w:cs="Times New Roman"/>
          <w:sz w:val="24"/>
          <w:szCs w:val="24"/>
          <w:lang w:val="en-US" w:eastAsia="en-US"/>
        </w:rPr>
        <w:t>Regional s</w:t>
      </w:r>
      <w:r w:rsidR="004425D3" w:rsidRPr="00BE372D">
        <w:rPr>
          <w:rFonts w:ascii="Times New Roman" w:eastAsia="Cambria" w:hAnsi="Times New Roman" w:cs="Times New Roman"/>
          <w:sz w:val="24"/>
          <w:szCs w:val="24"/>
          <w:lang w:val="en-US" w:eastAsia="en-US"/>
        </w:rPr>
        <w:t xml:space="preserve">tock and recruitment data for the Northwest </w:t>
      </w:r>
      <w:r w:rsidR="00A959C5" w:rsidRPr="00BE372D">
        <w:rPr>
          <w:rFonts w:ascii="Times New Roman" w:eastAsia="Cambria" w:hAnsi="Times New Roman" w:cs="Times New Roman"/>
          <w:sz w:val="24"/>
          <w:szCs w:val="24"/>
          <w:lang w:val="en-US" w:eastAsia="en-US"/>
        </w:rPr>
        <w:t>(NW)</w:t>
      </w:r>
      <w:r w:rsidR="005D2F9C" w:rsidRPr="00BE372D">
        <w:rPr>
          <w:rFonts w:ascii="Times New Roman" w:eastAsia="Cambria" w:hAnsi="Times New Roman" w:cs="Times New Roman"/>
          <w:sz w:val="24"/>
          <w:szCs w:val="24"/>
          <w:lang w:val="en-US" w:eastAsia="en-US"/>
        </w:rPr>
        <w:t xml:space="preserve"> </w:t>
      </w:r>
      <w:r w:rsidR="004425D3" w:rsidRPr="00BE372D">
        <w:rPr>
          <w:rFonts w:ascii="Times New Roman" w:eastAsia="Cambria" w:hAnsi="Times New Roman" w:cs="Times New Roman"/>
          <w:sz w:val="24"/>
          <w:szCs w:val="24"/>
          <w:lang w:val="en-US" w:eastAsia="en-US"/>
        </w:rPr>
        <w:t xml:space="preserve">Atlantic stocks of cod were obtained from the following sources: </w:t>
      </w:r>
      <w:r w:rsidR="00CC46C2" w:rsidRPr="00BE372D">
        <w:rPr>
          <w:rFonts w:ascii="Times New Roman" w:eastAsia="Cambria" w:hAnsi="Times New Roman" w:cs="Times New Roman"/>
          <w:sz w:val="24"/>
          <w:szCs w:val="24"/>
          <w:lang w:val="en-US" w:eastAsia="en-US"/>
        </w:rPr>
        <w:t xml:space="preserve">Eastern Scotian Shelf: </w:t>
      </w:r>
      <w:r w:rsidR="004425D3" w:rsidRPr="00BE372D">
        <w:rPr>
          <w:rFonts w:ascii="Times New Roman" w:eastAsia="Cambria" w:hAnsi="Times New Roman" w:cs="Times New Roman"/>
          <w:sz w:val="24"/>
          <w:szCs w:val="24"/>
          <w:lang w:val="en-US" w:eastAsia="en-US"/>
        </w:rPr>
        <w:t>Div. 4VsW (</w:t>
      </w:r>
      <w:proofErr w:type="spellStart"/>
      <w:r w:rsidR="004425D3" w:rsidRPr="00BE372D">
        <w:rPr>
          <w:rFonts w:ascii="Times New Roman" w:eastAsia="Cambria" w:hAnsi="Times New Roman" w:cs="Times New Roman"/>
          <w:sz w:val="24"/>
          <w:szCs w:val="24"/>
          <w:lang w:val="en-US" w:eastAsia="en-US"/>
        </w:rPr>
        <w:t>Mohn</w:t>
      </w:r>
      <w:proofErr w:type="spellEnd"/>
      <w:r w:rsidR="004425D3" w:rsidRPr="00BE372D">
        <w:rPr>
          <w:rFonts w:ascii="Times New Roman" w:eastAsia="Cambria" w:hAnsi="Times New Roman" w:cs="Times New Roman"/>
          <w:sz w:val="24"/>
          <w:szCs w:val="24"/>
          <w:lang w:val="en-US" w:eastAsia="en-US"/>
        </w:rPr>
        <w:t xml:space="preserve"> and Swain 2012), </w:t>
      </w:r>
      <w:r w:rsidR="00CC46C2" w:rsidRPr="00BE372D">
        <w:rPr>
          <w:rFonts w:ascii="Times New Roman" w:eastAsia="Cambria" w:hAnsi="Times New Roman" w:cs="Times New Roman"/>
          <w:sz w:val="24"/>
          <w:szCs w:val="24"/>
          <w:lang w:val="en-US" w:eastAsia="en-US"/>
        </w:rPr>
        <w:t xml:space="preserve">Western Scotian Shelf: </w:t>
      </w:r>
      <w:r w:rsidR="004425D3" w:rsidRPr="00BE372D">
        <w:rPr>
          <w:rFonts w:ascii="Times New Roman" w:eastAsia="Cambria" w:hAnsi="Times New Roman" w:cs="Times New Roman"/>
          <w:sz w:val="24"/>
          <w:szCs w:val="24"/>
          <w:lang w:val="en-US" w:eastAsia="en-US"/>
        </w:rPr>
        <w:t xml:space="preserve">Div. 4X5Y </w:t>
      </w:r>
      <w:r w:rsidR="002F10FA" w:rsidRPr="00BE372D">
        <w:rPr>
          <w:rFonts w:ascii="Times New Roman" w:eastAsia="Cambria" w:hAnsi="Times New Roman" w:cs="Times New Roman"/>
          <w:sz w:val="24"/>
          <w:szCs w:val="24"/>
          <w:lang w:val="en-US" w:eastAsia="en-US"/>
        </w:rPr>
        <w:t>(DFO 2019), Eastern Georges Bank (</w:t>
      </w:r>
      <w:r w:rsidR="002977F8" w:rsidRPr="00BE372D">
        <w:rPr>
          <w:rFonts w:ascii="Times New Roman" w:eastAsia="Cambria" w:hAnsi="Times New Roman" w:cs="Times New Roman"/>
          <w:sz w:val="24"/>
          <w:szCs w:val="24"/>
          <w:lang w:val="en-US" w:eastAsia="en-US"/>
        </w:rPr>
        <w:t xml:space="preserve">Wang et al. </w:t>
      </w:r>
      <w:r w:rsidR="002F10FA" w:rsidRPr="00BE372D">
        <w:rPr>
          <w:rFonts w:ascii="Times New Roman" w:eastAsia="Cambria" w:hAnsi="Times New Roman" w:cs="Times New Roman"/>
          <w:sz w:val="24"/>
          <w:szCs w:val="24"/>
          <w:lang w:val="en-US" w:eastAsia="en-US"/>
        </w:rPr>
        <w:t>2015</w:t>
      </w:r>
      <w:r w:rsidR="002F10FA" w:rsidRPr="00BE372D">
        <w:rPr>
          <w:rFonts w:ascii="Times New Roman" w:eastAsia="Cambria" w:hAnsi="Times New Roman" w:cs="Times New Roman"/>
          <w:sz w:val="24"/>
          <w:szCs w:val="24"/>
          <w:lang w:val="en-CA" w:eastAsia="en-US"/>
        </w:rPr>
        <w:t>). For the NW Atlantic stock</w:t>
      </w:r>
      <w:r w:rsidR="00EB043F" w:rsidRPr="00BE372D">
        <w:rPr>
          <w:rFonts w:ascii="Times New Roman" w:eastAsia="Cambria" w:hAnsi="Times New Roman" w:cs="Times New Roman"/>
          <w:sz w:val="24"/>
          <w:szCs w:val="24"/>
          <w:lang w:val="en-CA" w:eastAsia="en-US"/>
        </w:rPr>
        <w:t>s</w:t>
      </w:r>
      <w:r w:rsidR="002F10FA" w:rsidRPr="00BE372D">
        <w:rPr>
          <w:rFonts w:ascii="Times New Roman" w:eastAsia="Cambria" w:hAnsi="Times New Roman" w:cs="Times New Roman"/>
          <w:sz w:val="24"/>
          <w:szCs w:val="24"/>
          <w:lang w:val="en-CA" w:eastAsia="en-US"/>
        </w:rPr>
        <w:t xml:space="preserve"> of haddock the sources were: </w:t>
      </w:r>
      <w:r w:rsidR="00CC46C2" w:rsidRPr="00BE372D">
        <w:rPr>
          <w:rFonts w:ascii="Times New Roman" w:eastAsia="Cambria" w:hAnsi="Times New Roman" w:cs="Times New Roman"/>
          <w:sz w:val="24"/>
          <w:szCs w:val="24"/>
          <w:lang w:val="en-CA" w:eastAsia="en-US"/>
        </w:rPr>
        <w:t xml:space="preserve">Eastern Scotian Shelf: </w:t>
      </w:r>
      <w:r w:rsidR="002F10FA" w:rsidRPr="00BE372D">
        <w:rPr>
          <w:rFonts w:ascii="Times New Roman" w:eastAsia="Cambria" w:hAnsi="Times New Roman" w:cs="Times New Roman"/>
          <w:sz w:val="24"/>
          <w:szCs w:val="24"/>
          <w:lang w:val="en-CA" w:eastAsia="en-US"/>
        </w:rPr>
        <w:t>Div. 4VW (</w:t>
      </w:r>
      <w:proofErr w:type="spellStart"/>
      <w:r w:rsidR="000164C9" w:rsidRPr="00BE372D">
        <w:rPr>
          <w:rFonts w:ascii="Times New Roman" w:eastAsia="Cambria" w:hAnsi="Times New Roman" w:cs="Times New Roman"/>
          <w:sz w:val="24"/>
          <w:szCs w:val="24"/>
          <w:lang w:val="en-CA" w:eastAsia="en-US"/>
        </w:rPr>
        <w:t>Mohn</w:t>
      </w:r>
      <w:proofErr w:type="spellEnd"/>
      <w:r w:rsidR="000164C9" w:rsidRPr="00BE372D">
        <w:rPr>
          <w:rFonts w:ascii="Times New Roman" w:eastAsia="Cambria" w:hAnsi="Times New Roman" w:cs="Times New Roman"/>
          <w:sz w:val="24"/>
          <w:szCs w:val="24"/>
          <w:lang w:val="en-CA" w:eastAsia="en-US"/>
        </w:rPr>
        <w:t xml:space="preserve"> and Simon </w:t>
      </w:r>
      <w:r w:rsidR="002F10FA" w:rsidRPr="00BE372D">
        <w:rPr>
          <w:rFonts w:ascii="Times New Roman" w:eastAsia="Cambria" w:hAnsi="Times New Roman" w:cs="Times New Roman"/>
          <w:sz w:val="24"/>
          <w:szCs w:val="24"/>
          <w:lang w:val="en-CA" w:eastAsia="en-US"/>
        </w:rPr>
        <w:t>2002),</w:t>
      </w:r>
      <w:r w:rsidR="00CC46C2" w:rsidRPr="00BE372D">
        <w:rPr>
          <w:rFonts w:ascii="Times New Roman" w:eastAsia="Cambria" w:hAnsi="Times New Roman" w:cs="Times New Roman"/>
          <w:sz w:val="24"/>
          <w:szCs w:val="24"/>
          <w:lang w:val="en-CA" w:eastAsia="en-US"/>
        </w:rPr>
        <w:t xml:space="preserve"> Western Scotian Shelf:</w:t>
      </w:r>
      <w:r w:rsidR="002F10FA" w:rsidRPr="00BE372D">
        <w:rPr>
          <w:rFonts w:ascii="Times New Roman" w:eastAsia="Cambria" w:hAnsi="Times New Roman" w:cs="Times New Roman"/>
          <w:sz w:val="24"/>
          <w:szCs w:val="24"/>
          <w:lang w:val="en-CA" w:eastAsia="en-US"/>
        </w:rPr>
        <w:t xml:space="preserve"> Div. 4X5Y (</w:t>
      </w:r>
      <w:r w:rsidR="00B861C0" w:rsidRPr="00BE372D">
        <w:rPr>
          <w:rFonts w:ascii="Times New Roman" w:eastAsia="Cambria" w:hAnsi="Times New Roman" w:cs="Times New Roman"/>
          <w:sz w:val="24"/>
          <w:szCs w:val="24"/>
          <w:lang w:val="en-CA" w:eastAsia="en-US"/>
        </w:rPr>
        <w:t xml:space="preserve">Wang et al. </w:t>
      </w:r>
      <w:r w:rsidR="002F10FA" w:rsidRPr="00BE372D">
        <w:rPr>
          <w:rFonts w:ascii="Times New Roman" w:eastAsia="Cambria" w:hAnsi="Times New Roman" w:cs="Times New Roman"/>
          <w:sz w:val="24"/>
          <w:szCs w:val="24"/>
          <w:lang w:val="en-CA" w:eastAsia="en-US"/>
        </w:rPr>
        <w:t>2017), Eastern Georges Bank (</w:t>
      </w:r>
      <w:r w:rsidR="002574F0" w:rsidRPr="00BE372D">
        <w:rPr>
          <w:rFonts w:ascii="Times New Roman" w:eastAsia="Cambria" w:hAnsi="Times New Roman" w:cs="Times New Roman"/>
          <w:sz w:val="24"/>
          <w:szCs w:val="24"/>
          <w:lang w:val="en-CA" w:eastAsia="en-US"/>
        </w:rPr>
        <w:t>Stone et al. 2015</w:t>
      </w:r>
      <w:r w:rsidR="002F10FA" w:rsidRPr="00BE372D">
        <w:rPr>
          <w:rFonts w:ascii="Times New Roman" w:eastAsia="Cambria" w:hAnsi="Times New Roman" w:cs="Times New Roman"/>
          <w:sz w:val="24"/>
          <w:szCs w:val="24"/>
          <w:lang w:val="en-CA" w:eastAsia="en-US"/>
        </w:rPr>
        <w:t xml:space="preserve">). </w:t>
      </w:r>
      <w:r w:rsidR="00EB043F" w:rsidRPr="00BE372D">
        <w:rPr>
          <w:rFonts w:ascii="Times New Roman" w:eastAsia="Cambria" w:hAnsi="Times New Roman" w:cs="Times New Roman"/>
          <w:sz w:val="24"/>
          <w:szCs w:val="24"/>
          <w:lang w:val="en-US" w:eastAsia="en-US"/>
        </w:rPr>
        <w:t>T</w:t>
      </w:r>
      <w:r w:rsidRPr="00BE372D">
        <w:rPr>
          <w:rFonts w:ascii="Times New Roman" w:eastAsia="Cambria" w:hAnsi="Times New Roman" w:cs="Times New Roman"/>
          <w:sz w:val="24"/>
          <w:szCs w:val="24"/>
          <w:lang w:val="en-US" w:eastAsia="en-US"/>
        </w:rPr>
        <w:t xml:space="preserve">he </w:t>
      </w:r>
      <w:r w:rsidR="00EB043F" w:rsidRPr="00BE372D">
        <w:rPr>
          <w:rFonts w:ascii="Times New Roman" w:eastAsia="Cambria" w:hAnsi="Times New Roman" w:cs="Times New Roman"/>
          <w:sz w:val="24"/>
          <w:szCs w:val="24"/>
          <w:lang w:val="en-US" w:eastAsia="en-US"/>
        </w:rPr>
        <w:t xml:space="preserve">cod and haddock </w:t>
      </w:r>
      <w:r w:rsidRPr="00BE372D">
        <w:rPr>
          <w:rFonts w:ascii="Times New Roman" w:eastAsia="Cambria" w:hAnsi="Times New Roman" w:cs="Times New Roman"/>
          <w:sz w:val="24"/>
          <w:szCs w:val="24"/>
          <w:lang w:val="en-US" w:eastAsia="en-US"/>
        </w:rPr>
        <w:t xml:space="preserve">stocks </w:t>
      </w:r>
      <w:r w:rsidR="00EB043F" w:rsidRPr="00BE372D">
        <w:rPr>
          <w:rFonts w:ascii="Times New Roman" w:eastAsia="Cambria" w:hAnsi="Times New Roman" w:cs="Times New Roman"/>
          <w:sz w:val="24"/>
          <w:szCs w:val="24"/>
          <w:lang w:val="en-US" w:eastAsia="en-US"/>
        </w:rPr>
        <w:t xml:space="preserve">resident on the Eastern Scotian Shelf (Div. 4VW) </w:t>
      </w:r>
      <w:r w:rsidR="00EB7BF4" w:rsidRPr="00BE372D">
        <w:rPr>
          <w:rFonts w:ascii="Times New Roman" w:eastAsia="Cambria" w:hAnsi="Times New Roman" w:cs="Times New Roman"/>
          <w:sz w:val="24"/>
          <w:szCs w:val="24"/>
          <w:lang w:val="en-US" w:eastAsia="en-US"/>
        </w:rPr>
        <w:t xml:space="preserve">collapsed in the earlier 1990s. They were placed under a moratorium and </w:t>
      </w:r>
      <w:r w:rsidRPr="00BE372D">
        <w:rPr>
          <w:rFonts w:ascii="Times New Roman" w:eastAsia="Cambria" w:hAnsi="Times New Roman" w:cs="Times New Roman"/>
          <w:sz w:val="24"/>
          <w:szCs w:val="24"/>
          <w:lang w:val="en-US" w:eastAsia="en-US"/>
        </w:rPr>
        <w:t>are no longer regularly assessed</w:t>
      </w:r>
      <w:r w:rsidR="00EB7BF4" w:rsidRPr="00BE372D">
        <w:rPr>
          <w:rFonts w:ascii="Times New Roman" w:eastAsia="Cambria" w:hAnsi="Times New Roman" w:cs="Times New Roman"/>
          <w:sz w:val="24"/>
          <w:szCs w:val="24"/>
          <w:lang w:val="en-US" w:eastAsia="en-US"/>
        </w:rPr>
        <w:t xml:space="preserve"> (Table </w:t>
      </w:r>
      <w:r w:rsidR="00EB7BF4" w:rsidRPr="00BE372D">
        <w:rPr>
          <w:rFonts w:ascii="Times New Roman" w:eastAsia="Cambria" w:hAnsi="Times New Roman" w:cs="Times New Roman"/>
          <w:sz w:val="24"/>
          <w:szCs w:val="24"/>
          <w:lang w:val="en-US" w:eastAsia="en-US"/>
        </w:rPr>
        <w:lastRenderedPageBreak/>
        <w:t>1)</w:t>
      </w:r>
      <w:r w:rsidRPr="00BE372D">
        <w:rPr>
          <w:rFonts w:ascii="Times New Roman" w:eastAsia="Cambria" w:hAnsi="Times New Roman" w:cs="Times New Roman"/>
          <w:sz w:val="24"/>
          <w:szCs w:val="24"/>
          <w:lang w:val="en-US" w:eastAsia="en-US"/>
        </w:rPr>
        <w:t xml:space="preserve">, </w:t>
      </w:r>
      <w:r w:rsidR="00EB7BF4" w:rsidRPr="00BE372D">
        <w:rPr>
          <w:rFonts w:ascii="Times New Roman" w:eastAsia="Cambria" w:hAnsi="Times New Roman" w:cs="Times New Roman"/>
          <w:sz w:val="24"/>
          <w:szCs w:val="24"/>
          <w:lang w:val="en-US" w:eastAsia="en-US"/>
        </w:rPr>
        <w:t xml:space="preserve">despite supporting </w:t>
      </w:r>
      <w:r w:rsidR="00EB043F" w:rsidRPr="00BE372D">
        <w:rPr>
          <w:rFonts w:ascii="Times New Roman" w:eastAsia="Cambria" w:hAnsi="Times New Roman" w:cs="Times New Roman"/>
          <w:sz w:val="24"/>
          <w:szCs w:val="24"/>
          <w:lang w:val="en-US" w:eastAsia="en-US"/>
        </w:rPr>
        <w:t>large scale fisheries</w:t>
      </w:r>
      <w:r w:rsidR="00EB7BF4" w:rsidRPr="00BE372D">
        <w:rPr>
          <w:rFonts w:ascii="Times New Roman" w:eastAsia="Cambria" w:hAnsi="Times New Roman" w:cs="Times New Roman"/>
          <w:sz w:val="24"/>
          <w:szCs w:val="24"/>
          <w:lang w:val="en-US" w:eastAsia="en-US"/>
        </w:rPr>
        <w:t xml:space="preserve"> in the past and </w:t>
      </w:r>
      <w:r w:rsidR="008950F9" w:rsidRPr="00BE372D">
        <w:rPr>
          <w:rFonts w:ascii="Times New Roman" w:eastAsia="Cambria" w:hAnsi="Times New Roman" w:cs="Times New Roman"/>
          <w:sz w:val="24"/>
          <w:szCs w:val="24"/>
          <w:lang w:val="en-US" w:eastAsia="en-US"/>
        </w:rPr>
        <w:t xml:space="preserve">showing </w:t>
      </w:r>
      <w:r w:rsidR="00EB7BF4" w:rsidRPr="00BE372D">
        <w:rPr>
          <w:rFonts w:ascii="Times New Roman" w:eastAsia="Cambria" w:hAnsi="Times New Roman" w:cs="Times New Roman"/>
          <w:sz w:val="24"/>
          <w:szCs w:val="24"/>
          <w:lang w:val="en-US" w:eastAsia="en-US"/>
        </w:rPr>
        <w:t xml:space="preserve">recent </w:t>
      </w:r>
      <w:r w:rsidR="008950F9" w:rsidRPr="00BE372D">
        <w:rPr>
          <w:rFonts w:ascii="Times New Roman" w:eastAsia="Cambria" w:hAnsi="Times New Roman" w:cs="Times New Roman"/>
          <w:sz w:val="24"/>
          <w:szCs w:val="24"/>
          <w:lang w:val="en-US" w:eastAsia="en-US"/>
        </w:rPr>
        <w:t>improvements in biomass</w:t>
      </w:r>
      <w:r w:rsidR="00EB043F" w:rsidRPr="00BE372D">
        <w:rPr>
          <w:rFonts w:ascii="Times New Roman" w:eastAsia="Cambria" w:hAnsi="Times New Roman" w:cs="Times New Roman"/>
          <w:sz w:val="24"/>
          <w:szCs w:val="24"/>
          <w:lang w:val="en-US" w:eastAsia="en-US"/>
        </w:rPr>
        <w:t xml:space="preserve">. </w:t>
      </w:r>
    </w:p>
    <w:p w14:paraId="5D54A4CB" w14:textId="195CD1BC" w:rsidR="00132AF1" w:rsidRPr="00BE372D" w:rsidRDefault="00132AF1"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In this analysis we focus on within region comparisons of the cod and</w:t>
      </w:r>
      <w:r w:rsidR="00DC702E" w:rsidRPr="00BE372D">
        <w:rPr>
          <w:rFonts w:ascii="Times New Roman" w:eastAsia="Cambria" w:hAnsi="Times New Roman" w:cs="Times New Roman"/>
          <w:sz w:val="24"/>
          <w:szCs w:val="24"/>
          <w:lang w:val="en-US" w:eastAsia="en-US"/>
        </w:rPr>
        <w:t xml:space="preserve"> haddock</w:t>
      </w:r>
      <w:r w:rsidRPr="00BE372D">
        <w:rPr>
          <w:rFonts w:ascii="Times New Roman" w:eastAsia="Cambria" w:hAnsi="Times New Roman" w:cs="Times New Roman"/>
          <w:sz w:val="24"/>
          <w:szCs w:val="24"/>
          <w:lang w:val="en-US" w:eastAsia="en-US"/>
        </w:rPr>
        <w:t xml:space="preserve"> stocks (Table 1). </w:t>
      </w:r>
      <w:bookmarkStart w:id="7" w:name="_Hlk93428418"/>
      <w:r w:rsidRPr="008F6781">
        <w:rPr>
          <w:rFonts w:ascii="Times New Roman" w:eastAsia="Cambria" w:hAnsi="Times New Roman" w:cs="Times New Roman"/>
          <w:sz w:val="24"/>
          <w:szCs w:val="24"/>
          <w:lang w:val="en-US" w:eastAsia="en-US"/>
        </w:rPr>
        <w:t xml:space="preserve">The age at recruitment differs among regions and in some cases, age at recruitment differs within species </w:t>
      </w:r>
      <w:commentRangeStart w:id="8"/>
      <w:r w:rsidRPr="008F6781">
        <w:rPr>
          <w:rFonts w:ascii="Times New Roman" w:eastAsia="Cambria" w:hAnsi="Times New Roman" w:cs="Times New Roman"/>
          <w:sz w:val="24"/>
          <w:szCs w:val="24"/>
          <w:lang w:val="en-US" w:eastAsia="en-US"/>
        </w:rPr>
        <w:t xml:space="preserve">within </w:t>
      </w:r>
      <w:commentRangeEnd w:id="8"/>
      <w:r w:rsidR="008F6781">
        <w:rPr>
          <w:rStyle w:val="CommentReference"/>
        </w:rPr>
        <w:commentReference w:id="8"/>
      </w:r>
      <w:r w:rsidRPr="008F6781">
        <w:rPr>
          <w:rFonts w:ascii="Times New Roman" w:eastAsia="Cambria" w:hAnsi="Times New Roman" w:cs="Times New Roman"/>
          <w:sz w:val="24"/>
          <w:szCs w:val="24"/>
          <w:lang w:val="en-US" w:eastAsia="en-US"/>
        </w:rPr>
        <w:t>regions.</w:t>
      </w:r>
      <w:r w:rsidRPr="00BE372D">
        <w:rPr>
          <w:rFonts w:ascii="Times New Roman" w:eastAsia="Cambria" w:hAnsi="Times New Roman" w:cs="Times New Roman"/>
          <w:sz w:val="24"/>
          <w:szCs w:val="24"/>
          <w:lang w:val="en-US" w:eastAsia="en-US"/>
        </w:rPr>
        <w:t xml:space="preserve"> Fogarty et al (2001) standardized recruitment of all stocks to age 1, but because we focused</w:t>
      </w:r>
      <w:r w:rsidR="00E64C26" w:rsidRPr="00BE372D">
        <w:rPr>
          <w:rFonts w:ascii="Times New Roman" w:eastAsia="Cambria" w:hAnsi="Times New Roman" w:cs="Times New Roman"/>
          <w:sz w:val="24"/>
          <w:szCs w:val="24"/>
          <w:lang w:val="en-US" w:eastAsia="en-US"/>
        </w:rPr>
        <w:t xml:space="preserve"> only</w:t>
      </w:r>
      <w:r w:rsidRPr="00BE372D">
        <w:rPr>
          <w:rFonts w:ascii="Times New Roman" w:eastAsia="Cambria" w:hAnsi="Times New Roman" w:cs="Times New Roman"/>
          <w:sz w:val="24"/>
          <w:szCs w:val="24"/>
          <w:lang w:val="en-US" w:eastAsia="en-US"/>
        </w:rPr>
        <w:t xml:space="preserve"> on within region comparisons</w:t>
      </w:r>
      <w:r w:rsidR="00DC702E" w:rsidRPr="00BE372D">
        <w:rPr>
          <w:rFonts w:ascii="Times New Roman" w:eastAsia="Cambria" w:hAnsi="Times New Roman" w:cs="Times New Roman"/>
          <w:sz w:val="24"/>
          <w:szCs w:val="24"/>
          <w:lang w:val="en-US" w:eastAsia="en-US"/>
        </w:rPr>
        <w:t>,</w:t>
      </w:r>
      <w:r w:rsidRPr="00BE372D">
        <w:rPr>
          <w:rFonts w:ascii="Times New Roman" w:eastAsia="Cambria" w:hAnsi="Times New Roman" w:cs="Times New Roman"/>
          <w:sz w:val="24"/>
          <w:szCs w:val="24"/>
          <w:lang w:val="en-US" w:eastAsia="en-US"/>
        </w:rPr>
        <w:t xml:space="preserve"> the stocks</w:t>
      </w:r>
      <w:r w:rsidR="00E64C26" w:rsidRPr="00BE372D">
        <w:rPr>
          <w:rFonts w:ascii="Times New Roman" w:eastAsia="Cambria" w:hAnsi="Times New Roman" w:cs="Times New Roman"/>
          <w:sz w:val="24"/>
          <w:szCs w:val="24"/>
          <w:lang w:val="en-US" w:eastAsia="en-US"/>
        </w:rPr>
        <w:t xml:space="preserve"> were standardized</w:t>
      </w:r>
      <w:r w:rsidRPr="00BE372D">
        <w:rPr>
          <w:rFonts w:ascii="Times New Roman" w:eastAsia="Cambria" w:hAnsi="Times New Roman" w:cs="Times New Roman"/>
          <w:sz w:val="24"/>
          <w:szCs w:val="24"/>
          <w:lang w:val="en-US" w:eastAsia="en-US"/>
        </w:rPr>
        <w:t xml:space="preserve"> within regions when age at recruitment differed</w:t>
      </w:r>
      <w:r w:rsidR="00FE0A45" w:rsidRPr="00BE372D">
        <w:rPr>
          <w:rFonts w:ascii="Times New Roman" w:eastAsia="Cambria" w:hAnsi="Times New Roman" w:cs="Times New Roman"/>
          <w:sz w:val="24"/>
          <w:szCs w:val="24"/>
          <w:lang w:val="en-US" w:eastAsia="en-US"/>
        </w:rPr>
        <w:t xml:space="preserve"> (see Table 1)</w:t>
      </w:r>
      <w:r w:rsidRPr="00BE372D">
        <w:rPr>
          <w:rFonts w:ascii="Times New Roman" w:eastAsia="Cambria" w:hAnsi="Times New Roman" w:cs="Times New Roman"/>
          <w:sz w:val="24"/>
          <w:szCs w:val="24"/>
          <w:lang w:val="en-US" w:eastAsia="en-US"/>
        </w:rPr>
        <w:t xml:space="preserve">. </w:t>
      </w:r>
    </w:p>
    <w:p w14:paraId="1A01A9D5" w14:textId="77777777" w:rsidR="00BE372D" w:rsidRDefault="00BE372D" w:rsidP="00BE372D">
      <w:pPr>
        <w:pStyle w:val="Heading2"/>
        <w:spacing w:before="0" w:beforeAutospacing="0" w:after="240" w:afterAutospacing="0" w:line="360" w:lineRule="auto"/>
        <w:rPr>
          <w:sz w:val="24"/>
          <w:szCs w:val="24"/>
          <w:lang w:val="en-US" w:eastAsia="en-US"/>
        </w:rPr>
      </w:pPr>
      <w:bookmarkStart w:id="9" w:name="analysis"/>
      <w:bookmarkEnd w:id="4"/>
      <w:bookmarkEnd w:id="7"/>
    </w:p>
    <w:p w14:paraId="1342E474" w14:textId="5E8E73E9" w:rsidR="00132AF1" w:rsidRPr="00BE372D" w:rsidRDefault="00132AF1" w:rsidP="00BE372D">
      <w:pPr>
        <w:pStyle w:val="Heading2"/>
        <w:spacing w:before="0" w:beforeAutospacing="0" w:after="240" w:afterAutospacing="0" w:line="360" w:lineRule="auto"/>
        <w:rPr>
          <w:sz w:val="24"/>
          <w:szCs w:val="24"/>
          <w:lang w:val="en-US" w:eastAsia="en-US"/>
        </w:rPr>
      </w:pPr>
      <w:r w:rsidRPr="00BE372D">
        <w:rPr>
          <w:sz w:val="24"/>
          <w:szCs w:val="24"/>
          <w:lang w:val="en-US" w:eastAsia="en-US"/>
        </w:rPr>
        <w:t>Analysis</w:t>
      </w:r>
    </w:p>
    <w:p w14:paraId="0842EE6A" w14:textId="18C8486A" w:rsidR="00132AF1" w:rsidRPr="00BE372D" w:rsidRDefault="009B5E5E" w:rsidP="00BE372D">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Following the same approach a</w:t>
      </w:r>
      <w:r w:rsidR="00132AF1" w:rsidRPr="00BE372D">
        <w:rPr>
          <w:rFonts w:ascii="Times New Roman" w:eastAsia="Cambria" w:hAnsi="Times New Roman" w:cs="Times New Roman"/>
          <w:sz w:val="24"/>
          <w:szCs w:val="24"/>
          <w:lang w:val="en-US" w:eastAsia="en-US"/>
        </w:rPr>
        <w:t>s Fogarty et al (2001)</w:t>
      </w:r>
      <w:r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sz w:val="24"/>
          <w:szCs w:val="24"/>
          <w:lang w:val="en-US" w:eastAsia="en-US"/>
        </w:rPr>
        <w:t xml:space="preserve"> recruitment variability was assessed using a Ricker stock </w:t>
      </w:r>
      <w:r w:rsidR="006B0EB1" w:rsidRPr="00BE372D">
        <w:rPr>
          <w:rFonts w:ascii="Times New Roman" w:eastAsia="Cambria" w:hAnsi="Times New Roman" w:cs="Times New Roman"/>
          <w:sz w:val="24"/>
          <w:szCs w:val="24"/>
          <w:lang w:val="en-US" w:eastAsia="en-US"/>
        </w:rPr>
        <w:t xml:space="preserve">and </w:t>
      </w:r>
      <w:r w:rsidR="00132AF1" w:rsidRPr="00BE372D">
        <w:rPr>
          <w:rFonts w:ascii="Times New Roman" w:eastAsia="Cambria" w:hAnsi="Times New Roman" w:cs="Times New Roman"/>
          <w:sz w:val="24"/>
          <w:szCs w:val="24"/>
          <w:lang w:val="en-US" w:eastAsia="en-US"/>
        </w:rPr>
        <w:t>recruitment model (Supplement Figure S1 and S2). The Ricker model was linearized to:</w:t>
      </w:r>
    </w:p>
    <w:p w14:paraId="0AC11BCC" w14:textId="77777777" w:rsidR="00132AF1" w:rsidRPr="00BE372D" w:rsidRDefault="00132AF1" w:rsidP="00BE372D">
      <w:pPr>
        <w:spacing w:after="240" w:line="360" w:lineRule="auto"/>
        <w:ind w:firstLine="709"/>
        <w:rPr>
          <w:rFonts w:ascii="Times New Roman" w:eastAsia="Cambria" w:hAnsi="Times New Roman" w:cs="Times New Roman"/>
          <w:sz w:val="24"/>
          <w:szCs w:val="24"/>
          <w:lang w:val="en-US" w:eastAsia="en-US"/>
        </w:rPr>
      </w:pPr>
      <m:oMathPara>
        <m:oMathParaPr>
          <m:jc m:val="center"/>
        </m:oMathParaP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w:commentRangeStart w:id="10"/>
          <m:r>
            <m:rPr>
              <m:sty m:val="p"/>
            </m:rPr>
            <w:rPr>
              <w:rFonts w:ascii="Cambria Math" w:eastAsia="Cambria" w:hAnsi="Cambria Math" w:cs="Times New Roman"/>
              <w:sz w:val="24"/>
              <w:szCs w:val="24"/>
              <w:lang w:val="en-US" w:eastAsia="en-US"/>
            </w:rPr>
            <m:t>)</m:t>
          </m:r>
          <w:commentRangeEnd w:id="10"/>
          <m:r>
            <m:rPr>
              <m:sty m:val="p"/>
            </m:rPr>
            <w:rPr>
              <w:rStyle w:val="CommentReference"/>
            </w:rPr>
            <w:commentReference w:id="10"/>
          </m:r>
        </m:oMath>
      </m:oMathPara>
    </w:p>
    <w:p w14:paraId="2D5418EF" w14:textId="3BDF6305" w:rsidR="00132AF1" w:rsidRPr="00BE372D" w:rsidRDefault="00132AF1"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 </w:t>
      </w:r>
      <w:r w:rsidR="006B0EB1" w:rsidRPr="00BE372D">
        <w:rPr>
          <w:rFonts w:ascii="Times New Roman" w:eastAsia="Cambria" w:hAnsi="Times New Roman" w:cs="Times New Roman"/>
          <w:sz w:val="24"/>
          <w:szCs w:val="24"/>
          <w:lang w:val="en-US" w:eastAsia="en-US"/>
        </w:rPr>
        <w:t xml:space="preserve">where </w:t>
      </w:r>
      <w:r w:rsidRPr="00BE372D">
        <w:rPr>
          <w:rFonts w:ascii="Times New Roman" w:eastAsia="Cambria" w:hAnsi="Times New Roman" w:cs="Times New Roman"/>
          <w:i/>
          <w:iCs/>
          <w:sz w:val="24"/>
          <w:szCs w:val="24"/>
          <w:lang w:val="en-US" w:eastAsia="en-US"/>
        </w:rPr>
        <w:t>R</w:t>
      </w:r>
      <w:r w:rsidRPr="00BE372D">
        <w:rPr>
          <w:rFonts w:ascii="Times New Roman" w:eastAsia="Cambria" w:hAnsi="Times New Roman" w:cs="Times New Roman"/>
          <w:sz w:val="24"/>
          <w:szCs w:val="24"/>
          <w:lang w:val="en-US" w:eastAsia="en-US"/>
        </w:rPr>
        <w:t xml:space="preserve"> is the number of recruits and </w:t>
      </w:r>
      <w:r w:rsidRPr="00BE372D">
        <w:rPr>
          <w:rFonts w:ascii="Times New Roman" w:eastAsia="Cambria" w:hAnsi="Times New Roman" w:cs="Times New Roman"/>
          <w:i/>
          <w:iCs/>
          <w:sz w:val="24"/>
          <w:szCs w:val="24"/>
          <w:lang w:val="en-US" w:eastAsia="en-US"/>
        </w:rPr>
        <w:t>SSB</w:t>
      </w:r>
      <w:r w:rsidRPr="00BE372D">
        <w:rPr>
          <w:rFonts w:ascii="Times New Roman" w:eastAsia="Cambria" w:hAnsi="Times New Roman" w:cs="Times New Roman"/>
          <w:sz w:val="24"/>
          <w:szCs w:val="24"/>
          <w:lang w:val="en-US" w:eastAsia="en-US"/>
        </w:rPr>
        <w:t xml:space="preserve"> is the spawning stock biomass in the </w:t>
      </w:r>
      <w:r w:rsidR="009B5E5E" w:rsidRPr="00BE372D">
        <w:rPr>
          <w:rFonts w:ascii="Times New Roman" w:eastAsia="Cambria" w:hAnsi="Times New Roman" w:cs="Times New Roman"/>
          <w:sz w:val="24"/>
          <w:szCs w:val="24"/>
          <w:lang w:val="en-US" w:eastAsia="en-US"/>
        </w:rPr>
        <w:t xml:space="preserve">birth </w:t>
      </w:r>
      <w:r w:rsidRPr="00BE372D">
        <w:rPr>
          <w:rFonts w:ascii="Times New Roman" w:eastAsia="Cambria" w:hAnsi="Times New Roman" w:cs="Times New Roman"/>
          <w:sz w:val="24"/>
          <w:szCs w:val="24"/>
          <w:lang w:val="en-US" w:eastAsia="en-US"/>
        </w:rPr>
        <w:t xml:space="preserve">year </w:t>
      </w:r>
      <w:r w:rsidR="009B5E5E" w:rsidRPr="00BE372D">
        <w:rPr>
          <w:rFonts w:ascii="Times New Roman" w:eastAsia="Cambria" w:hAnsi="Times New Roman" w:cs="Times New Roman"/>
          <w:sz w:val="24"/>
          <w:szCs w:val="24"/>
          <w:lang w:val="en-US" w:eastAsia="en-US"/>
        </w:rPr>
        <w:t>of</w:t>
      </w:r>
      <w:r w:rsidRPr="00BE372D">
        <w:rPr>
          <w:rFonts w:ascii="Times New Roman" w:eastAsia="Cambria" w:hAnsi="Times New Roman" w:cs="Times New Roman"/>
          <w:sz w:val="24"/>
          <w:szCs w:val="24"/>
          <w:lang w:val="en-US" w:eastAsia="en-US"/>
        </w:rPr>
        <w:t xml:space="preserve"> the recruits. </w:t>
      </w:r>
      <w:commentRangeStart w:id="11"/>
      <w:commentRangeStart w:id="12"/>
      <w:r w:rsidRPr="00BE372D">
        <w:rPr>
          <w:rFonts w:ascii="Times New Roman" w:eastAsia="Cambria" w:hAnsi="Times New Roman" w:cs="Times New Roman"/>
          <w:sz w:val="24"/>
          <w:szCs w:val="24"/>
          <w:lang w:val="en-US" w:eastAsia="en-US"/>
        </w:rPr>
        <w:t xml:space="preserve">The parameter </w:t>
      </w:r>
      <w:r w:rsidR="009B5E5E" w:rsidRPr="00BE372D">
        <w:rPr>
          <w:rFonts w:ascii="Times New Roman" w:eastAsia="Cambria" w:hAnsi="Times New Roman" w:cs="Times New Roman"/>
          <w:i/>
          <w:iCs/>
          <w:sz w:val="24"/>
          <w:szCs w:val="24"/>
          <w:lang w:val="en-US" w:eastAsia="en-US"/>
        </w:rPr>
        <w:t>a</w:t>
      </w:r>
      <w:r w:rsidR="009B5E5E" w:rsidRPr="00BE372D">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 xml:space="preserve">is the intercept of the relationship on </w:t>
      </w:r>
      <w:r w:rsidR="009B5E5E" w:rsidRPr="00BE372D">
        <w:rPr>
          <w:rFonts w:ascii="Times New Roman" w:eastAsia="Cambria" w:hAnsi="Times New Roman" w:cs="Times New Roman"/>
          <w:sz w:val="24"/>
          <w:szCs w:val="24"/>
          <w:lang w:val="en-US" w:eastAsia="en-US"/>
        </w:rPr>
        <w:t>a</w:t>
      </w:r>
      <w:r w:rsidRPr="00BE372D">
        <w:rPr>
          <w:rFonts w:ascii="Times New Roman" w:eastAsia="Cambria" w:hAnsi="Times New Roman" w:cs="Times New Roman"/>
          <w:sz w:val="24"/>
          <w:szCs w:val="24"/>
          <w:lang w:val="en-US" w:eastAsia="en-US"/>
        </w:rPr>
        <w:t xml:space="preserve"> log scale and is </w:t>
      </w:r>
      <w:r w:rsidR="009B5E5E" w:rsidRPr="00BE372D">
        <w:rPr>
          <w:rFonts w:ascii="Times New Roman" w:eastAsia="Cambria" w:hAnsi="Times New Roman" w:cs="Times New Roman"/>
          <w:sz w:val="24"/>
          <w:szCs w:val="24"/>
          <w:lang w:val="en-US" w:eastAsia="en-US"/>
        </w:rPr>
        <w:t xml:space="preserve">commonly </w:t>
      </w:r>
      <w:r w:rsidRPr="00BE372D">
        <w:rPr>
          <w:rFonts w:ascii="Times New Roman" w:eastAsia="Cambria" w:hAnsi="Times New Roman" w:cs="Times New Roman"/>
          <w:sz w:val="24"/>
          <w:szCs w:val="24"/>
          <w:lang w:val="en-US" w:eastAsia="en-US"/>
        </w:rPr>
        <w:t xml:space="preserve">referred to as the steepness parameter </w:t>
      </w:r>
      <w:r w:rsidR="009B5E5E" w:rsidRPr="00BE372D">
        <w:rPr>
          <w:rFonts w:ascii="Times New Roman" w:eastAsia="Cambria" w:hAnsi="Times New Roman" w:cs="Times New Roman"/>
          <w:sz w:val="24"/>
          <w:szCs w:val="24"/>
          <w:lang w:val="en-US" w:eastAsia="en-US"/>
        </w:rPr>
        <w:t xml:space="preserve">which provides an estimate of </w:t>
      </w:r>
      <w:r w:rsidRPr="00BE372D">
        <w:rPr>
          <w:rFonts w:ascii="Times New Roman" w:eastAsia="Cambria" w:hAnsi="Times New Roman" w:cs="Times New Roman"/>
          <w:sz w:val="24"/>
          <w:szCs w:val="24"/>
          <w:lang w:val="en-US" w:eastAsia="en-US"/>
        </w:rPr>
        <w:t xml:space="preserve">the number of recruits produced at low </w:t>
      </w:r>
      <w:r w:rsidRPr="00BE372D">
        <w:rPr>
          <w:rFonts w:ascii="Times New Roman" w:eastAsia="Cambria" w:hAnsi="Times New Roman" w:cs="Times New Roman"/>
          <w:i/>
          <w:iCs/>
          <w:sz w:val="24"/>
          <w:szCs w:val="24"/>
          <w:lang w:val="en-US" w:eastAsia="en-US"/>
        </w:rPr>
        <w:t>SSB</w:t>
      </w:r>
      <w:commentRangeEnd w:id="11"/>
      <w:r w:rsidR="008F6781">
        <w:rPr>
          <w:rStyle w:val="CommentReference"/>
        </w:rPr>
        <w:commentReference w:id="11"/>
      </w:r>
      <w:commentRangeEnd w:id="12"/>
      <w:r w:rsidR="007040FE">
        <w:rPr>
          <w:rStyle w:val="CommentReference"/>
        </w:rPr>
        <w:commentReference w:id="12"/>
      </w:r>
      <w:r w:rsidRPr="00BE372D">
        <w:rPr>
          <w:rFonts w:ascii="Times New Roman" w:eastAsia="Cambria" w:hAnsi="Times New Roman" w:cs="Times New Roman"/>
          <w:sz w:val="24"/>
          <w:szCs w:val="24"/>
          <w:lang w:val="en-US" w:eastAsia="en-US"/>
        </w:rPr>
        <w:t xml:space="preserve">. The parameter </w:t>
      </w:r>
      <w:r w:rsidR="009B5E5E" w:rsidRPr="00BE372D">
        <w:rPr>
          <w:rFonts w:ascii="Times New Roman" w:eastAsia="Cambria" w:hAnsi="Times New Roman" w:cs="Times New Roman"/>
          <w:i/>
          <w:iCs/>
          <w:sz w:val="24"/>
          <w:szCs w:val="24"/>
          <w:lang w:val="en-US" w:eastAsia="en-US"/>
        </w:rPr>
        <w:t>b</w:t>
      </w:r>
      <w:r w:rsidR="009B5E5E" w:rsidRPr="00BE372D">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 xml:space="preserve">controls the location of the inflection point of the Ricker model and the error term in the model is represented by </w:t>
      </w:r>
      <m:oMath>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r w:rsidRPr="00BE372D">
        <w:rPr>
          <w:rFonts w:ascii="Times New Roman" w:eastAsia="Cambria" w:hAnsi="Times New Roman" w:cs="Times New Roman"/>
          <w:sz w:val="24"/>
          <w:szCs w:val="24"/>
          <w:lang w:val="en-US" w:eastAsia="en-US"/>
        </w:rPr>
        <w:t xml:space="preserve">, which we have assumed to be normally distributed. The standard deviation of the residuals from this model was used as </w:t>
      </w:r>
      <w:r w:rsidR="009B5E5E" w:rsidRPr="00BE372D">
        <w:rPr>
          <w:rFonts w:ascii="Times New Roman" w:eastAsia="Cambria" w:hAnsi="Times New Roman" w:cs="Times New Roman"/>
          <w:sz w:val="24"/>
          <w:szCs w:val="24"/>
          <w:lang w:val="en-US" w:eastAsia="en-US"/>
        </w:rPr>
        <w:t xml:space="preserve">one of our </w:t>
      </w:r>
      <w:r w:rsidRPr="00BE372D">
        <w:rPr>
          <w:rFonts w:ascii="Times New Roman" w:eastAsia="Cambria" w:hAnsi="Times New Roman" w:cs="Times New Roman"/>
          <w:sz w:val="24"/>
          <w:szCs w:val="24"/>
          <w:lang w:val="en-US" w:eastAsia="en-US"/>
        </w:rPr>
        <w:t>metric</w:t>
      </w:r>
      <w:r w:rsidR="009B5E5E" w:rsidRPr="00BE372D">
        <w:rPr>
          <w:rFonts w:ascii="Times New Roman" w:eastAsia="Cambria" w:hAnsi="Times New Roman" w:cs="Times New Roman"/>
          <w:sz w:val="24"/>
          <w:szCs w:val="24"/>
          <w:lang w:val="en-US" w:eastAsia="en-US"/>
        </w:rPr>
        <w:t>s</w:t>
      </w:r>
      <w:r w:rsidRPr="00BE372D">
        <w:rPr>
          <w:rFonts w:ascii="Times New Roman" w:eastAsia="Cambria" w:hAnsi="Times New Roman" w:cs="Times New Roman"/>
          <w:sz w:val="24"/>
          <w:szCs w:val="24"/>
          <w:lang w:val="en-US" w:eastAsia="en-US"/>
        </w:rPr>
        <w:t xml:space="preserve"> of recruitment variability.</w:t>
      </w:r>
    </w:p>
    <w:p w14:paraId="0E4D48AB" w14:textId="5D394489" w:rsidR="00132AF1" w:rsidRPr="00BE372D" w:rsidRDefault="00E57FDF" w:rsidP="00BE372D">
      <w:pPr>
        <w:spacing w:after="240" w:line="360" w:lineRule="auto"/>
        <w:ind w:firstLine="709"/>
        <w:rPr>
          <w:rFonts w:ascii="Times New Roman" w:eastAsia="Cambria" w:hAnsi="Times New Roman" w:cs="Times New Roman"/>
          <w:sz w:val="24"/>
          <w:szCs w:val="24"/>
          <w:lang w:val="en-US" w:eastAsia="en-US"/>
        </w:rPr>
      </w:pPr>
      <w:commentRangeStart w:id="13"/>
      <w:r w:rsidRPr="00BE372D">
        <w:rPr>
          <w:rFonts w:ascii="Times New Roman" w:eastAsia="Cambria" w:hAnsi="Times New Roman" w:cs="Times New Roman"/>
          <w:sz w:val="24"/>
          <w:szCs w:val="24"/>
          <w:lang w:val="en-US" w:eastAsia="en-US"/>
        </w:rPr>
        <w:t>Given that t</w:t>
      </w:r>
      <w:r w:rsidR="00132AF1" w:rsidRPr="00BE372D">
        <w:rPr>
          <w:rFonts w:ascii="Times New Roman" w:eastAsia="Cambria" w:hAnsi="Times New Roman" w:cs="Times New Roman"/>
          <w:sz w:val="24"/>
          <w:szCs w:val="24"/>
          <w:lang w:val="en-US" w:eastAsia="en-US"/>
        </w:rPr>
        <w:t xml:space="preserve">here </w:t>
      </w:r>
      <w:r w:rsidR="006B0EB1" w:rsidRPr="00BE372D">
        <w:rPr>
          <w:rFonts w:ascii="Times New Roman" w:eastAsia="Cambria" w:hAnsi="Times New Roman" w:cs="Times New Roman"/>
          <w:sz w:val="24"/>
          <w:szCs w:val="24"/>
          <w:lang w:val="en-US" w:eastAsia="en-US"/>
        </w:rPr>
        <w:t xml:space="preserve">may be </w:t>
      </w:r>
      <w:r w:rsidR="00132AF1" w:rsidRPr="00BE372D">
        <w:rPr>
          <w:rFonts w:ascii="Times New Roman" w:eastAsia="Cambria" w:hAnsi="Times New Roman" w:cs="Times New Roman"/>
          <w:sz w:val="24"/>
          <w:szCs w:val="24"/>
          <w:lang w:val="en-US" w:eastAsia="en-US"/>
        </w:rPr>
        <w:t xml:space="preserve">a great deal of uncertainty in </w:t>
      </w:r>
      <w:r w:rsidR="0020003B" w:rsidRPr="00BE372D">
        <w:rPr>
          <w:rFonts w:ascii="Times New Roman" w:eastAsia="Cambria" w:hAnsi="Times New Roman" w:cs="Times New Roman"/>
          <w:sz w:val="24"/>
          <w:szCs w:val="24"/>
          <w:lang w:val="en-US" w:eastAsia="en-US"/>
        </w:rPr>
        <w:t xml:space="preserve">the fitting of theoretical </w:t>
      </w:r>
      <w:r w:rsidR="00132AF1" w:rsidRPr="00BE372D">
        <w:rPr>
          <w:rFonts w:ascii="Times New Roman" w:eastAsia="Cambria" w:hAnsi="Times New Roman" w:cs="Times New Roman"/>
          <w:sz w:val="24"/>
          <w:szCs w:val="24"/>
          <w:lang w:val="en-US" w:eastAsia="en-US"/>
        </w:rPr>
        <w:t xml:space="preserve">stock </w:t>
      </w:r>
      <w:r w:rsidRPr="00BE372D">
        <w:rPr>
          <w:rFonts w:ascii="Times New Roman" w:eastAsia="Cambria" w:hAnsi="Times New Roman" w:cs="Times New Roman"/>
          <w:sz w:val="24"/>
          <w:szCs w:val="24"/>
          <w:lang w:val="en-US" w:eastAsia="en-US"/>
        </w:rPr>
        <w:t xml:space="preserve">and </w:t>
      </w:r>
      <w:r w:rsidR="00132AF1" w:rsidRPr="00BE372D">
        <w:rPr>
          <w:rFonts w:ascii="Times New Roman" w:eastAsia="Cambria" w:hAnsi="Times New Roman" w:cs="Times New Roman"/>
          <w:sz w:val="24"/>
          <w:szCs w:val="24"/>
          <w:lang w:val="en-US" w:eastAsia="en-US"/>
        </w:rPr>
        <w:t>recruitment relationship</w:t>
      </w:r>
      <w:r w:rsidRPr="00BE372D">
        <w:rPr>
          <w:rFonts w:ascii="Times New Roman" w:eastAsia="Cambria" w:hAnsi="Times New Roman" w:cs="Times New Roman"/>
          <w:sz w:val="24"/>
          <w:szCs w:val="24"/>
          <w:lang w:val="en-US" w:eastAsia="en-US"/>
        </w:rPr>
        <w:t>s</w:t>
      </w:r>
      <w:r w:rsidR="0020003B" w:rsidRPr="00BE372D">
        <w:rPr>
          <w:rFonts w:ascii="Times New Roman" w:eastAsia="Cambria" w:hAnsi="Times New Roman" w:cs="Times New Roman"/>
          <w:sz w:val="24"/>
          <w:szCs w:val="24"/>
          <w:lang w:val="en-US" w:eastAsia="en-US"/>
        </w:rPr>
        <w:t xml:space="preserve"> to data</w:t>
      </w:r>
      <w:r w:rsidR="00132AF1" w:rsidRPr="00BE372D">
        <w:rPr>
          <w:rFonts w:ascii="Times New Roman" w:eastAsia="Cambria" w:hAnsi="Times New Roman" w:cs="Times New Roman"/>
          <w:sz w:val="24"/>
          <w:szCs w:val="24"/>
          <w:lang w:val="en-US" w:eastAsia="en-US"/>
        </w:rPr>
        <w:t xml:space="preserve">, we also quantified recruitment variability </w:t>
      </w:r>
      <w:r w:rsidR="006B0EB1" w:rsidRPr="00BE372D">
        <w:rPr>
          <w:rFonts w:ascii="Times New Roman" w:eastAsia="Cambria" w:hAnsi="Times New Roman" w:cs="Times New Roman"/>
          <w:sz w:val="24"/>
          <w:szCs w:val="24"/>
          <w:lang w:val="en-US" w:eastAsia="en-US"/>
        </w:rPr>
        <w:t>based on</w:t>
      </w:r>
      <w:r w:rsidR="00132AF1" w:rsidRPr="00BE372D">
        <w:rPr>
          <w:rFonts w:ascii="Times New Roman" w:eastAsia="Cambria" w:hAnsi="Times New Roman" w:cs="Times New Roman"/>
          <w:sz w:val="24"/>
          <w:szCs w:val="24"/>
          <w:lang w:val="en-US" w:eastAsia="en-US"/>
        </w:rPr>
        <w:t xml:space="preserve"> a </w:t>
      </w:r>
      <w:r w:rsidR="00132AF1" w:rsidRPr="00BE372D">
        <w:rPr>
          <w:rFonts w:ascii="Times New Roman" w:eastAsia="Cambria" w:hAnsi="Times New Roman" w:cs="Times New Roman"/>
          <w:i/>
          <w:iCs/>
          <w:sz w:val="24"/>
          <w:szCs w:val="24"/>
          <w:lang w:val="en-US" w:eastAsia="en-US"/>
        </w:rPr>
        <w:t>model-free</w:t>
      </w:r>
      <w:r w:rsidR="00132AF1" w:rsidRPr="00BE372D">
        <w:rPr>
          <w:rFonts w:ascii="Times New Roman" w:eastAsia="Cambria" w:hAnsi="Times New Roman" w:cs="Times New Roman"/>
          <w:sz w:val="24"/>
          <w:szCs w:val="24"/>
          <w:lang w:val="en-US" w:eastAsia="en-US"/>
        </w:rPr>
        <w:t xml:space="preserve"> approach us</w:t>
      </w:r>
      <w:r w:rsidRPr="00BE372D">
        <w:rPr>
          <w:rFonts w:ascii="Times New Roman" w:eastAsia="Cambria" w:hAnsi="Times New Roman" w:cs="Times New Roman"/>
          <w:sz w:val="24"/>
          <w:szCs w:val="24"/>
          <w:lang w:val="en-US" w:eastAsia="en-US"/>
        </w:rPr>
        <w:t>ing</w:t>
      </w:r>
      <w:r w:rsidR="00132AF1" w:rsidRPr="00BE372D">
        <w:rPr>
          <w:rFonts w:ascii="Times New Roman" w:eastAsia="Cambria" w:hAnsi="Times New Roman" w:cs="Times New Roman"/>
          <w:sz w:val="24"/>
          <w:szCs w:val="24"/>
          <w:lang w:val="en-US" w:eastAsia="en-US"/>
        </w:rPr>
        <w:t xml:space="preserve"> Generalized Additive Models (GAMS)</w:t>
      </w:r>
      <w:r w:rsidRPr="00BE372D">
        <w:rPr>
          <w:rFonts w:ascii="Times New Roman" w:eastAsia="Cambria" w:hAnsi="Times New Roman" w:cs="Times New Roman"/>
          <w:sz w:val="24"/>
          <w:szCs w:val="24"/>
          <w:lang w:val="en-US" w:eastAsia="en-US"/>
        </w:rPr>
        <w:t xml:space="preserve"> which</w:t>
      </w:r>
      <w:r w:rsidR="00132AF1" w:rsidRPr="00BE372D">
        <w:rPr>
          <w:rFonts w:ascii="Times New Roman" w:eastAsia="Cambria" w:hAnsi="Times New Roman" w:cs="Times New Roman"/>
          <w:sz w:val="24"/>
          <w:szCs w:val="24"/>
          <w:lang w:val="en-US" w:eastAsia="en-US"/>
        </w:rPr>
        <w:t xml:space="preserve"> </w:t>
      </w:r>
      <w:r w:rsidR="006B0EB1" w:rsidRPr="00BE372D">
        <w:rPr>
          <w:rFonts w:ascii="Times New Roman" w:eastAsia="Cambria" w:hAnsi="Times New Roman" w:cs="Times New Roman"/>
          <w:sz w:val="24"/>
          <w:szCs w:val="24"/>
          <w:lang w:val="en-US" w:eastAsia="en-US"/>
        </w:rPr>
        <w:t xml:space="preserve">served to </w:t>
      </w:r>
      <w:r w:rsidR="00132AF1" w:rsidRPr="00BE372D">
        <w:rPr>
          <w:rFonts w:ascii="Times New Roman" w:eastAsia="Cambria" w:hAnsi="Times New Roman" w:cs="Times New Roman"/>
          <w:sz w:val="24"/>
          <w:szCs w:val="24"/>
          <w:lang w:val="en-US" w:eastAsia="en-US"/>
        </w:rPr>
        <w:t>remove</w:t>
      </w:r>
      <w:r w:rsidR="006B0EB1" w:rsidRPr="00BE372D">
        <w:rPr>
          <w:rFonts w:ascii="Times New Roman" w:eastAsia="Cambria" w:hAnsi="Times New Roman" w:cs="Times New Roman"/>
          <w:sz w:val="24"/>
          <w:szCs w:val="24"/>
          <w:lang w:val="en-US" w:eastAsia="en-US"/>
        </w:rPr>
        <w:t xml:space="preserve"> </w:t>
      </w:r>
      <w:r w:rsidR="00132AF1" w:rsidRPr="00BE372D">
        <w:rPr>
          <w:rFonts w:ascii="Times New Roman" w:eastAsia="Cambria" w:hAnsi="Times New Roman" w:cs="Times New Roman"/>
          <w:sz w:val="24"/>
          <w:szCs w:val="24"/>
          <w:lang w:val="en-US" w:eastAsia="en-US"/>
        </w:rPr>
        <w:t>trend</w:t>
      </w:r>
      <w:r w:rsidR="0020003B" w:rsidRPr="00BE372D">
        <w:rPr>
          <w:rFonts w:ascii="Times New Roman" w:eastAsia="Cambria" w:hAnsi="Times New Roman" w:cs="Times New Roman"/>
          <w:sz w:val="24"/>
          <w:szCs w:val="24"/>
          <w:lang w:val="en-US" w:eastAsia="en-US"/>
        </w:rPr>
        <w:t xml:space="preserve">s, </w:t>
      </w:r>
      <w:commentRangeEnd w:id="13"/>
      <w:r w:rsidR="00FB204B">
        <w:rPr>
          <w:rStyle w:val="CommentReference"/>
        </w:rPr>
        <w:commentReference w:id="13"/>
      </w:r>
      <w:r w:rsidR="0020003B" w:rsidRPr="00BE372D">
        <w:rPr>
          <w:rFonts w:ascii="Times New Roman" w:eastAsia="Cambria" w:hAnsi="Times New Roman" w:cs="Times New Roman"/>
          <w:sz w:val="24"/>
          <w:szCs w:val="24"/>
          <w:lang w:val="en-US" w:eastAsia="en-US"/>
        </w:rPr>
        <w:t>potentially resulting from SSB,</w:t>
      </w:r>
      <w:r w:rsidR="00132AF1" w:rsidRPr="00BE372D">
        <w:rPr>
          <w:rFonts w:ascii="Times New Roman" w:eastAsia="Cambria" w:hAnsi="Times New Roman" w:cs="Times New Roman"/>
          <w:sz w:val="24"/>
          <w:szCs w:val="24"/>
          <w:lang w:val="en-US" w:eastAsia="en-US"/>
        </w:rPr>
        <w:t xml:space="preserve"> from the recruitment time series (on the log scale) for each stock (Supplement Figure S3). The standard deviation</w:t>
      </w:r>
      <w:r w:rsidR="0074076F" w:rsidRPr="00BE372D">
        <w:rPr>
          <w:rFonts w:ascii="Times New Roman" w:eastAsia="Cambria" w:hAnsi="Times New Roman" w:cs="Times New Roman"/>
          <w:sz w:val="24"/>
          <w:szCs w:val="24"/>
          <w:lang w:val="en-US" w:eastAsia="en-US"/>
        </w:rPr>
        <w:t xml:space="preserve"> of the </w:t>
      </w:r>
      <w:r w:rsidR="00132AF1" w:rsidRPr="00BE372D">
        <w:rPr>
          <w:rFonts w:ascii="Times New Roman" w:eastAsia="Cambria" w:hAnsi="Times New Roman" w:cs="Times New Roman"/>
          <w:sz w:val="24"/>
          <w:szCs w:val="24"/>
          <w:lang w:val="en-US" w:eastAsia="en-US"/>
        </w:rPr>
        <w:t xml:space="preserve">residuals from this </w:t>
      </w:r>
      <w:r w:rsidR="00132AF1" w:rsidRPr="00BE372D">
        <w:rPr>
          <w:rFonts w:ascii="Times New Roman" w:eastAsia="Cambria" w:hAnsi="Times New Roman" w:cs="Times New Roman"/>
          <w:i/>
          <w:iCs/>
          <w:sz w:val="24"/>
          <w:szCs w:val="24"/>
          <w:lang w:val="en-US" w:eastAsia="en-US"/>
        </w:rPr>
        <w:t>model-free</w:t>
      </w:r>
      <w:r w:rsidR="00132AF1" w:rsidRPr="00BE372D">
        <w:rPr>
          <w:rFonts w:ascii="Times New Roman" w:eastAsia="Cambria" w:hAnsi="Times New Roman" w:cs="Times New Roman"/>
          <w:sz w:val="24"/>
          <w:szCs w:val="24"/>
          <w:lang w:val="en-US" w:eastAsia="en-US"/>
        </w:rPr>
        <w:t xml:space="preserve"> approach were used a</w:t>
      </w:r>
      <w:r w:rsidRPr="00BE372D">
        <w:rPr>
          <w:rFonts w:ascii="Times New Roman" w:eastAsia="Cambria" w:hAnsi="Times New Roman" w:cs="Times New Roman"/>
          <w:sz w:val="24"/>
          <w:szCs w:val="24"/>
          <w:lang w:val="en-US" w:eastAsia="en-US"/>
        </w:rPr>
        <w:t xml:space="preserve">s a second </w:t>
      </w:r>
      <w:r w:rsidR="00132AF1" w:rsidRPr="00BE372D">
        <w:rPr>
          <w:rFonts w:ascii="Times New Roman" w:eastAsia="Cambria" w:hAnsi="Times New Roman" w:cs="Times New Roman"/>
          <w:sz w:val="24"/>
          <w:szCs w:val="24"/>
          <w:lang w:val="en-US" w:eastAsia="en-US"/>
        </w:rPr>
        <w:t>metric of recruitment variability</w:t>
      </w:r>
      <w:r w:rsidRPr="00BE372D">
        <w:rPr>
          <w:rFonts w:ascii="Times New Roman" w:eastAsia="Cambria" w:hAnsi="Times New Roman" w:cs="Times New Roman"/>
          <w:sz w:val="24"/>
          <w:szCs w:val="24"/>
          <w:lang w:val="en-US" w:eastAsia="en-US"/>
        </w:rPr>
        <w:t xml:space="preserve"> for each stock</w:t>
      </w:r>
      <w:r w:rsidR="00132AF1" w:rsidRPr="00BE372D">
        <w:rPr>
          <w:rFonts w:ascii="Times New Roman" w:eastAsia="Cambria" w:hAnsi="Times New Roman" w:cs="Times New Roman"/>
          <w:sz w:val="24"/>
          <w:szCs w:val="24"/>
          <w:lang w:val="en-US" w:eastAsia="en-US"/>
        </w:rPr>
        <w:t>.</w:t>
      </w:r>
    </w:p>
    <w:p w14:paraId="45E9724E" w14:textId="2D14B2C1" w:rsidR="00132AF1" w:rsidRPr="00BE372D" w:rsidRDefault="00533DA5"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lastRenderedPageBreak/>
        <w:t xml:space="preserve">We chose to separate the </w:t>
      </w:r>
      <w:r w:rsidR="00E22808" w:rsidRPr="00BE372D">
        <w:rPr>
          <w:rFonts w:ascii="Times New Roman" w:eastAsia="Cambria" w:hAnsi="Times New Roman" w:cs="Times New Roman"/>
          <w:sz w:val="24"/>
          <w:szCs w:val="24"/>
          <w:lang w:val="en-US" w:eastAsia="en-US"/>
        </w:rPr>
        <w:t xml:space="preserve">analysis of the </w:t>
      </w:r>
      <w:r w:rsidRPr="00BE372D">
        <w:rPr>
          <w:rFonts w:ascii="Times New Roman" w:eastAsia="Cambria" w:hAnsi="Times New Roman" w:cs="Times New Roman"/>
          <w:sz w:val="24"/>
          <w:szCs w:val="24"/>
          <w:lang w:val="en-US" w:eastAsia="en-US"/>
        </w:rPr>
        <w:t>SSB and R time series into two periods</w:t>
      </w:r>
      <w:r w:rsidR="00014853" w:rsidRPr="00BE372D">
        <w:rPr>
          <w:rFonts w:ascii="Times New Roman" w:eastAsia="Cambria" w:hAnsi="Times New Roman" w:cs="Times New Roman"/>
          <w:sz w:val="24"/>
          <w:szCs w:val="24"/>
          <w:lang w:val="en-US" w:eastAsia="en-US"/>
        </w:rPr>
        <w:t xml:space="preserve"> t</w:t>
      </w:r>
      <w:r w:rsidR="00132AF1" w:rsidRPr="00BE372D">
        <w:rPr>
          <w:rFonts w:ascii="Times New Roman" w:eastAsia="Cambria" w:hAnsi="Times New Roman" w:cs="Times New Roman"/>
          <w:sz w:val="24"/>
          <w:szCs w:val="24"/>
          <w:lang w:val="en-US" w:eastAsia="en-US"/>
        </w:rPr>
        <w:t xml:space="preserve">o facilitate a comparison with </w:t>
      </w:r>
      <w:r w:rsidR="00014853" w:rsidRPr="00BE372D">
        <w:rPr>
          <w:rFonts w:ascii="Times New Roman" w:eastAsia="Cambria" w:hAnsi="Times New Roman" w:cs="Times New Roman"/>
          <w:sz w:val="24"/>
          <w:szCs w:val="24"/>
          <w:lang w:val="en-US" w:eastAsia="en-US"/>
        </w:rPr>
        <w:t xml:space="preserve">the results obtained </w:t>
      </w:r>
      <w:r w:rsidR="000A23DE" w:rsidRPr="00BE372D">
        <w:rPr>
          <w:rFonts w:ascii="Times New Roman" w:eastAsia="Cambria" w:hAnsi="Times New Roman" w:cs="Times New Roman"/>
          <w:sz w:val="24"/>
          <w:szCs w:val="24"/>
          <w:lang w:val="en-US" w:eastAsia="en-US"/>
        </w:rPr>
        <w:t xml:space="preserve">by </w:t>
      </w:r>
      <w:r w:rsidR="00132AF1" w:rsidRPr="00BE372D">
        <w:rPr>
          <w:rFonts w:ascii="Times New Roman" w:eastAsia="Cambria" w:hAnsi="Times New Roman" w:cs="Times New Roman"/>
          <w:sz w:val="24"/>
          <w:szCs w:val="24"/>
          <w:lang w:val="en-US" w:eastAsia="en-US"/>
        </w:rPr>
        <w:t xml:space="preserve">Fogarty et al. (2001) </w:t>
      </w:r>
      <w:r w:rsidR="00014853" w:rsidRPr="00BE372D">
        <w:rPr>
          <w:rFonts w:ascii="Times New Roman" w:eastAsia="Cambria" w:hAnsi="Times New Roman" w:cs="Times New Roman"/>
          <w:sz w:val="24"/>
          <w:szCs w:val="24"/>
          <w:lang w:val="en-US" w:eastAsia="en-US"/>
        </w:rPr>
        <w:t xml:space="preserve">and to assess the possibility that </w:t>
      </w:r>
      <w:r w:rsidR="000A23DE" w:rsidRPr="00BE372D">
        <w:rPr>
          <w:rFonts w:ascii="Times New Roman" w:eastAsia="Cambria" w:hAnsi="Times New Roman" w:cs="Times New Roman"/>
          <w:sz w:val="24"/>
          <w:szCs w:val="24"/>
          <w:lang w:val="en-US" w:eastAsia="en-US"/>
        </w:rPr>
        <w:t xml:space="preserve">there </w:t>
      </w:r>
      <w:r w:rsidR="00014853" w:rsidRPr="00BE372D">
        <w:rPr>
          <w:rFonts w:ascii="Times New Roman" w:eastAsia="Cambria" w:hAnsi="Times New Roman" w:cs="Times New Roman"/>
          <w:sz w:val="24"/>
          <w:szCs w:val="24"/>
          <w:lang w:val="en-US" w:eastAsia="en-US"/>
        </w:rPr>
        <w:t xml:space="preserve">were differences in the observed patterns during the most recent time period. Hence, </w:t>
      </w:r>
      <w:r w:rsidR="00132AF1" w:rsidRPr="00BE372D">
        <w:rPr>
          <w:rFonts w:ascii="Times New Roman" w:eastAsia="Cambria" w:hAnsi="Times New Roman" w:cs="Times New Roman"/>
          <w:sz w:val="24"/>
          <w:szCs w:val="24"/>
          <w:lang w:val="en-US" w:eastAsia="en-US"/>
        </w:rPr>
        <w:t xml:space="preserve">the time series were split into a </w:t>
      </w:r>
      <w:r w:rsidR="00FC7EB9"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i/>
          <w:iCs/>
          <w:sz w:val="24"/>
          <w:szCs w:val="24"/>
          <w:lang w:val="en-US" w:eastAsia="en-US"/>
        </w:rPr>
        <w:t>Pre 1993</w:t>
      </w:r>
      <w:r w:rsidR="00FC7EB9" w:rsidRPr="00BE372D">
        <w:rPr>
          <w:rFonts w:ascii="Times New Roman" w:eastAsia="Cambria" w:hAnsi="Times New Roman" w:cs="Times New Roman"/>
          <w:i/>
          <w:iCs/>
          <w:sz w:val="24"/>
          <w:szCs w:val="24"/>
          <w:lang w:val="en-US" w:eastAsia="en-US"/>
        </w:rPr>
        <w:t>”</w:t>
      </w:r>
      <w:r w:rsidR="00132AF1" w:rsidRPr="00BE372D">
        <w:rPr>
          <w:rFonts w:ascii="Times New Roman" w:eastAsia="Cambria" w:hAnsi="Times New Roman" w:cs="Times New Roman"/>
          <w:sz w:val="24"/>
          <w:szCs w:val="24"/>
          <w:lang w:val="en-US" w:eastAsia="en-US"/>
        </w:rPr>
        <w:t xml:space="preserve"> (</w:t>
      </w:r>
      <w:r w:rsidR="00E22808" w:rsidRPr="00BE372D">
        <w:rPr>
          <w:rFonts w:ascii="Times New Roman" w:eastAsia="Cambria" w:hAnsi="Times New Roman" w:cs="Times New Roman"/>
          <w:sz w:val="24"/>
          <w:szCs w:val="24"/>
          <w:lang w:val="en-US" w:eastAsia="en-US"/>
        </w:rPr>
        <w:t>years prior to and including 1</w:t>
      </w:r>
      <w:r w:rsidR="00132AF1" w:rsidRPr="00BE372D">
        <w:rPr>
          <w:rFonts w:ascii="Times New Roman" w:eastAsia="Cambria" w:hAnsi="Times New Roman" w:cs="Times New Roman"/>
          <w:sz w:val="24"/>
          <w:szCs w:val="24"/>
          <w:lang w:val="en-US" w:eastAsia="en-US"/>
        </w:rPr>
        <w:t xml:space="preserve">992) period and a </w:t>
      </w:r>
      <w:r w:rsidR="00FC7EB9"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i/>
          <w:iCs/>
          <w:sz w:val="24"/>
          <w:szCs w:val="24"/>
          <w:lang w:val="en-US" w:eastAsia="en-US"/>
        </w:rPr>
        <w:t>Recent</w:t>
      </w:r>
      <w:r w:rsidR="00FC7EB9" w:rsidRPr="00BE372D">
        <w:rPr>
          <w:rFonts w:ascii="Times New Roman" w:eastAsia="Cambria" w:hAnsi="Times New Roman" w:cs="Times New Roman"/>
          <w:i/>
          <w:iCs/>
          <w:sz w:val="24"/>
          <w:szCs w:val="24"/>
          <w:lang w:val="en-US" w:eastAsia="en-US"/>
        </w:rPr>
        <w:t>”</w:t>
      </w:r>
      <w:r w:rsidR="00132AF1" w:rsidRPr="00BE372D">
        <w:rPr>
          <w:rFonts w:ascii="Times New Roman" w:eastAsia="Cambria" w:hAnsi="Times New Roman" w:cs="Times New Roman"/>
          <w:sz w:val="24"/>
          <w:szCs w:val="24"/>
          <w:lang w:val="en-US" w:eastAsia="en-US"/>
        </w:rPr>
        <w:t xml:space="preserve"> period (1993-end of time series). In addition to facili</w:t>
      </w:r>
      <w:r w:rsidR="00014853" w:rsidRPr="00BE372D">
        <w:rPr>
          <w:rFonts w:ascii="Times New Roman" w:eastAsia="Cambria" w:hAnsi="Times New Roman" w:cs="Times New Roman"/>
          <w:sz w:val="24"/>
          <w:szCs w:val="24"/>
          <w:lang w:val="en-US" w:eastAsia="en-US"/>
        </w:rPr>
        <w:t xml:space="preserve">tating a direct </w:t>
      </w:r>
      <w:r w:rsidR="00132AF1" w:rsidRPr="00BE372D">
        <w:rPr>
          <w:rFonts w:ascii="Times New Roman" w:eastAsia="Cambria" w:hAnsi="Times New Roman" w:cs="Times New Roman"/>
          <w:sz w:val="24"/>
          <w:szCs w:val="24"/>
          <w:lang w:val="en-US" w:eastAsia="en-US"/>
        </w:rPr>
        <w:t>comparison with</w:t>
      </w:r>
      <w:r w:rsidR="00014853" w:rsidRPr="00BE372D">
        <w:rPr>
          <w:rFonts w:ascii="Times New Roman" w:eastAsia="Cambria" w:hAnsi="Times New Roman" w:cs="Times New Roman"/>
          <w:sz w:val="24"/>
          <w:szCs w:val="24"/>
          <w:lang w:val="en-US" w:eastAsia="en-US"/>
        </w:rPr>
        <w:t xml:space="preserve"> </w:t>
      </w:r>
      <w:r w:rsidR="00132AF1" w:rsidRPr="00BE372D">
        <w:rPr>
          <w:rFonts w:ascii="Times New Roman" w:eastAsia="Cambria" w:hAnsi="Times New Roman" w:cs="Times New Roman"/>
          <w:sz w:val="24"/>
          <w:szCs w:val="24"/>
          <w:lang w:val="en-US" w:eastAsia="en-US"/>
        </w:rPr>
        <w:t>Fogarty et al.</w:t>
      </w:r>
      <w:r w:rsidR="00794AFC" w:rsidRPr="00BE372D">
        <w:rPr>
          <w:rFonts w:ascii="Times New Roman" w:eastAsia="Cambria" w:hAnsi="Times New Roman" w:cs="Times New Roman"/>
          <w:sz w:val="24"/>
          <w:szCs w:val="24"/>
          <w:lang w:val="en-US" w:eastAsia="en-US"/>
        </w:rPr>
        <w:t xml:space="preserve"> </w:t>
      </w:r>
      <w:r w:rsidR="00132AF1" w:rsidRPr="00BE372D">
        <w:rPr>
          <w:rFonts w:ascii="Times New Roman" w:eastAsia="Cambria" w:hAnsi="Times New Roman" w:cs="Times New Roman"/>
          <w:sz w:val="24"/>
          <w:szCs w:val="24"/>
          <w:lang w:val="en-US" w:eastAsia="en-US"/>
        </w:rPr>
        <w:t>(2001), the early 1990s marked a point in time when many of the NW Atlantic stocks of cod and</w:t>
      </w:r>
      <w:r w:rsidR="00DC702E" w:rsidRPr="00BE372D">
        <w:rPr>
          <w:rFonts w:ascii="Times New Roman" w:eastAsia="Cambria" w:hAnsi="Times New Roman" w:cs="Times New Roman"/>
          <w:sz w:val="24"/>
          <w:szCs w:val="24"/>
          <w:lang w:val="en-US" w:eastAsia="en-US"/>
        </w:rPr>
        <w:t xml:space="preserve"> haddock</w:t>
      </w:r>
      <w:r w:rsidR="00132AF1" w:rsidRPr="00BE372D">
        <w:rPr>
          <w:rFonts w:ascii="Times New Roman" w:eastAsia="Cambria" w:hAnsi="Times New Roman" w:cs="Times New Roman"/>
          <w:sz w:val="24"/>
          <w:szCs w:val="24"/>
          <w:lang w:val="en-US" w:eastAsia="en-US"/>
        </w:rPr>
        <w:t xml:space="preserve"> either collapsed or reached a historical minimum</w:t>
      </w:r>
      <w:r w:rsidR="00014853" w:rsidRPr="00BE372D">
        <w:rPr>
          <w:rFonts w:ascii="Times New Roman" w:eastAsia="Cambria" w:hAnsi="Times New Roman" w:cs="Times New Roman"/>
          <w:sz w:val="24"/>
          <w:szCs w:val="24"/>
          <w:lang w:val="en-US" w:eastAsia="en-US"/>
        </w:rPr>
        <w:t xml:space="preserve"> (</w:t>
      </w:r>
      <w:proofErr w:type="spellStart"/>
      <w:r w:rsidR="00F06E93" w:rsidRPr="00BE372D">
        <w:rPr>
          <w:rFonts w:ascii="Times New Roman" w:eastAsia="Cambria" w:hAnsi="Times New Roman" w:cs="Times New Roman"/>
          <w:sz w:val="24"/>
          <w:szCs w:val="24"/>
          <w:lang w:val="en-US" w:eastAsia="en-US"/>
        </w:rPr>
        <w:t>Shackell</w:t>
      </w:r>
      <w:proofErr w:type="spellEnd"/>
      <w:r w:rsidR="00F06E93" w:rsidRPr="00BE372D">
        <w:rPr>
          <w:rFonts w:ascii="Times New Roman" w:eastAsia="Cambria" w:hAnsi="Times New Roman" w:cs="Times New Roman"/>
          <w:sz w:val="24"/>
          <w:szCs w:val="24"/>
          <w:lang w:val="en-US" w:eastAsia="en-US"/>
        </w:rPr>
        <w:t xml:space="preserve"> and Frank 2007, </w:t>
      </w:r>
      <w:r w:rsidR="00014853" w:rsidRPr="00BE372D">
        <w:rPr>
          <w:rFonts w:ascii="Times New Roman" w:eastAsia="Cambria" w:hAnsi="Times New Roman" w:cs="Times New Roman"/>
          <w:sz w:val="24"/>
          <w:szCs w:val="24"/>
          <w:lang w:val="en-US" w:eastAsia="en-US"/>
        </w:rPr>
        <w:t>Frank et al. 2016)</w:t>
      </w:r>
      <w:r w:rsidR="00132AF1" w:rsidRPr="00BE372D">
        <w:rPr>
          <w:rFonts w:ascii="Times New Roman" w:eastAsia="Cambria" w:hAnsi="Times New Roman" w:cs="Times New Roman"/>
          <w:sz w:val="24"/>
          <w:szCs w:val="24"/>
          <w:lang w:val="en-US" w:eastAsia="en-US"/>
        </w:rPr>
        <w:t>.</w:t>
      </w:r>
    </w:p>
    <w:p w14:paraId="27D2FE4B" w14:textId="7FA275BE" w:rsidR="00132AF1" w:rsidRPr="00BE372D" w:rsidRDefault="00132AF1"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The steepness </w:t>
      </w:r>
      <w:r w:rsidR="00F06E93" w:rsidRPr="00BE372D">
        <w:rPr>
          <w:rFonts w:ascii="Times New Roman" w:eastAsia="Cambria" w:hAnsi="Times New Roman" w:cs="Times New Roman"/>
          <w:sz w:val="24"/>
          <w:szCs w:val="24"/>
          <w:lang w:val="en-US" w:eastAsia="en-US"/>
        </w:rPr>
        <w:t xml:space="preserve">parameter in the Ricker stock and recruitment model </w:t>
      </w:r>
      <w:r w:rsidRPr="00BE372D">
        <w:rPr>
          <w:rFonts w:ascii="Times New Roman" w:eastAsia="Cambria" w:hAnsi="Times New Roman" w:cs="Times New Roman"/>
          <w:sz w:val="24"/>
          <w:szCs w:val="24"/>
          <w:lang w:val="en-US" w:eastAsia="en-US"/>
        </w:rPr>
        <w:t>(e.g.</w:t>
      </w:r>
      <w:r w:rsidR="00794AFC" w:rsidRPr="00BE372D">
        <w:rPr>
          <w:rFonts w:ascii="Times New Roman" w:eastAsia="Cambria" w:hAnsi="Times New Roman" w:cs="Times New Roman"/>
          <w:sz w:val="24"/>
          <w:szCs w:val="24"/>
          <w:lang w:val="en-US" w:eastAsia="en-US"/>
        </w:rPr>
        <w:t xml:space="preserve"> </w:t>
      </w:r>
      <w:proofErr w:type="spellStart"/>
      <w:r w:rsidR="00794AFC" w:rsidRPr="00BE372D">
        <w:rPr>
          <w:rFonts w:ascii="Times New Roman" w:eastAsia="Cambria" w:hAnsi="Times New Roman" w:cs="Times New Roman"/>
          <w:sz w:val="24"/>
          <w:szCs w:val="24"/>
          <w:lang w:val="en-US" w:eastAsia="en-US"/>
        </w:rPr>
        <w:t>Wiff</w:t>
      </w:r>
      <w:proofErr w:type="spellEnd"/>
      <w:r w:rsidR="00794AFC" w:rsidRPr="00BE372D">
        <w:rPr>
          <w:rFonts w:ascii="Times New Roman" w:eastAsia="Cambria" w:hAnsi="Times New Roman" w:cs="Times New Roman"/>
          <w:sz w:val="24"/>
          <w:szCs w:val="24"/>
          <w:lang w:val="en-US" w:eastAsia="en-US"/>
        </w:rPr>
        <w:t xml:space="preserve"> et 2018</w:t>
      </w:r>
      <w:r w:rsidRPr="00BE372D">
        <w:rPr>
          <w:rFonts w:ascii="Times New Roman" w:eastAsia="Cambria" w:hAnsi="Times New Roman" w:cs="Times New Roman"/>
          <w:sz w:val="24"/>
          <w:szCs w:val="24"/>
          <w:lang w:val="en-US" w:eastAsia="en-US"/>
        </w:rPr>
        <w:t xml:space="preserve">, </w:t>
      </w:r>
      <w:proofErr w:type="spellStart"/>
      <w:r w:rsidRPr="00BE372D">
        <w:rPr>
          <w:rFonts w:ascii="Times New Roman" w:eastAsia="Cambria" w:hAnsi="Times New Roman" w:cs="Times New Roman"/>
          <w:sz w:val="24"/>
          <w:szCs w:val="24"/>
          <w:lang w:val="en-US" w:eastAsia="en-US"/>
        </w:rPr>
        <w:t>Lowerre</w:t>
      </w:r>
      <w:proofErr w:type="spellEnd"/>
      <w:r w:rsidRPr="00BE372D">
        <w:rPr>
          <w:rFonts w:ascii="Times New Roman" w:eastAsia="Cambria" w:hAnsi="Times New Roman" w:cs="Times New Roman"/>
          <w:sz w:val="24"/>
          <w:szCs w:val="24"/>
          <w:lang w:val="en-US" w:eastAsia="en-US"/>
        </w:rPr>
        <w:t xml:space="preserve">-Barbieri et al 2017) </w:t>
      </w:r>
      <w:r w:rsidR="00F06E93" w:rsidRPr="00BE372D">
        <w:rPr>
          <w:rFonts w:ascii="Times New Roman" w:eastAsia="Cambria" w:hAnsi="Times New Roman" w:cs="Times New Roman"/>
          <w:sz w:val="24"/>
          <w:szCs w:val="24"/>
          <w:lang w:val="en-US" w:eastAsia="en-US"/>
        </w:rPr>
        <w:t xml:space="preserve">is an estimate of the </w:t>
      </w:r>
      <w:r w:rsidRPr="00BE372D">
        <w:rPr>
          <w:rFonts w:ascii="Times New Roman" w:eastAsia="Cambria" w:hAnsi="Times New Roman" w:cs="Times New Roman"/>
          <w:sz w:val="24"/>
          <w:szCs w:val="24"/>
          <w:lang w:val="en-US" w:eastAsia="en-US"/>
        </w:rPr>
        <w:t>number of recruits produced per unit SSB at low SSB levels</w:t>
      </w:r>
      <w:r w:rsidR="00F06E93" w:rsidRPr="00BE372D">
        <w:rPr>
          <w:rFonts w:ascii="Times New Roman" w:eastAsia="Cambria" w:hAnsi="Times New Roman" w:cs="Times New Roman"/>
          <w:sz w:val="24"/>
          <w:szCs w:val="24"/>
          <w:lang w:val="en-US" w:eastAsia="en-US"/>
        </w:rPr>
        <w:t xml:space="preserve">. It is considered an indicator </w:t>
      </w:r>
      <w:r w:rsidRPr="00BE372D">
        <w:rPr>
          <w:rFonts w:ascii="Times New Roman" w:eastAsia="Cambria" w:hAnsi="Times New Roman" w:cs="Times New Roman"/>
          <w:sz w:val="24"/>
          <w:szCs w:val="24"/>
          <w:lang w:val="en-US" w:eastAsia="en-US"/>
        </w:rPr>
        <w:t xml:space="preserve">of </w:t>
      </w:r>
      <w:r w:rsidR="00F06E93" w:rsidRPr="00BE372D">
        <w:rPr>
          <w:rFonts w:ascii="Times New Roman" w:eastAsia="Cambria" w:hAnsi="Times New Roman" w:cs="Times New Roman"/>
          <w:sz w:val="24"/>
          <w:szCs w:val="24"/>
          <w:lang w:val="en-US" w:eastAsia="en-US"/>
        </w:rPr>
        <w:t xml:space="preserve">a </w:t>
      </w:r>
      <w:r w:rsidRPr="00BE372D">
        <w:rPr>
          <w:rFonts w:ascii="Times New Roman" w:eastAsia="Cambria" w:hAnsi="Times New Roman" w:cs="Times New Roman"/>
          <w:sz w:val="24"/>
          <w:szCs w:val="24"/>
          <w:lang w:val="en-US" w:eastAsia="en-US"/>
        </w:rPr>
        <w:t>stock</w:t>
      </w:r>
      <w:r w:rsidR="00F06E93" w:rsidRPr="00BE372D">
        <w:rPr>
          <w:rFonts w:ascii="Times New Roman" w:eastAsia="Cambria" w:hAnsi="Times New Roman" w:cs="Times New Roman"/>
          <w:sz w:val="24"/>
          <w:szCs w:val="24"/>
          <w:lang w:val="en-US" w:eastAsia="en-US"/>
        </w:rPr>
        <w:t>’</w:t>
      </w:r>
      <w:r w:rsidRPr="00BE372D">
        <w:rPr>
          <w:rFonts w:ascii="Times New Roman" w:eastAsia="Cambria" w:hAnsi="Times New Roman" w:cs="Times New Roman"/>
          <w:sz w:val="24"/>
          <w:szCs w:val="24"/>
          <w:lang w:val="en-US" w:eastAsia="en-US"/>
        </w:rPr>
        <w:t>s ability to recover from collapse/depletion</w:t>
      </w:r>
      <w:r w:rsidR="000A23DE" w:rsidRPr="00BE372D">
        <w:rPr>
          <w:rFonts w:ascii="Times New Roman" w:eastAsia="Cambria" w:hAnsi="Times New Roman" w:cs="Times New Roman"/>
          <w:sz w:val="24"/>
          <w:szCs w:val="24"/>
          <w:lang w:val="en-US" w:eastAsia="en-US"/>
        </w:rPr>
        <w:t xml:space="preserve"> and was evaluated for each stock</w:t>
      </w:r>
      <w:r w:rsidRPr="00FB204B">
        <w:rPr>
          <w:rFonts w:ascii="Times New Roman" w:eastAsia="Cambria" w:hAnsi="Times New Roman" w:cs="Times New Roman"/>
          <w:sz w:val="24"/>
          <w:szCs w:val="24"/>
          <w:lang w:val="en-US" w:eastAsia="en-US"/>
        </w:rPr>
        <w:t xml:space="preserve">. </w:t>
      </w:r>
      <w:commentRangeStart w:id="14"/>
      <w:commentRangeStart w:id="15"/>
      <w:r w:rsidR="00A82B6B" w:rsidRPr="00FB204B">
        <w:rPr>
          <w:rFonts w:ascii="Times New Roman" w:eastAsia="Cambria" w:hAnsi="Times New Roman" w:cs="Times New Roman"/>
          <w:sz w:val="24"/>
          <w:szCs w:val="24"/>
          <w:lang w:val="en-US" w:eastAsia="en-US"/>
        </w:rPr>
        <w:t>Because of our concerns regarding the fitting of theoretical models to our data, we have also estimated s</w:t>
      </w:r>
      <w:r w:rsidRPr="00FB204B">
        <w:rPr>
          <w:rFonts w:ascii="Times New Roman" w:eastAsia="Cambria" w:hAnsi="Times New Roman" w:cs="Times New Roman"/>
          <w:sz w:val="24"/>
          <w:szCs w:val="24"/>
          <w:lang w:val="en-US" w:eastAsia="en-US"/>
        </w:rPr>
        <w:t>teepness</w:t>
      </w:r>
      <w:r w:rsidR="00A82B6B" w:rsidRPr="00FB204B">
        <w:rPr>
          <w:rFonts w:ascii="Times New Roman" w:eastAsia="Cambria" w:hAnsi="Times New Roman" w:cs="Times New Roman"/>
          <w:sz w:val="24"/>
          <w:szCs w:val="24"/>
          <w:lang w:val="en-US" w:eastAsia="en-US"/>
        </w:rPr>
        <w:t xml:space="preserve"> directly </w:t>
      </w:r>
      <w:r w:rsidR="000A23DE" w:rsidRPr="00FB204B">
        <w:rPr>
          <w:rFonts w:ascii="Times New Roman" w:eastAsia="Cambria" w:hAnsi="Times New Roman" w:cs="Times New Roman"/>
          <w:sz w:val="24"/>
          <w:szCs w:val="24"/>
          <w:lang w:val="en-US" w:eastAsia="en-US"/>
        </w:rPr>
        <w:t xml:space="preserve">from the data </w:t>
      </w:r>
      <w:r w:rsidRPr="00FB204B">
        <w:rPr>
          <w:rFonts w:ascii="Times New Roman" w:eastAsia="Cambria" w:hAnsi="Times New Roman" w:cs="Times New Roman"/>
          <w:sz w:val="24"/>
          <w:szCs w:val="24"/>
          <w:lang w:val="en-US" w:eastAsia="en-US"/>
        </w:rPr>
        <w:t>by calculating the average R/SSB at low SSB levels</w:t>
      </w:r>
      <w:r w:rsidR="000A23DE" w:rsidRPr="00FB204B">
        <w:rPr>
          <w:rFonts w:ascii="Times New Roman" w:eastAsia="Cambria" w:hAnsi="Times New Roman" w:cs="Times New Roman"/>
          <w:sz w:val="24"/>
          <w:szCs w:val="24"/>
          <w:lang w:val="en-US" w:eastAsia="en-US"/>
        </w:rPr>
        <w:t xml:space="preserve"> where low SSB values were considered to </w:t>
      </w:r>
      <w:ins w:id="16" w:author="Michael Fogarty" w:date="2022-02-07T17:05:00Z">
        <w:r w:rsidR="004F4C73" w:rsidRPr="00FB204B">
          <w:rPr>
            <w:rFonts w:ascii="Times New Roman" w:eastAsia="Cambria" w:hAnsi="Times New Roman" w:cs="Times New Roman"/>
            <w:sz w:val="24"/>
            <w:szCs w:val="24"/>
            <w:highlight w:val="yellow"/>
            <w:lang w:val="en-US" w:eastAsia="en-US"/>
          </w:rPr>
          <w:t xml:space="preserve">be </w:t>
        </w:r>
      </w:ins>
      <w:r w:rsidRPr="00FB204B">
        <w:rPr>
          <w:rFonts w:ascii="Times New Roman" w:eastAsia="Cambria" w:hAnsi="Times New Roman" w:cs="Times New Roman"/>
          <w:sz w:val="24"/>
          <w:szCs w:val="24"/>
          <w:lang w:val="en-US" w:eastAsia="en-US"/>
        </w:rPr>
        <w:t>40% of the maximum SSB value in the time series.</w:t>
      </w:r>
      <w:commentRangeEnd w:id="14"/>
      <w:r w:rsidR="00FB204B">
        <w:rPr>
          <w:rStyle w:val="CommentReference"/>
        </w:rPr>
        <w:commentReference w:id="14"/>
      </w:r>
      <w:commentRangeEnd w:id="15"/>
      <w:r w:rsidR="007040FE">
        <w:rPr>
          <w:rStyle w:val="CommentReference"/>
        </w:rPr>
        <w:commentReference w:id="15"/>
      </w:r>
    </w:p>
    <w:p w14:paraId="6472428F" w14:textId="20E07641" w:rsidR="00132AF1" w:rsidRPr="00BE372D" w:rsidRDefault="00132AF1"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We also quantified temporal autocorrelation in the recruitment residuals from both the Ricker and GAM models</w:t>
      </w:r>
      <w:r w:rsidR="008E501C" w:rsidRPr="00BE372D">
        <w:rPr>
          <w:rFonts w:ascii="Times New Roman" w:eastAsia="Cambria" w:hAnsi="Times New Roman" w:cs="Times New Roman"/>
          <w:sz w:val="24"/>
          <w:szCs w:val="24"/>
          <w:lang w:val="en-US" w:eastAsia="en-US"/>
        </w:rPr>
        <w:t xml:space="preserve"> in keeping with the various lines of inquiry initiated by Fogarty et al. (2001)</w:t>
      </w:r>
      <w:r w:rsidRPr="00BE372D">
        <w:rPr>
          <w:rFonts w:ascii="Times New Roman" w:eastAsia="Cambria" w:hAnsi="Times New Roman" w:cs="Times New Roman"/>
          <w:sz w:val="24"/>
          <w:szCs w:val="24"/>
          <w:lang w:val="en-US" w:eastAsia="en-US"/>
        </w:rPr>
        <w:t xml:space="preserve">. </w:t>
      </w:r>
      <w:r w:rsidR="008624BC" w:rsidRPr="00BE372D">
        <w:rPr>
          <w:rFonts w:ascii="Times New Roman" w:eastAsia="Cambria" w:hAnsi="Times New Roman" w:cs="Times New Roman"/>
          <w:sz w:val="24"/>
          <w:szCs w:val="24"/>
          <w:lang w:val="en-US" w:eastAsia="en-US"/>
        </w:rPr>
        <w:t>The existence of s</w:t>
      </w:r>
      <w:r w:rsidRPr="00BE372D">
        <w:rPr>
          <w:rFonts w:ascii="Times New Roman" w:eastAsia="Cambria" w:hAnsi="Times New Roman" w:cs="Times New Roman"/>
          <w:sz w:val="24"/>
          <w:szCs w:val="24"/>
          <w:lang w:val="en-US" w:eastAsia="en-US"/>
        </w:rPr>
        <w:t xml:space="preserve">ignificant negative autocorrelation implies inter-cohort intraspecific competition and/or cannibalism, whereas positive autocorrelation </w:t>
      </w:r>
      <w:r w:rsidR="008E501C" w:rsidRPr="00BE372D">
        <w:rPr>
          <w:rFonts w:ascii="Times New Roman" w:eastAsia="Cambria" w:hAnsi="Times New Roman" w:cs="Times New Roman"/>
          <w:sz w:val="24"/>
          <w:szCs w:val="24"/>
          <w:lang w:val="en-US" w:eastAsia="en-US"/>
        </w:rPr>
        <w:t xml:space="preserve">suggests </w:t>
      </w:r>
      <w:r w:rsidR="008624BC" w:rsidRPr="00BE372D">
        <w:rPr>
          <w:rFonts w:ascii="Times New Roman" w:eastAsia="Cambria" w:hAnsi="Times New Roman" w:cs="Times New Roman"/>
          <w:sz w:val="24"/>
          <w:szCs w:val="24"/>
          <w:lang w:val="en-US" w:eastAsia="en-US"/>
        </w:rPr>
        <w:t xml:space="preserve">persistent </w:t>
      </w:r>
      <w:r w:rsidRPr="00BE372D">
        <w:rPr>
          <w:rFonts w:ascii="Times New Roman" w:eastAsia="Cambria" w:hAnsi="Times New Roman" w:cs="Times New Roman"/>
          <w:sz w:val="24"/>
          <w:szCs w:val="24"/>
          <w:lang w:val="en-US" w:eastAsia="en-US"/>
        </w:rPr>
        <w:t xml:space="preserve">environmental forcing </w:t>
      </w:r>
      <w:r w:rsidR="008624BC" w:rsidRPr="00BE372D">
        <w:rPr>
          <w:rFonts w:ascii="Times New Roman" w:eastAsia="Cambria" w:hAnsi="Times New Roman" w:cs="Times New Roman"/>
          <w:sz w:val="24"/>
          <w:szCs w:val="24"/>
          <w:lang w:val="en-US" w:eastAsia="en-US"/>
        </w:rPr>
        <w:t xml:space="preserve">may be operative </w:t>
      </w:r>
      <w:r w:rsidRPr="00BE372D">
        <w:rPr>
          <w:rFonts w:ascii="Times New Roman" w:eastAsia="Cambria" w:hAnsi="Times New Roman" w:cs="Times New Roman"/>
          <w:sz w:val="24"/>
          <w:szCs w:val="24"/>
          <w:lang w:val="en-US" w:eastAsia="en-US"/>
        </w:rPr>
        <w:t xml:space="preserve">(Ricard et al 2016). This analysis was conducted to determine if there were species-specific patterns that </w:t>
      </w:r>
      <w:r w:rsidR="008624BC" w:rsidRPr="00BE372D">
        <w:rPr>
          <w:rFonts w:ascii="Times New Roman" w:eastAsia="Cambria" w:hAnsi="Times New Roman" w:cs="Times New Roman"/>
          <w:sz w:val="24"/>
          <w:szCs w:val="24"/>
          <w:lang w:val="en-US" w:eastAsia="en-US"/>
        </w:rPr>
        <w:t xml:space="preserve">would </w:t>
      </w:r>
      <w:r w:rsidRPr="00BE372D">
        <w:rPr>
          <w:rFonts w:ascii="Times New Roman" w:eastAsia="Cambria" w:hAnsi="Times New Roman" w:cs="Times New Roman"/>
          <w:sz w:val="24"/>
          <w:szCs w:val="24"/>
          <w:lang w:val="en-US" w:eastAsia="en-US"/>
        </w:rPr>
        <w:t>explain difference i</w:t>
      </w:r>
      <w:r w:rsidR="00A959C5" w:rsidRPr="00BE372D">
        <w:rPr>
          <w:rFonts w:ascii="Times New Roman" w:eastAsia="Cambria" w:hAnsi="Times New Roman" w:cs="Times New Roman"/>
          <w:sz w:val="24"/>
          <w:szCs w:val="24"/>
          <w:lang w:val="en-US" w:eastAsia="en-US"/>
        </w:rPr>
        <w:t>n</w:t>
      </w:r>
      <w:r w:rsidRPr="00BE372D">
        <w:rPr>
          <w:rFonts w:ascii="Times New Roman" w:eastAsia="Cambria" w:hAnsi="Times New Roman" w:cs="Times New Roman"/>
          <w:sz w:val="24"/>
          <w:szCs w:val="24"/>
          <w:lang w:val="en-US" w:eastAsia="en-US"/>
        </w:rPr>
        <w:t xml:space="preserve"> the magnitude of residual variability between the two species.</w:t>
      </w:r>
    </w:p>
    <w:p w14:paraId="5EDF9D58" w14:textId="2267FA36" w:rsidR="00794AFC" w:rsidRPr="00BE372D" w:rsidRDefault="00132AF1" w:rsidP="006670E1">
      <w:pPr>
        <w:spacing w:after="240" w:line="360" w:lineRule="auto"/>
        <w:ind w:firstLine="709"/>
        <w:rPr>
          <w:rFonts w:ascii="Times New Roman" w:eastAsia="Cambria" w:hAnsi="Times New Roman" w:cs="Times New Roman"/>
          <w:sz w:val="24"/>
          <w:szCs w:val="24"/>
          <w:lang w:val="en-US" w:eastAsia="en-US"/>
        </w:rPr>
      </w:pPr>
      <w:commentRangeStart w:id="17"/>
      <w:commentRangeStart w:id="18"/>
      <w:r w:rsidRPr="00BE372D">
        <w:rPr>
          <w:rFonts w:ascii="Times New Roman" w:eastAsia="Cambria" w:hAnsi="Times New Roman" w:cs="Times New Roman"/>
          <w:sz w:val="24"/>
          <w:szCs w:val="24"/>
          <w:lang w:val="en-US" w:eastAsia="en-US"/>
        </w:rPr>
        <w:t>Finally, we estimated the temporal correlation of the recruitment residuals between cod and</w:t>
      </w:r>
      <w:r w:rsidR="00DC702E" w:rsidRPr="00BE372D">
        <w:rPr>
          <w:rFonts w:ascii="Times New Roman" w:eastAsia="Cambria" w:hAnsi="Times New Roman" w:cs="Times New Roman"/>
          <w:sz w:val="24"/>
          <w:szCs w:val="24"/>
          <w:lang w:val="en-US" w:eastAsia="en-US"/>
        </w:rPr>
        <w:t xml:space="preserve"> haddock</w:t>
      </w:r>
      <w:r w:rsidRPr="00BE372D">
        <w:rPr>
          <w:rFonts w:ascii="Times New Roman" w:eastAsia="Cambria" w:hAnsi="Times New Roman" w:cs="Times New Roman"/>
          <w:sz w:val="24"/>
          <w:szCs w:val="24"/>
          <w:lang w:val="en-US" w:eastAsia="en-US"/>
        </w:rPr>
        <w:t xml:space="preserve"> stocks within each region in each period. </w:t>
      </w:r>
      <w:commentRangeEnd w:id="17"/>
      <w:r w:rsidR="008B476C">
        <w:rPr>
          <w:rStyle w:val="CommentReference"/>
        </w:rPr>
        <w:commentReference w:id="17"/>
      </w:r>
      <w:commentRangeEnd w:id="18"/>
      <w:r w:rsidR="007040FE">
        <w:rPr>
          <w:rStyle w:val="CommentReference"/>
        </w:rPr>
        <w:commentReference w:id="18"/>
      </w:r>
      <w:r w:rsidRPr="00BE372D">
        <w:rPr>
          <w:rFonts w:ascii="Times New Roman" w:eastAsia="Cambria" w:hAnsi="Times New Roman" w:cs="Times New Roman"/>
          <w:sz w:val="24"/>
          <w:szCs w:val="24"/>
          <w:lang w:val="en-US" w:eastAsia="en-US"/>
        </w:rPr>
        <w:t>A positive correlation may imply that the two species are responding to environmental drivers in the same way</w:t>
      </w:r>
      <w:r w:rsidR="00BC1073" w:rsidRPr="00BE372D">
        <w:rPr>
          <w:rFonts w:ascii="Times New Roman" w:eastAsia="Cambria" w:hAnsi="Times New Roman" w:cs="Times New Roman"/>
          <w:sz w:val="24"/>
          <w:szCs w:val="24"/>
          <w:lang w:val="en-US" w:eastAsia="en-US"/>
        </w:rPr>
        <w:t xml:space="preserve"> whereas </w:t>
      </w:r>
      <w:r w:rsidRPr="00BE372D">
        <w:rPr>
          <w:rFonts w:ascii="Times New Roman" w:eastAsia="Cambria" w:hAnsi="Times New Roman" w:cs="Times New Roman"/>
          <w:sz w:val="24"/>
          <w:szCs w:val="24"/>
          <w:lang w:val="en-US" w:eastAsia="en-US"/>
        </w:rPr>
        <w:t xml:space="preserve">a negative correlation </w:t>
      </w:r>
      <w:r w:rsidR="00BE15D5" w:rsidRPr="00BE372D">
        <w:rPr>
          <w:rFonts w:ascii="Times New Roman" w:eastAsia="Cambria" w:hAnsi="Times New Roman" w:cs="Times New Roman"/>
          <w:sz w:val="24"/>
          <w:szCs w:val="24"/>
          <w:lang w:val="en-US" w:eastAsia="en-US"/>
        </w:rPr>
        <w:t xml:space="preserve">would suggest that </w:t>
      </w:r>
      <w:r w:rsidRPr="00BE372D">
        <w:rPr>
          <w:rFonts w:ascii="Times New Roman" w:eastAsia="Cambria" w:hAnsi="Times New Roman" w:cs="Times New Roman"/>
          <w:sz w:val="24"/>
          <w:szCs w:val="24"/>
          <w:lang w:val="en-US" w:eastAsia="en-US"/>
        </w:rPr>
        <w:t xml:space="preserve">interspecific competition, predation or that environmental drivers </w:t>
      </w:r>
      <w:r w:rsidR="00BE15D5" w:rsidRPr="00BE372D">
        <w:rPr>
          <w:rFonts w:ascii="Times New Roman" w:eastAsia="Cambria" w:hAnsi="Times New Roman" w:cs="Times New Roman"/>
          <w:sz w:val="24"/>
          <w:szCs w:val="24"/>
          <w:lang w:val="en-US" w:eastAsia="en-US"/>
        </w:rPr>
        <w:t xml:space="preserve">act to </w:t>
      </w:r>
      <w:r w:rsidR="00BC1073" w:rsidRPr="00BE372D">
        <w:rPr>
          <w:rFonts w:ascii="Times New Roman" w:eastAsia="Cambria" w:hAnsi="Times New Roman" w:cs="Times New Roman"/>
          <w:sz w:val="24"/>
          <w:szCs w:val="24"/>
          <w:lang w:val="en-US" w:eastAsia="en-US"/>
        </w:rPr>
        <w:t>produce contrasting</w:t>
      </w:r>
      <w:r w:rsidRPr="00BE372D">
        <w:rPr>
          <w:rFonts w:ascii="Times New Roman" w:eastAsia="Cambria" w:hAnsi="Times New Roman" w:cs="Times New Roman"/>
          <w:sz w:val="24"/>
          <w:szCs w:val="24"/>
          <w:lang w:val="en-US" w:eastAsia="en-US"/>
        </w:rPr>
        <w:t xml:space="preserve"> species</w:t>
      </w:r>
      <w:r w:rsidR="004D1718" w:rsidRPr="00BE372D">
        <w:rPr>
          <w:rFonts w:ascii="Times New Roman" w:eastAsia="Cambria" w:hAnsi="Times New Roman" w:cs="Times New Roman"/>
          <w:sz w:val="24"/>
          <w:szCs w:val="24"/>
          <w:lang w:val="en-US" w:eastAsia="en-US"/>
        </w:rPr>
        <w:t>-</w:t>
      </w:r>
      <w:r w:rsidR="00BC1073" w:rsidRPr="00BE372D">
        <w:rPr>
          <w:rFonts w:ascii="Times New Roman" w:eastAsia="Cambria" w:hAnsi="Times New Roman" w:cs="Times New Roman"/>
          <w:sz w:val="24"/>
          <w:szCs w:val="24"/>
          <w:lang w:val="en-US" w:eastAsia="en-US"/>
        </w:rPr>
        <w:t>specific effects</w:t>
      </w:r>
      <w:r w:rsidRPr="00BE372D">
        <w:rPr>
          <w:rFonts w:ascii="Times New Roman" w:eastAsia="Cambria" w:hAnsi="Times New Roman" w:cs="Times New Roman"/>
          <w:sz w:val="24"/>
          <w:szCs w:val="24"/>
          <w:lang w:val="en-US" w:eastAsia="en-US"/>
        </w:rPr>
        <w:t xml:space="preserve">. </w:t>
      </w:r>
      <w:r w:rsidR="00BC1073" w:rsidRPr="00BE372D">
        <w:rPr>
          <w:rFonts w:ascii="Times New Roman" w:eastAsia="Cambria" w:hAnsi="Times New Roman" w:cs="Times New Roman"/>
          <w:sz w:val="24"/>
          <w:szCs w:val="24"/>
          <w:lang w:val="en-US" w:eastAsia="en-US"/>
        </w:rPr>
        <w:t>Finally, we investigated whether or not t</w:t>
      </w:r>
      <w:r w:rsidRPr="00BE372D">
        <w:rPr>
          <w:rFonts w:ascii="Times New Roman" w:eastAsia="Cambria" w:hAnsi="Times New Roman" w:cs="Times New Roman"/>
          <w:sz w:val="24"/>
          <w:szCs w:val="24"/>
          <w:lang w:val="en-US" w:eastAsia="en-US"/>
        </w:rPr>
        <w:t>he correlation between recruitment of sympatric stocks change</w:t>
      </w:r>
      <w:r w:rsidR="00BC1073" w:rsidRPr="00BE372D">
        <w:rPr>
          <w:rFonts w:ascii="Times New Roman" w:eastAsia="Cambria" w:hAnsi="Times New Roman" w:cs="Times New Roman"/>
          <w:sz w:val="24"/>
          <w:szCs w:val="24"/>
          <w:lang w:val="en-US" w:eastAsia="en-US"/>
        </w:rPr>
        <w:t>d</w:t>
      </w:r>
      <w:r w:rsidRPr="00BE372D">
        <w:rPr>
          <w:rFonts w:ascii="Times New Roman" w:eastAsia="Cambria" w:hAnsi="Times New Roman" w:cs="Times New Roman"/>
          <w:sz w:val="24"/>
          <w:szCs w:val="24"/>
          <w:lang w:val="en-US" w:eastAsia="en-US"/>
        </w:rPr>
        <w:t xml:space="preserve"> over time (e.g</w:t>
      </w:r>
      <w:r w:rsidR="00794AFC" w:rsidRPr="00BE372D">
        <w:rPr>
          <w:rFonts w:ascii="Times New Roman" w:eastAsia="Cambria" w:hAnsi="Times New Roman" w:cs="Times New Roman"/>
          <w:sz w:val="24"/>
          <w:szCs w:val="24"/>
          <w:lang w:val="en-US" w:eastAsia="en-US"/>
        </w:rPr>
        <w:t>.</w:t>
      </w:r>
      <w:r w:rsidR="00C6511D" w:rsidRPr="00BE372D">
        <w:rPr>
          <w:rFonts w:ascii="Times New Roman" w:eastAsia="Cambria" w:hAnsi="Times New Roman" w:cs="Times New Roman"/>
          <w:sz w:val="24"/>
          <w:szCs w:val="24"/>
          <w:lang w:val="en-US" w:eastAsia="en-US"/>
        </w:rPr>
        <w:t>,</w:t>
      </w:r>
      <w:r w:rsidR="00794AFC" w:rsidRPr="00BE372D">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Bogstad et al</w:t>
      </w:r>
      <w:r w:rsidR="00C6511D" w:rsidRPr="00BE372D">
        <w:rPr>
          <w:rFonts w:ascii="Times New Roman" w:eastAsia="Cambria" w:hAnsi="Times New Roman" w:cs="Times New Roman"/>
          <w:sz w:val="24"/>
          <w:szCs w:val="24"/>
          <w:lang w:val="en-US" w:eastAsia="en-US"/>
        </w:rPr>
        <w:t>.</w:t>
      </w:r>
      <w:r w:rsidRPr="00BE372D">
        <w:rPr>
          <w:rFonts w:ascii="Times New Roman" w:eastAsia="Cambria" w:hAnsi="Times New Roman" w:cs="Times New Roman"/>
          <w:sz w:val="24"/>
          <w:szCs w:val="24"/>
          <w:lang w:val="en-US" w:eastAsia="en-US"/>
        </w:rPr>
        <w:t xml:space="preserve"> 2013 </w:t>
      </w:r>
      <w:r w:rsidR="00C6511D" w:rsidRPr="00BE372D">
        <w:rPr>
          <w:rFonts w:ascii="Times New Roman" w:eastAsia="Cambria" w:hAnsi="Times New Roman" w:cs="Times New Roman"/>
          <w:sz w:val="24"/>
          <w:szCs w:val="24"/>
          <w:lang w:val="en-US" w:eastAsia="en-US"/>
        </w:rPr>
        <w:t xml:space="preserve">found this to be the case </w:t>
      </w:r>
      <w:r w:rsidRPr="00BE372D">
        <w:rPr>
          <w:rFonts w:ascii="Times New Roman" w:eastAsia="Cambria" w:hAnsi="Times New Roman" w:cs="Times New Roman"/>
          <w:sz w:val="24"/>
          <w:szCs w:val="24"/>
          <w:lang w:val="en-US" w:eastAsia="en-US"/>
        </w:rPr>
        <w:t>for Barents Sea cod and</w:t>
      </w:r>
      <w:r w:rsidR="00DC702E" w:rsidRPr="00BE372D">
        <w:rPr>
          <w:rFonts w:ascii="Times New Roman" w:eastAsia="Cambria" w:hAnsi="Times New Roman" w:cs="Times New Roman"/>
          <w:sz w:val="24"/>
          <w:szCs w:val="24"/>
          <w:lang w:val="en-US" w:eastAsia="en-US"/>
        </w:rPr>
        <w:t xml:space="preserve"> haddock</w:t>
      </w:r>
      <w:r w:rsidRPr="00BE372D">
        <w:rPr>
          <w:rFonts w:ascii="Times New Roman" w:eastAsia="Cambria" w:hAnsi="Times New Roman" w:cs="Times New Roman"/>
          <w:sz w:val="24"/>
          <w:szCs w:val="24"/>
          <w:lang w:val="en-US" w:eastAsia="en-US"/>
        </w:rPr>
        <w:t>)</w:t>
      </w:r>
      <w:r w:rsidR="00BC1073" w:rsidRPr="00BE372D">
        <w:rPr>
          <w:rFonts w:ascii="Times New Roman" w:eastAsia="Cambria" w:hAnsi="Times New Roman" w:cs="Times New Roman"/>
          <w:sz w:val="24"/>
          <w:szCs w:val="24"/>
          <w:lang w:val="en-US" w:eastAsia="en-US"/>
        </w:rPr>
        <w:t xml:space="preserve">. </w:t>
      </w:r>
      <w:r w:rsidR="00BE15D5" w:rsidRPr="00BE372D">
        <w:rPr>
          <w:rFonts w:ascii="Times New Roman" w:eastAsia="Cambria" w:hAnsi="Times New Roman" w:cs="Times New Roman"/>
          <w:sz w:val="24"/>
          <w:szCs w:val="24"/>
          <w:lang w:val="en-US" w:eastAsia="en-US"/>
        </w:rPr>
        <w:t>Significant d</w:t>
      </w:r>
      <w:r w:rsidRPr="00BE372D">
        <w:rPr>
          <w:rFonts w:ascii="Times New Roman" w:eastAsia="Cambria" w:hAnsi="Times New Roman" w:cs="Times New Roman"/>
          <w:sz w:val="24"/>
          <w:szCs w:val="24"/>
          <w:lang w:val="en-US" w:eastAsia="en-US"/>
        </w:rPr>
        <w:t xml:space="preserve">ifferences in the </w:t>
      </w:r>
      <w:r w:rsidRPr="00BE372D">
        <w:rPr>
          <w:rFonts w:ascii="Times New Roman" w:eastAsia="Cambria" w:hAnsi="Times New Roman" w:cs="Times New Roman"/>
          <w:sz w:val="24"/>
          <w:szCs w:val="24"/>
          <w:lang w:val="en-US" w:eastAsia="en-US"/>
        </w:rPr>
        <w:lastRenderedPageBreak/>
        <w:t>correlation of the recruitment residuals between the stocks in each period would be indicative of such a shift.</w:t>
      </w:r>
    </w:p>
    <w:p w14:paraId="26E45508" w14:textId="1D9A9F6A" w:rsidR="000A3714" w:rsidRPr="00BE372D" w:rsidRDefault="00132AF1" w:rsidP="00BE372D">
      <w:pPr>
        <w:pStyle w:val="Heading1"/>
        <w:spacing w:before="0" w:beforeAutospacing="0" w:after="240" w:afterAutospacing="0" w:line="360" w:lineRule="auto"/>
        <w:rPr>
          <w:sz w:val="24"/>
          <w:szCs w:val="24"/>
          <w:lang w:val="en-US" w:eastAsia="en-US"/>
        </w:rPr>
      </w:pPr>
      <w:bookmarkStart w:id="19" w:name="results"/>
      <w:bookmarkEnd w:id="9"/>
      <w:r w:rsidRPr="00BE372D">
        <w:rPr>
          <w:sz w:val="24"/>
          <w:szCs w:val="24"/>
          <w:lang w:val="en-US" w:eastAsia="en-US"/>
        </w:rPr>
        <w:t>Results</w:t>
      </w:r>
      <w:bookmarkStart w:id="20" w:name="_Hlk93326473"/>
    </w:p>
    <w:p w14:paraId="2BE0F1C7" w14:textId="6A108375" w:rsidR="00E218B6" w:rsidRPr="00BE372D" w:rsidRDefault="00E218B6" w:rsidP="00BE372D">
      <w:pPr>
        <w:spacing w:after="240" w:line="360" w:lineRule="auto"/>
        <w:rPr>
          <w:rFonts w:ascii="Times New Roman" w:eastAsia="Cambria" w:hAnsi="Times New Roman" w:cs="Times New Roman"/>
          <w:b/>
          <w:bCs/>
          <w:sz w:val="24"/>
          <w:szCs w:val="24"/>
          <w:lang w:val="en-US" w:eastAsia="en-US"/>
        </w:rPr>
      </w:pPr>
      <w:r w:rsidRPr="00BE372D">
        <w:rPr>
          <w:rFonts w:ascii="Times New Roman" w:eastAsia="Cambria" w:hAnsi="Times New Roman" w:cs="Times New Roman"/>
          <w:b/>
          <w:bCs/>
          <w:sz w:val="24"/>
          <w:szCs w:val="24"/>
          <w:lang w:val="en-US" w:eastAsia="en-US"/>
        </w:rPr>
        <w:t>Input data</w:t>
      </w:r>
    </w:p>
    <w:p w14:paraId="34BF336E" w14:textId="4D5207FC" w:rsidR="000A3714" w:rsidRPr="00BE372D" w:rsidRDefault="00E218B6" w:rsidP="00BE372D">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T</w:t>
      </w:r>
      <w:r w:rsidR="0027439D" w:rsidRPr="00BE372D">
        <w:rPr>
          <w:rFonts w:ascii="Times New Roman" w:eastAsia="Cambria" w:hAnsi="Times New Roman" w:cs="Times New Roman"/>
          <w:sz w:val="24"/>
          <w:szCs w:val="24"/>
          <w:lang w:val="en-US" w:eastAsia="en-US"/>
        </w:rPr>
        <w:t xml:space="preserve">he SSB and R time series </w:t>
      </w:r>
      <w:r w:rsidR="000A3714" w:rsidRPr="00BE372D">
        <w:rPr>
          <w:rFonts w:ascii="Times New Roman" w:eastAsia="Cambria" w:hAnsi="Times New Roman" w:cs="Times New Roman"/>
          <w:sz w:val="24"/>
          <w:szCs w:val="24"/>
          <w:lang w:val="en-US" w:eastAsia="en-US"/>
        </w:rPr>
        <w:t>w</w:t>
      </w:r>
      <w:r w:rsidRPr="00BE372D">
        <w:rPr>
          <w:rFonts w:ascii="Times New Roman" w:eastAsia="Cambria" w:hAnsi="Times New Roman" w:cs="Times New Roman"/>
          <w:sz w:val="24"/>
          <w:szCs w:val="24"/>
          <w:lang w:val="en-US" w:eastAsia="en-US"/>
        </w:rPr>
        <w:t xml:space="preserve">ere </w:t>
      </w:r>
      <w:r w:rsidR="000A3714" w:rsidRPr="00BE372D">
        <w:rPr>
          <w:rFonts w:ascii="Times New Roman" w:eastAsia="Cambria" w:hAnsi="Times New Roman" w:cs="Times New Roman"/>
          <w:sz w:val="24"/>
          <w:szCs w:val="24"/>
          <w:lang w:val="en-US" w:eastAsia="en-US"/>
        </w:rPr>
        <w:t xml:space="preserve">generally </w:t>
      </w:r>
      <w:r w:rsidR="0027439D" w:rsidRPr="00BE372D">
        <w:rPr>
          <w:rFonts w:ascii="Times New Roman" w:eastAsia="Cambria" w:hAnsi="Times New Roman" w:cs="Times New Roman"/>
          <w:sz w:val="24"/>
          <w:szCs w:val="24"/>
          <w:lang w:val="en-US" w:eastAsia="en-US"/>
        </w:rPr>
        <w:t xml:space="preserve">longer </w:t>
      </w:r>
      <w:r w:rsidRPr="00BE372D">
        <w:rPr>
          <w:rFonts w:ascii="Times New Roman" w:eastAsia="Cambria" w:hAnsi="Times New Roman" w:cs="Times New Roman"/>
          <w:sz w:val="24"/>
          <w:szCs w:val="24"/>
          <w:lang w:val="en-US" w:eastAsia="en-US"/>
        </w:rPr>
        <w:t xml:space="preserve">for the NE Atlantic stocks </w:t>
      </w:r>
      <w:r w:rsidR="0027439D" w:rsidRPr="00BE372D">
        <w:rPr>
          <w:rFonts w:ascii="Times New Roman" w:eastAsia="Cambria" w:hAnsi="Times New Roman" w:cs="Times New Roman"/>
          <w:sz w:val="24"/>
          <w:szCs w:val="24"/>
          <w:lang w:val="en-US" w:eastAsia="en-US"/>
        </w:rPr>
        <w:t>in comparison to the available data for the NW Atlantic stocks</w:t>
      </w:r>
      <w:r w:rsidR="00B31310" w:rsidRPr="00BE372D">
        <w:rPr>
          <w:rFonts w:ascii="Times New Roman" w:eastAsia="Cambria" w:hAnsi="Times New Roman" w:cs="Times New Roman"/>
          <w:sz w:val="24"/>
          <w:szCs w:val="24"/>
          <w:lang w:val="en-US" w:eastAsia="en-US"/>
        </w:rPr>
        <w:t>,</w:t>
      </w:r>
      <w:r w:rsidRPr="00BE372D">
        <w:rPr>
          <w:rFonts w:ascii="Times New Roman" w:eastAsia="Cambria" w:hAnsi="Times New Roman" w:cs="Times New Roman"/>
          <w:sz w:val="24"/>
          <w:szCs w:val="24"/>
          <w:lang w:val="en-US" w:eastAsia="en-US"/>
        </w:rPr>
        <w:t xml:space="preserve"> attributable in part to earlier start time of the</w:t>
      </w:r>
      <w:r w:rsidR="00B31310" w:rsidRPr="00BE372D">
        <w:rPr>
          <w:rFonts w:ascii="Times New Roman" w:eastAsia="Cambria" w:hAnsi="Times New Roman" w:cs="Times New Roman"/>
          <w:sz w:val="24"/>
          <w:szCs w:val="24"/>
          <w:lang w:val="en-US" w:eastAsia="en-US"/>
        </w:rPr>
        <w:t xml:space="preserve"> NE</w:t>
      </w:r>
      <w:r w:rsidR="009C5C87" w:rsidRPr="00BE372D">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series</w:t>
      </w:r>
      <w:r w:rsidR="0027439D" w:rsidRPr="00BE372D">
        <w:rPr>
          <w:rFonts w:ascii="Times New Roman" w:eastAsia="Cambria" w:hAnsi="Times New Roman" w:cs="Times New Roman"/>
          <w:sz w:val="24"/>
          <w:szCs w:val="24"/>
          <w:lang w:val="en-US" w:eastAsia="en-US"/>
        </w:rPr>
        <w:t xml:space="preserve"> (Table 1). </w:t>
      </w:r>
      <w:r w:rsidRPr="00BE372D">
        <w:rPr>
          <w:rFonts w:ascii="Times New Roman" w:eastAsia="Cambria" w:hAnsi="Times New Roman" w:cs="Times New Roman"/>
          <w:sz w:val="24"/>
          <w:szCs w:val="24"/>
          <w:lang w:val="en-US" w:eastAsia="en-US"/>
        </w:rPr>
        <w:t xml:space="preserve">The </w:t>
      </w:r>
      <w:r w:rsidR="002215E4" w:rsidRPr="00BE372D">
        <w:rPr>
          <w:rFonts w:ascii="Times New Roman" w:eastAsia="Cambria" w:hAnsi="Times New Roman" w:cs="Times New Roman"/>
          <w:sz w:val="24"/>
          <w:szCs w:val="24"/>
          <w:lang w:val="en-US" w:eastAsia="en-US"/>
        </w:rPr>
        <w:t xml:space="preserve">year </w:t>
      </w:r>
      <w:r w:rsidRPr="00BE372D">
        <w:rPr>
          <w:rFonts w:ascii="Times New Roman" w:eastAsia="Cambria" w:hAnsi="Times New Roman" w:cs="Times New Roman"/>
          <w:sz w:val="24"/>
          <w:szCs w:val="24"/>
          <w:lang w:val="en-US" w:eastAsia="en-US"/>
        </w:rPr>
        <w:t>SSB reached its m</w:t>
      </w:r>
      <w:r w:rsidR="002215E4" w:rsidRPr="00BE372D">
        <w:rPr>
          <w:rFonts w:ascii="Times New Roman" w:eastAsia="Cambria" w:hAnsi="Times New Roman" w:cs="Times New Roman"/>
          <w:sz w:val="24"/>
          <w:szCs w:val="24"/>
          <w:lang w:val="en-US" w:eastAsia="en-US"/>
        </w:rPr>
        <w:t>inimum o</w:t>
      </w:r>
      <w:r w:rsidRPr="00BE372D">
        <w:rPr>
          <w:rFonts w:ascii="Times New Roman" w:eastAsia="Cambria" w:hAnsi="Times New Roman" w:cs="Times New Roman"/>
          <w:sz w:val="24"/>
          <w:szCs w:val="24"/>
          <w:lang w:val="en-US" w:eastAsia="en-US"/>
        </w:rPr>
        <w:t>bserved level</w:t>
      </w:r>
      <w:r w:rsidR="002215E4" w:rsidRPr="00BE372D">
        <w:rPr>
          <w:rFonts w:ascii="Times New Roman" w:eastAsia="Cambria" w:hAnsi="Times New Roman" w:cs="Times New Roman"/>
          <w:sz w:val="24"/>
          <w:szCs w:val="24"/>
          <w:lang w:val="en-US" w:eastAsia="en-US"/>
        </w:rPr>
        <w:t xml:space="preserve"> did </w:t>
      </w:r>
      <w:r w:rsidR="009678CA" w:rsidRPr="00BE372D">
        <w:rPr>
          <w:rFonts w:ascii="Times New Roman" w:eastAsia="Cambria" w:hAnsi="Times New Roman" w:cs="Times New Roman"/>
          <w:sz w:val="24"/>
          <w:szCs w:val="24"/>
          <w:lang w:val="en-US" w:eastAsia="en-US"/>
        </w:rPr>
        <w:t xml:space="preserve">not </w:t>
      </w:r>
      <w:r w:rsidR="002215E4" w:rsidRPr="00BE372D">
        <w:rPr>
          <w:rFonts w:ascii="Times New Roman" w:eastAsia="Cambria" w:hAnsi="Times New Roman" w:cs="Times New Roman"/>
          <w:sz w:val="24"/>
          <w:szCs w:val="24"/>
          <w:lang w:val="en-US" w:eastAsia="en-US"/>
        </w:rPr>
        <w:t xml:space="preserve">show any particular pattern with the possible exception </w:t>
      </w:r>
      <w:r w:rsidR="009678CA" w:rsidRPr="00BE372D">
        <w:rPr>
          <w:rFonts w:ascii="Times New Roman" w:eastAsia="Cambria" w:hAnsi="Times New Roman" w:cs="Times New Roman"/>
          <w:sz w:val="24"/>
          <w:szCs w:val="24"/>
          <w:lang w:val="en-US" w:eastAsia="en-US"/>
        </w:rPr>
        <w:t xml:space="preserve">of three regions (Iceland, Barents Sea, and North Sea) where minima occurred prior to the 1990s (with the exception of </w:t>
      </w:r>
      <w:r w:rsidR="00CF1BC7" w:rsidRPr="00BE372D">
        <w:rPr>
          <w:rFonts w:ascii="Times New Roman" w:eastAsia="Cambria" w:hAnsi="Times New Roman" w:cs="Times New Roman"/>
          <w:sz w:val="24"/>
          <w:szCs w:val="24"/>
          <w:lang w:val="en-US" w:eastAsia="en-US"/>
        </w:rPr>
        <w:t>North Sea cod)</w:t>
      </w:r>
      <w:r w:rsidR="002215E4" w:rsidRPr="00BE372D">
        <w:rPr>
          <w:rFonts w:ascii="Times New Roman" w:eastAsia="Cambria" w:hAnsi="Times New Roman" w:cs="Times New Roman"/>
          <w:sz w:val="24"/>
          <w:szCs w:val="24"/>
          <w:lang w:val="en-US" w:eastAsia="en-US"/>
        </w:rPr>
        <w:t xml:space="preserve">. </w:t>
      </w:r>
      <w:r w:rsidR="00552FCC" w:rsidRPr="00BE372D">
        <w:rPr>
          <w:rFonts w:ascii="Times New Roman" w:eastAsia="Cambria" w:hAnsi="Times New Roman" w:cs="Times New Roman"/>
          <w:sz w:val="24"/>
          <w:szCs w:val="24"/>
          <w:lang w:val="en-US" w:eastAsia="en-US"/>
        </w:rPr>
        <w:t>There was no pattern in the year of maximum SSB which ranged as early as 1955 for Icelandic cod to 2013 for cod and haddock in the Barents Sea and 2018 for Irish Sea haddock. V</w:t>
      </w:r>
      <w:r w:rsidR="002215E4" w:rsidRPr="00BE372D">
        <w:rPr>
          <w:rFonts w:ascii="Times New Roman" w:eastAsia="Cambria" w:hAnsi="Times New Roman" w:cs="Times New Roman"/>
          <w:sz w:val="24"/>
          <w:szCs w:val="24"/>
          <w:lang w:val="en-US" w:eastAsia="en-US"/>
        </w:rPr>
        <w:t>ariability in SSB</w:t>
      </w:r>
      <w:r w:rsidR="00552FCC" w:rsidRPr="00BE372D">
        <w:rPr>
          <w:rFonts w:ascii="Times New Roman" w:eastAsia="Cambria" w:hAnsi="Times New Roman" w:cs="Times New Roman"/>
          <w:sz w:val="24"/>
          <w:szCs w:val="24"/>
          <w:lang w:val="en-US" w:eastAsia="en-US"/>
        </w:rPr>
        <w:t>, b</w:t>
      </w:r>
      <w:r w:rsidR="002215E4" w:rsidRPr="00BE372D">
        <w:rPr>
          <w:rFonts w:ascii="Times New Roman" w:eastAsia="Cambria" w:hAnsi="Times New Roman" w:cs="Times New Roman"/>
          <w:sz w:val="24"/>
          <w:szCs w:val="24"/>
          <w:lang w:val="en-US" w:eastAsia="en-US"/>
        </w:rPr>
        <w:t>ased on the ratio of the maximum to minimum observed values in the time series</w:t>
      </w:r>
      <w:r w:rsidR="00552FCC" w:rsidRPr="00BE372D">
        <w:rPr>
          <w:rFonts w:ascii="Times New Roman" w:eastAsia="Cambria" w:hAnsi="Times New Roman" w:cs="Times New Roman"/>
          <w:sz w:val="24"/>
          <w:szCs w:val="24"/>
          <w:lang w:val="en-US" w:eastAsia="en-US"/>
        </w:rPr>
        <w:t xml:space="preserve">, </w:t>
      </w:r>
      <w:r w:rsidR="00E517E3" w:rsidRPr="00BE372D">
        <w:rPr>
          <w:rFonts w:ascii="Times New Roman" w:eastAsia="Cambria" w:hAnsi="Times New Roman" w:cs="Times New Roman"/>
          <w:sz w:val="24"/>
          <w:szCs w:val="24"/>
          <w:lang w:val="en-US" w:eastAsia="en-US"/>
        </w:rPr>
        <w:t xml:space="preserve">was lowest among the NE Atlantic haddock stocks (range: 4.4 – 10.7), followed by NE cod stocks (range: 6.3 – 20.9), NW Atlantic haddock stocks (range: 3.1 – 25.2) and NW cod stocks (range: 10 - 39). </w:t>
      </w:r>
      <w:bookmarkStart w:id="21" w:name="_Hlk93427883"/>
      <w:ins w:id="22" w:author="Michael Fogarty" w:date="2022-02-08T10:48:00Z">
        <w:r w:rsidR="008B476C">
          <w:rPr>
            <w:rFonts w:ascii="Times New Roman" w:eastAsia="Cambria" w:hAnsi="Times New Roman" w:cs="Times New Roman"/>
            <w:sz w:val="24"/>
            <w:szCs w:val="24"/>
            <w:lang w:val="en-US" w:eastAsia="en-US"/>
          </w:rPr>
          <w:t xml:space="preserve">Myers </w:t>
        </w:r>
      </w:ins>
      <w:ins w:id="23" w:author="Anne.Richards" w:date="2022-02-04T15:58:00Z">
        <w:r w:rsidR="00262B8B">
          <w:rPr>
            <w:rFonts w:ascii="Times New Roman" w:eastAsia="Cambria" w:hAnsi="Times New Roman" w:cs="Times New Roman"/>
            <w:sz w:val="24"/>
            <w:szCs w:val="24"/>
            <w:lang w:val="en-US" w:eastAsia="en-US"/>
          </w:rPr>
          <w:t>and Barrowman (1996)</w:t>
        </w:r>
      </w:ins>
      <w:del w:id="24" w:author="Anne.Richards" w:date="2022-02-04T15:58:00Z">
        <w:r w:rsidR="009C5C87" w:rsidRPr="00BE372D" w:rsidDel="00262B8B">
          <w:rPr>
            <w:rFonts w:ascii="Times New Roman" w:eastAsia="Cambria" w:hAnsi="Times New Roman" w:cs="Times New Roman"/>
            <w:sz w:val="24"/>
            <w:szCs w:val="24"/>
            <w:lang w:val="en-US" w:eastAsia="en-US"/>
          </w:rPr>
          <w:delText>(</w:delText>
        </w:r>
        <w:r w:rsidR="009C5C87" w:rsidRPr="00EC1C54" w:rsidDel="00262B8B">
          <w:rPr>
            <w:rFonts w:ascii="Times New Roman" w:eastAsia="Cambria" w:hAnsi="Times New Roman" w:cs="Times New Roman"/>
            <w:sz w:val="24"/>
            <w:szCs w:val="24"/>
            <w:highlight w:val="yellow"/>
            <w:lang w:val="en-US" w:eastAsia="en-US"/>
          </w:rPr>
          <w:delText>ref needed</w:delText>
        </w:r>
        <w:r w:rsidR="009C5C87" w:rsidRPr="00BE372D" w:rsidDel="00262B8B">
          <w:rPr>
            <w:rFonts w:ascii="Times New Roman" w:eastAsia="Cambria" w:hAnsi="Times New Roman" w:cs="Times New Roman"/>
            <w:sz w:val="24"/>
            <w:szCs w:val="24"/>
            <w:lang w:val="en-US" w:eastAsia="en-US"/>
          </w:rPr>
          <w:delText>)</w:delText>
        </w:r>
      </w:del>
      <w:r w:rsidR="009C5C87" w:rsidRPr="00BE372D">
        <w:rPr>
          <w:rFonts w:ascii="Times New Roman" w:eastAsia="Cambria" w:hAnsi="Times New Roman" w:cs="Times New Roman"/>
          <w:sz w:val="24"/>
          <w:szCs w:val="24"/>
          <w:lang w:val="en-US" w:eastAsia="en-US"/>
        </w:rPr>
        <w:t xml:space="preserve"> </w:t>
      </w:r>
      <w:r w:rsidR="00BE29C1" w:rsidRPr="00BE372D">
        <w:rPr>
          <w:rFonts w:ascii="Times New Roman" w:eastAsia="Cambria" w:hAnsi="Times New Roman" w:cs="Times New Roman"/>
          <w:sz w:val="24"/>
          <w:szCs w:val="24"/>
          <w:lang w:val="en-US" w:eastAsia="en-US"/>
        </w:rPr>
        <w:t xml:space="preserve">have argued that poor fits of theoretical stock and recruitment relationships often arise due to the low </w:t>
      </w:r>
      <w:bookmarkStart w:id="25" w:name="_Hlk93427830"/>
      <w:r w:rsidR="00BE29C1" w:rsidRPr="00BE372D">
        <w:rPr>
          <w:rFonts w:ascii="Times New Roman" w:eastAsia="Cambria" w:hAnsi="Times New Roman" w:cs="Times New Roman"/>
          <w:sz w:val="24"/>
          <w:szCs w:val="24"/>
          <w:lang w:val="en-US" w:eastAsia="en-US"/>
        </w:rPr>
        <w:t xml:space="preserve">dynamic range of observations so one might expect that relatively stronger S-R relationships will be evident among the NW Atlantic stocks. </w:t>
      </w:r>
      <w:r w:rsidR="004B5FAA" w:rsidRPr="00BE372D">
        <w:rPr>
          <w:rFonts w:ascii="Times New Roman" w:hAnsi="Times New Roman" w:cs="Times New Roman"/>
          <w:sz w:val="24"/>
          <w:szCs w:val="24"/>
          <w:lang w:val="en-GB"/>
        </w:rPr>
        <w:t xml:space="preserve">The Ricker models explained only 27% of the variance between recruits and SSB on average, with no significant difference observed between the </w:t>
      </w:r>
      <w:r w:rsidR="00C6511D" w:rsidRPr="00BE372D">
        <w:rPr>
          <w:rFonts w:ascii="Times New Roman" w:hAnsi="Times New Roman" w:cs="Times New Roman"/>
          <w:sz w:val="24"/>
          <w:szCs w:val="24"/>
          <w:lang w:val="en-GB"/>
        </w:rPr>
        <w:t>s</w:t>
      </w:r>
      <w:r w:rsidR="004B5FAA" w:rsidRPr="00BE372D">
        <w:rPr>
          <w:rFonts w:ascii="Times New Roman" w:hAnsi="Times New Roman" w:cs="Times New Roman"/>
          <w:sz w:val="24"/>
          <w:szCs w:val="24"/>
          <w:lang w:val="en-GB"/>
        </w:rPr>
        <w:t xml:space="preserve">pecies, </w:t>
      </w:r>
      <w:r w:rsidR="00C6511D" w:rsidRPr="00BE372D">
        <w:rPr>
          <w:rFonts w:ascii="Times New Roman" w:hAnsi="Times New Roman" w:cs="Times New Roman"/>
          <w:sz w:val="24"/>
          <w:szCs w:val="24"/>
          <w:lang w:val="en-GB"/>
        </w:rPr>
        <w:t>r</w:t>
      </w:r>
      <w:r w:rsidR="004B5FAA" w:rsidRPr="00BE372D">
        <w:rPr>
          <w:rFonts w:ascii="Times New Roman" w:hAnsi="Times New Roman" w:cs="Times New Roman"/>
          <w:sz w:val="24"/>
          <w:szCs w:val="24"/>
          <w:lang w:val="en-GB"/>
        </w:rPr>
        <w:t xml:space="preserve">egions, or </w:t>
      </w:r>
      <w:r w:rsidR="00C6511D" w:rsidRPr="00BE372D">
        <w:rPr>
          <w:rFonts w:ascii="Times New Roman" w:hAnsi="Times New Roman" w:cs="Times New Roman"/>
          <w:sz w:val="24"/>
          <w:szCs w:val="24"/>
          <w:lang w:val="en-GB"/>
        </w:rPr>
        <w:t>p</w:t>
      </w:r>
      <w:r w:rsidR="004B5FAA" w:rsidRPr="00BE372D">
        <w:rPr>
          <w:rFonts w:ascii="Times New Roman" w:hAnsi="Times New Roman" w:cs="Times New Roman"/>
          <w:sz w:val="24"/>
          <w:szCs w:val="24"/>
          <w:lang w:val="en-GB"/>
        </w:rPr>
        <w:t>eriod (Table 2).</w:t>
      </w:r>
    </w:p>
    <w:bookmarkEnd w:id="21"/>
    <w:bookmarkEnd w:id="25"/>
    <w:p w14:paraId="0ADD918F" w14:textId="58A554D5" w:rsidR="000A6162" w:rsidRPr="00BE372D" w:rsidRDefault="000A6162"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In nearly every region</w:t>
      </w:r>
      <w:r w:rsidRPr="008B476C">
        <w:rPr>
          <w:rFonts w:ascii="Times New Roman" w:eastAsia="Cambria" w:hAnsi="Times New Roman" w:cs="Times New Roman"/>
          <w:sz w:val="24"/>
          <w:szCs w:val="24"/>
          <w:lang w:val="en-US" w:eastAsia="en-US"/>
        </w:rPr>
        <w:t xml:space="preserve">, </w:t>
      </w:r>
      <w:commentRangeStart w:id="26"/>
      <w:commentRangeStart w:id="27"/>
      <w:r w:rsidRPr="008B476C">
        <w:rPr>
          <w:rFonts w:ascii="Times New Roman" w:eastAsia="Cambria" w:hAnsi="Times New Roman" w:cs="Times New Roman"/>
          <w:sz w:val="24"/>
          <w:szCs w:val="24"/>
          <w:lang w:val="en-US" w:eastAsia="en-US"/>
        </w:rPr>
        <w:t xml:space="preserve">the standard deviation of the log10 transformed recruitment series </w:t>
      </w:r>
      <w:commentRangeEnd w:id="26"/>
      <w:r w:rsidR="008B476C">
        <w:rPr>
          <w:rStyle w:val="CommentReference"/>
        </w:rPr>
        <w:commentReference w:id="26"/>
      </w:r>
      <w:commentRangeEnd w:id="27"/>
      <w:r w:rsidR="00A93C0F">
        <w:rPr>
          <w:rStyle w:val="CommentReference"/>
        </w:rPr>
        <w:commentReference w:id="27"/>
      </w:r>
      <w:r w:rsidRPr="008B476C">
        <w:rPr>
          <w:rFonts w:ascii="Times New Roman" w:eastAsia="Cambria" w:hAnsi="Times New Roman" w:cs="Times New Roman"/>
          <w:sz w:val="24"/>
          <w:szCs w:val="24"/>
          <w:lang w:val="en-US" w:eastAsia="en-US"/>
        </w:rPr>
        <w:t>was higher for haddock than for cod</w:t>
      </w:r>
      <w:r w:rsidRPr="00BE372D">
        <w:rPr>
          <w:rFonts w:ascii="Times New Roman" w:eastAsia="Cambria" w:hAnsi="Times New Roman" w:cs="Times New Roman"/>
          <w:sz w:val="24"/>
          <w:szCs w:val="24"/>
          <w:lang w:val="en-US" w:eastAsia="en-US"/>
        </w:rPr>
        <w:t xml:space="preserve"> (Table 1) suggesting the patterns were robust to the varying time series length and range of variation in SSB. </w:t>
      </w:r>
      <w:r w:rsidR="00591530" w:rsidRPr="00BE372D">
        <w:rPr>
          <w:rFonts w:ascii="Times New Roman" w:eastAsia="Cambria" w:hAnsi="Times New Roman" w:cs="Times New Roman"/>
          <w:sz w:val="24"/>
          <w:szCs w:val="24"/>
          <w:lang w:val="en-US" w:eastAsia="en-US"/>
        </w:rPr>
        <w:t xml:space="preserve">The pattern is also broadly supportive of the finding by Fogarty et al. (2001) regarding higher recruitment variability among co-occurring stocks of haddock and cod, although no adjustments were made to account for the potential influence of spawning stock biomass differences among the two species with regions. </w:t>
      </w:r>
    </w:p>
    <w:p w14:paraId="7A120741" w14:textId="77777777" w:rsidR="009C5C87" w:rsidRPr="00BE372D" w:rsidRDefault="009C5C87" w:rsidP="00BE372D">
      <w:pPr>
        <w:spacing w:after="240" w:line="360" w:lineRule="auto"/>
        <w:rPr>
          <w:rFonts w:ascii="Times New Roman" w:eastAsia="Cambria" w:hAnsi="Times New Roman" w:cs="Times New Roman"/>
          <w:b/>
          <w:bCs/>
          <w:sz w:val="24"/>
          <w:szCs w:val="24"/>
          <w:lang w:val="en-US" w:eastAsia="en-US"/>
        </w:rPr>
      </w:pPr>
      <w:r w:rsidRPr="00BE372D">
        <w:rPr>
          <w:rFonts w:ascii="Times New Roman" w:eastAsia="Cambria" w:hAnsi="Times New Roman" w:cs="Times New Roman"/>
          <w:b/>
          <w:bCs/>
          <w:sz w:val="24"/>
          <w:szCs w:val="24"/>
          <w:lang w:val="en-US" w:eastAsia="en-US"/>
        </w:rPr>
        <w:t xml:space="preserve">R and SSB time trends </w:t>
      </w:r>
    </w:p>
    <w:p w14:paraId="3606BA72" w14:textId="12CA9D60" w:rsidR="00EC2ACC" w:rsidRPr="00BE372D" w:rsidRDefault="00EC2ACC" w:rsidP="00BE372D">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For cod across all regions, the recruit numbers in the Recent period were on average 58% lower than the </w:t>
      </w:r>
      <w:r w:rsidR="00FC7EB9" w:rsidRPr="00BE372D">
        <w:rPr>
          <w:rFonts w:ascii="Times New Roman" w:eastAsia="Cambria" w:hAnsi="Times New Roman" w:cs="Times New Roman"/>
          <w:sz w:val="24"/>
          <w:szCs w:val="24"/>
          <w:lang w:val="en-US" w:eastAsia="en-US"/>
        </w:rPr>
        <w:t>Pre-1993</w:t>
      </w:r>
      <w:r w:rsidRPr="00BE372D">
        <w:rPr>
          <w:rFonts w:ascii="Times New Roman" w:eastAsia="Cambria" w:hAnsi="Times New Roman" w:cs="Times New Roman"/>
          <w:sz w:val="24"/>
          <w:szCs w:val="24"/>
          <w:lang w:val="en-US" w:eastAsia="en-US"/>
        </w:rPr>
        <w:t xml:space="preserve"> period, in the </w:t>
      </w:r>
      <w:r w:rsidR="00E5785E" w:rsidRPr="00BE372D">
        <w:rPr>
          <w:rFonts w:ascii="Times New Roman" w:eastAsia="Cambria" w:hAnsi="Times New Roman" w:cs="Times New Roman"/>
          <w:sz w:val="24"/>
          <w:szCs w:val="24"/>
          <w:lang w:val="en-US" w:eastAsia="en-US"/>
        </w:rPr>
        <w:t xml:space="preserve">NE </w:t>
      </w:r>
      <w:r w:rsidRPr="00BE372D">
        <w:rPr>
          <w:rFonts w:ascii="Times New Roman" w:eastAsia="Cambria" w:hAnsi="Times New Roman" w:cs="Times New Roman"/>
          <w:sz w:val="24"/>
          <w:szCs w:val="24"/>
          <w:lang w:val="en-US" w:eastAsia="en-US"/>
        </w:rPr>
        <w:t xml:space="preserve">Atlantic the decline was 49% while in the </w:t>
      </w:r>
      <w:r w:rsidR="00E5785E" w:rsidRPr="00BE372D">
        <w:rPr>
          <w:rFonts w:ascii="Times New Roman" w:eastAsia="Cambria" w:hAnsi="Times New Roman" w:cs="Times New Roman"/>
          <w:sz w:val="24"/>
          <w:szCs w:val="24"/>
          <w:lang w:val="en-US" w:eastAsia="en-US"/>
        </w:rPr>
        <w:t xml:space="preserve">NW </w:t>
      </w:r>
      <w:r w:rsidRPr="00BE372D">
        <w:rPr>
          <w:rFonts w:ascii="Times New Roman" w:eastAsia="Cambria" w:hAnsi="Times New Roman" w:cs="Times New Roman"/>
          <w:sz w:val="24"/>
          <w:szCs w:val="24"/>
          <w:lang w:val="en-US" w:eastAsia="en-US"/>
        </w:rPr>
        <w:t xml:space="preserve">Atlantic this </w:t>
      </w:r>
      <w:r w:rsidRPr="00BE372D">
        <w:rPr>
          <w:rFonts w:ascii="Times New Roman" w:eastAsia="Cambria" w:hAnsi="Times New Roman" w:cs="Times New Roman"/>
          <w:sz w:val="24"/>
          <w:szCs w:val="24"/>
          <w:lang w:val="en-US" w:eastAsia="en-US"/>
        </w:rPr>
        <w:lastRenderedPageBreak/>
        <w:t xml:space="preserve">decline was </w:t>
      </w:r>
      <w:r w:rsidR="00DB3420" w:rsidRPr="00BE372D">
        <w:rPr>
          <w:rFonts w:ascii="Times New Roman" w:eastAsia="Cambria" w:hAnsi="Times New Roman" w:cs="Times New Roman"/>
          <w:sz w:val="24"/>
          <w:szCs w:val="24"/>
          <w:lang w:val="en-US" w:eastAsia="en-US"/>
        </w:rPr>
        <w:t>much greater w</w:t>
      </w:r>
      <w:r w:rsidRPr="00BE372D">
        <w:rPr>
          <w:rFonts w:ascii="Times New Roman" w:eastAsia="Cambria" w:hAnsi="Times New Roman" w:cs="Times New Roman"/>
          <w:sz w:val="24"/>
          <w:szCs w:val="24"/>
          <w:lang w:val="en-US" w:eastAsia="en-US"/>
        </w:rPr>
        <w:t xml:space="preserve">ith declines in recruit numbers averaging 73% (Figures 1 - 3). Similarly, the SSB for </w:t>
      </w:r>
      <w:r w:rsidR="00E5785E" w:rsidRPr="00BE372D">
        <w:rPr>
          <w:rFonts w:ascii="Times New Roman" w:eastAsia="Cambria" w:hAnsi="Times New Roman" w:cs="Times New Roman"/>
          <w:sz w:val="24"/>
          <w:szCs w:val="24"/>
          <w:lang w:val="en-US" w:eastAsia="en-US"/>
        </w:rPr>
        <w:t>c</w:t>
      </w:r>
      <w:r w:rsidRPr="00BE372D">
        <w:rPr>
          <w:rFonts w:ascii="Times New Roman" w:eastAsia="Cambria" w:hAnsi="Times New Roman" w:cs="Times New Roman"/>
          <w:sz w:val="24"/>
          <w:szCs w:val="24"/>
          <w:lang w:val="en-US" w:eastAsia="en-US"/>
        </w:rPr>
        <w:t>od declined in the Recent period by 35% across all regions, which was again driven by the Northwest Atlantic stocks where declines in SSB averaged 72% in the Recent period, the declines for the Northeast Atlantic stocks averaged 13% (Figures 1 - 3).</w:t>
      </w:r>
    </w:p>
    <w:p w14:paraId="40B6C307" w14:textId="350729CC" w:rsidR="00DB3420" w:rsidRPr="00BE372D" w:rsidRDefault="00EC2ACC" w:rsidP="00864E65">
      <w:pPr>
        <w:spacing w:after="240" w:line="360" w:lineRule="auto"/>
        <w:ind w:firstLine="708"/>
        <w:rPr>
          <w:rFonts w:ascii="Times New Roman" w:eastAsia="Cambria" w:hAnsi="Times New Roman" w:cs="Times New Roman"/>
          <w:b/>
          <w:bCs/>
          <w:sz w:val="24"/>
          <w:szCs w:val="24"/>
          <w:lang w:val="en-US" w:eastAsia="en-US"/>
        </w:rPr>
      </w:pPr>
      <w:r w:rsidRPr="00BE372D">
        <w:rPr>
          <w:rFonts w:ascii="Times New Roman" w:eastAsia="Cambria" w:hAnsi="Times New Roman" w:cs="Times New Roman"/>
          <w:sz w:val="24"/>
          <w:szCs w:val="24"/>
          <w:lang w:val="en-US" w:eastAsia="en-US"/>
        </w:rPr>
        <w:t xml:space="preserve">For haddock across all regions, the recruit numbers increased in the Recent period by 50% relative to the </w:t>
      </w:r>
      <w:r w:rsidR="00FC7EB9" w:rsidRPr="00BE372D">
        <w:rPr>
          <w:rFonts w:ascii="Times New Roman" w:eastAsia="Cambria" w:hAnsi="Times New Roman" w:cs="Times New Roman"/>
          <w:sz w:val="24"/>
          <w:szCs w:val="24"/>
          <w:lang w:val="en-US" w:eastAsia="en-US"/>
        </w:rPr>
        <w:t>Pre-1993</w:t>
      </w:r>
      <w:r w:rsidRPr="00BE372D">
        <w:rPr>
          <w:rFonts w:ascii="Times New Roman" w:eastAsia="Cambria" w:hAnsi="Times New Roman" w:cs="Times New Roman"/>
          <w:sz w:val="24"/>
          <w:szCs w:val="24"/>
          <w:lang w:val="en-US" w:eastAsia="en-US"/>
        </w:rPr>
        <w:t xml:space="preserve"> period, in the Northeast Atlantic there was no difference in the ave</w:t>
      </w:r>
      <w:r w:rsidR="00DB3420" w:rsidRPr="00BE372D">
        <w:rPr>
          <w:rFonts w:ascii="Times New Roman" w:eastAsia="Cambria" w:hAnsi="Times New Roman" w:cs="Times New Roman"/>
          <w:sz w:val="24"/>
          <w:szCs w:val="24"/>
          <w:lang w:val="en-US" w:eastAsia="en-US"/>
        </w:rPr>
        <w:t>r</w:t>
      </w:r>
      <w:r w:rsidRPr="00BE372D">
        <w:rPr>
          <w:rFonts w:ascii="Times New Roman" w:eastAsia="Cambria" w:hAnsi="Times New Roman" w:cs="Times New Roman"/>
          <w:sz w:val="24"/>
          <w:szCs w:val="24"/>
          <w:lang w:val="en-US" w:eastAsia="en-US"/>
        </w:rPr>
        <w:t>age recruitment numbers between the two perio</w:t>
      </w:r>
      <w:r w:rsidR="00FC7EB9" w:rsidRPr="00BE372D">
        <w:rPr>
          <w:rFonts w:ascii="Times New Roman" w:eastAsia="Cambria" w:hAnsi="Times New Roman" w:cs="Times New Roman"/>
          <w:sz w:val="24"/>
          <w:szCs w:val="24"/>
          <w:lang w:val="en-US" w:eastAsia="en-US"/>
        </w:rPr>
        <w:t>d</w:t>
      </w:r>
      <w:r w:rsidRPr="00BE372D">
        <w:rPr>
          <w:rFonts w:ascii="Times New Roman" w:eastAsia="Cambria" w:hAnsi="Times New Roman" w:cs="Times New Roman"/>
          <w:sz w:val="24"/>
          <w:szCs w:val="24"/>
          <w:lang w:val="en-US" w:eastAsia="en-US"/>
        </w:rPr>
        <w:t xml:space="preserve">s, while in the Northwest Atlantic the recruit numbers averaged 110% higher in the Recent period (Figures 1 - 3). Similarly, the SSB for </w:t>
      </w:r>
      <w:r w:rsidR="00E5785E" w:rsidRPr="00BE372D">
        <w:rPr>
          <w:rFonts w:ascii="Times New Roman" w:eastAsia="Cambria" w:hAnsi="Times New Roman" w:cs="Times New Roman"/>
          <w:sz w:val="24"/>
          <w:szCs w:val="24"/>
          <w:lang w:val="en-US" w:eastAsia="en-US"/>
        </w:rPr>
        <w:t>haddock</w:t>
      </w:r>
      <w:r w:rsidRPr="00BE372D">
        <w:rPr>
          <w:rFonts w:ascii="Times New Roman" w:eastAsia="Cambria" w:hAnsi="Times New Roman" w:cs="Times New Roman"/>
          <w:sz w:val="24"/>
          <w:szCs w:val="24"/>
          <w:lang w:val="en-US" w:eastAsia="en-US"/>
        </w:rPr>
        <w:t xml:space="preserve"> increased in the Recent period by 20%, with the increase in SSB higher for the Northwest Atlantic stocks (40%) than the Northeast Atlantic stocks</w:t>
      </w:r>
      <w:r w:rsidR="00DB3420" w:rsidRPr="00BE372D">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(10%).</w:t>
      </w:r>
    </w:p>
    <w:p w14:paraId="7D4924D2" w14:textId="6A079A49" w:rsidR="00C47025" w:rsidRPr="00BE372D" w:rsidRDefault="00C47025" w:rsidP="00BE372D">
      <w:pPr>
        <w:spacing w:after="240" w:line="360" w:lineRule="auto"/>
        <w:rPr>
          <w:rFonts w:ascii="Times New Roman" w:eastAsia="Cambria" w:hAnsi="Times New Roman" w:cs="Times New Roman"/>
          <w:b/>
          <w:bCs/>
          <w:sz w:val="24"/>
          <w:szCs w:val="24"/>
          <w:lang w:val="en-US" w:eastAsia="en-US"/>
        </w:rPr>
      </w:pPr>
      <w:r w:rsidRPr="00BE372D">
        <w:rPr>
          <w:rFonts w:ascii="Times New Roman" w:eastAsia="Cambria" w:hAnsi="Times New Roman" w:cs="Times New Roman"/>
          <w:b/>
          <w:bCs/>
          <w:sz w:val="24"/>
          <w:szCs w:val="24"/>
          <w:lang w:val="en-US" w:eastAsia="en-US"/>
        </w:rPr>
        <w:t>Recruitment residuals</w:t>
      </w:r>
      <w:r w:rsidR="00DD4237" w:rsidRPr="00BE372D">
        <w:rPr>
          <w:rFonts w:ascii="Times New Roman" w:eastAsia="Cambria" w:hAnsi="Times New Roman" w:cs="Times New Roman"/>
          <w:b/>
          <w:bCs/>
          <w:sz w:val="24"/>
          <w:szCs w:val="24"/>
          <w:lang w:val="en-US" w:eastAsia="en-US"/>
        </w:rPr>
        <w:t xml:space="preserve"> </w:t>
      </w:r>
    </w:p>
    <w:p w14:paraId="0CD67DA8" w14:textId="446895A0" w:rsidR="002C64BA" w:rsidRPr="00864E65" w:rsidRDefault="004B5FAA" w:rsidP="00864E65">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results of the analysis using the standard deviation of the recruitment residuals from the Ricker Stock Recruitment models and the GAM models both indicated that recruitment variability was larger for </w:t>
      </w:r>
      <w:r w:rsidR="00E5785E" w:rsidRPr="00BE372D">
        <w:rPr>
          <w:rFonts w:ascii="Times New Roman" w:hAnsi="Times New Roman" w:cs="Times New Roman"/>
        </w:rPr>
        <w:t>h</w:t>
      </w:r>
      <w:r w:rsidRPr="00BE372D">
        <w:rPr>
          <w:rFonts w:ascii="Times New Roman" w:hAnsi="Times New Roman" w:cs="Times New Roman"/>
        </w:rPr>
        <w:t xml:space="preserve">addock than for </w:t>
      </w:r>
      <w:r w:rsidR="00E5785E" w:rsidRPr="00BE372D">
        <w:rPr>
          <w:rFonts w:ascii="Times New Roman" w:hAnsi="Times New Roman" w:cs="Times New Roman"/>
        </w:rPr>
        <w:t>cod</w:t>
      </w:r>
      <w:r w:rsidRPr="00BE372D">
        <w:rPr>
          <w:rFonts w:ascii="Times New Roman" w:hAnsi="Times New Roman" w:cs="Times New Roman"/>
        </w:rPr>
        <w:t xml:space="preserve"> (Table 2). The standard deviation of the recruitment residuals were on average 80% higher (Ricker model residuals) for the </w:t>
      </w:r>
      <w:r w:rsidR="00E5785E" w:rsidRPr="00BE372D">
        <w:rPr>
          <w:rFonts w:ascii="Times New Roman" w:hAnsi="Times New Roman" w:cs="Times New Roman"/>
        </w:rPr>
        <w:t>haddock</w:t>
      </w:r>
      <w:r w:rsidRPr="00BE372D">
        <w:rPr>
          <w:rFonts w:ascii="Times New Roman" w:hAnsi="Times New Roman" w:cs="Times New Roman"/>
        </w:rPr>
        <w:t xml:space="preserve"> Stocks in the Pre</w:t>
      </w:r>
      <w:r w:rsidR="00E5785E" w:rsidRPr="00BE372D">
        <w:rPr>
          <w:rFonts w:ascii="Times New Roman" w:hAnsi="Times New Roman" w:cs="Times New Roman"/>
        </w:rPr>
        <w:t>-</w:t>
      </w:r>
      <w:r w:rsidRPr="00BE372D">
        <w:rPr>
          <w:rFonts w:ascii="Times New Roman" w:hAnsi="Times New Roman" w:cs="Times New Roman"/>
        </w:rPr>
        <w:t xml:space="preserve">1993 period than </w:t>
      </w:r>
      <w:r w:rsidR="00DB3420" w:rsidRPr="00BE372D">
        <w:rPr>
          <w:rFonts w:ascii="Times New Roman" w:hAnsi="Times New Roman" w:cs="Times New Roman"/>
        </w:rPr>
        <w:t xml:space="preserve">for </w:t>
      </w:r>
      <w:r w:rsidRPr="00BE372D">
        <w:rPr>
          <w:rFonts w:ascii="Times New Roman" w:hAnsi="Times New Roman" w:cs="Times New Roman"/>
        </w:rPr>
        <w:t xml:space="preserve">the </w:t>
      </w:r>
      <w:r w:rsidR="00E5785E" w:rsidRPr="00BE372D">
        <w:rPr>
          <w:rFonts w:ascii="Times New Roman" w:hAnsi="Times New Roman" w:cs="Times New Roman"/>
        </w:rPr>
        <w:t>cod</w:t>
      </w:r>
      <w:r w:rsidRPr="00BE372D">
        <w:rPr>
          <w:rFonts w:ascii="Times New Roman" w:hAnsi="Times New Roman" w:cs="Times New Roman"/>
        </w:rPr>
        <w:t xml:space="preserve"> stocks (Figures 4, 5, and Table 2). In the </w:t>
      </w:r>
      <w:r w:rsidRPr="00BE372D">
        <w:rPr>
          <w:rFonts w:ascii="Times New Roman" w:hAnsi="Times New Roman" w:cs="Times New Roman"/>
          <w:i/>
          <w:iCs/>
        </w:rPr>
        <w:t>Recent</w:t>
      </w:r>
      <w:r w:rsidRPr="00BE372D">
        <w:rPr>
          <w:rFonts w:ascii="Times New Roman" w:hAnsi="Times New Roman" w:cs="Times New Roman"/>
        </w:rPr>
        <w:t xml:space="preserve"> Period, the standard deviation of the recruitment residuals were on average 70% higher (Ricker model residuals) for the </w:t>
      </w:r>
      <w:r w:rsidR="00E5785E" w:rsidRPr="00BE372D">
        <w:rPr>
          <w:rFonts w:ascii="Times New Roman" w:hAnsi="Times New Roman" w:cs="Times New Roman"/>
        </w:rPr>
        <w:t>haddock</w:t>
      </w:r>
      <w:r w:rsidRPr="00BE372D">
        <w:rPr>
          <w:rFonts w:ascii="Times New Roman" w:hAnsi="Times New Roman" w:cs="Times New Roman"/>
        </w:rPr>
        <w:t xml:space="preserve"> Stocks than</w:t>
      </w:r>
      <w:r w:rsidR="00DB3420" w:rsidRPr="00BE372D">
        <w:rPr>
          <w:rFonts w:ascii="Times New Roman" w:hAnsi="Times New Roman" w:cs="Times New Roman"/>
        </w:rPr>
        <w:t xml:space="preserve"> for</w:t>
      </w:r>
      <w:r w:rsidRPr="00BE372D">
        <w:rPr>
          <w:rFonts w:ascii="Times New Roman" w:hAnsi="Times New Roman" w:cs="Times New Roman"/>
        </w:rPr>
        <w:t xml:space="preserve"> the </w:t>
      </w:r>
      <w:r w:rsidR="00E5785E" w:rsidRPr="00BE372D">
        <w:rPr>
          <w:rFonts w:ascii="Times New Roman" w:hAnsi="Times New Roman" w:cs="Times New Roman"/>
        </w:rPr>
        <w:t>cod</w:t>
      </w:r>
      <w:r w:rsidRPr="00BE372D">
        <w:rPr>
          <w:rFonts w:ascii="Times New Roman" w:hAnsi="Times New Roman" w:cs="Times New Roman"/>
        </w:rPr>
        <w:t xml:space="preserve"> stocks (Figures 4, 5,and Table 2), similar to the </w:t>
      </w:r>
      <w:r w:rsidR="00FC7EB9" w:rsidRPr="00BE372D">
        <w:rPr>
          <w:rFonts w:ascii="Times New Roman" w:hAnsi="Times New Roman" w:cs="Times New Roman"/>
        </w:rPr>
        <w:t>Pre-1993</w:t>
      </w:r>
      <w:r w:rsidRPr="00BE372D">
        <w:rPr>
          <w:rFonts w:ascii="Times New Roman" w:hAnsi="Times New Roman" w:cs="Times New Roman"/>
        </w:rPr>
        <w:t xml:space="preserve"> period.</w:t>
      </w:r>
    </w:p>
    <w:p w14:paraId="2E899CED" w14:textId="32371D3C" w:rsidR="009C5C87" w:rsidRPr="00BE372D" w:rsidRDefault="002C64BA" w:rsidP="00BE372D">
      <w:pPr>
        <w:spacing w:after="240" w:line="360" w:lineRule="auto"/>
        <w:rPr>
          <w:rFonts w:ascii="Times New Roman" w:eastAsia="Cambria" w:hAnsi="Times New Roman" w:cs="Times New Roman"/>
          <w:b/>
          <w:bCs/>
          <w:sz w:val="24"/>
          <w:szCs w:val="24"/>
          <w:lang w:val="en-US" w:eastAsia="en-US"/>
        </w:rPr>
      </w:pPr>
      <w:commentRangeStart w:id="28"/>
      <w:r w:rsidRPr="00BE372D">
        <w:rPr>
          <w:rFonts w:ascii="Times New Roman" w:eastAsia="Cambria" w:hAnsi="Times New Roman" w:cs="Times New Roman"/>
          <w:b/>
          <w:bCs/>
          <w:sz w:val="24"/>
          <w:szCs w:val="24"/>
          <w:lang w:val="en-US" w:eastAsia="en-US"/>
        </w:rPr>
        <w:t>Resilience: Steepness parameter</w:t>
      </w:r>
      <w:commentRangeEnd w:id="28"/>
      <w:r w:rsidR="00563DAC">
        <w:rPr>
          <w:rStyle w:val="CommentReference"/>
        </w:rPr>
        <w:commentReference w:id="28"/>
      </w:r>
    </w:p>
    <w:p w14:paraId="4463CE5C" w14:textId="0BAB1618" w:rsidR="004B5FAA" w:rsidRPr="00BE372D" w:rsidRDefault="004B5FAA" w:rsidP="00BE372D">
      <w:pPr>
        <w:pStyle w:val="FirstParagraph"/>
        <w:spacing w:before="0" w:after="240" w:line="360" w:lineRule="auto"/>
        <w:rPr>
          <w:rFonts w:ascii="Times New Roman" w:hAnsi="Times New Roman" w:cs="Times New Roman"/>
        </w:rPr>
      </w:pPr>
      <w:bookmarkStart w:id="29" w:name="pre-1993-forgarty-comparison"/>
      <w:bookmarkEnd w:id="20"/>
      <w:r w:rsidRPr="00BE372D">
        <w:rPr>
          <w:rFonts w:ascii="Times New Roman" w:hAnsi="Times New Roman" w:cs="Times New Roman"/>
        </w:rPr>
        <w:t>In the Pre</w:t>
      </w:r>
      <w:r w:rsidR="00FC7EB9" w:rsidRPr="00BE372D">
        <w:rPr>
          <w:rFonts w:ascii="Times New Roman" w:hAnsi="Times New Roman" w:cs="Times New Roman"/>
        </w:rPr>
        <w:t>-</w:t>
      </w:r>
      <w:r w:rsidRPr="00BE372D">
        <w:rPr>
          <w:rFonts w:ascii="Times New Roman" w:hAnsi="Times New Roman" w:cs="Times New Roman"/>
        </w:rPr>
        <w:t xml:space="preserve">1993 period, no </w:t>
      </w:r>
      <w:r w:rsidR="00DB3420" w:rsidRPr="00BE372D">
        <w:rPr>
          <w:rFonts w:ascii="Times New Roman" w:hAnsi="Times New Roman" w:cs="Times New Roman"/>
        </w:rPr>
        <w:t xml:space="preserve">general patterns </w:t>
      </w:r>
      <w:r w:rsidRPr="00BE372D">
        <w:rPr>
          <w:rFonts w:ascii="Times New Roman" w:hAnsi="Times New Roman" w:cs="Times New Roman"/>
        </w:rPr>
        <w:t xml:space="preserve">were observed between the steepness parameter estimate (i.e. slope at origin, </w:t>
      </w:r>
      <w:r w:rsidRPr="00BE372D">
        <w:rPr>
          <w:rFonts w:ascii="Times New Roman" w:hAnsi="Times New Roman" w:cs="Times New Roman"/>
          <w:i/>
          <w:iCs/>
        </w:rPr>
        <w:t>log(a)</w:t>
      </w:r>
      <w:r w:rsidRPr="00BE372D">
        <w:rPr>
          <w:rFonts w:ascii="Times New Roman" w:hAnsi="Times New Roman" w:cs="Times New Roman"/>
        </w:rPr>
        <w:t xml:space="preserve"> parameter in Ricker model) of </w:t>
      </w:r>
      <w:r w:rsidR="00E5785E" w:rsidRPr="00BE372D">
        <w:rPr>
          <w:rFonts w:ascii="Times New Roman" w:hAnsi="Times New Roman" w:cs="Times New Roman"/>
        </w:rPr>
        <w:t>haddock</w:t>
      </w:r>
      <w:r w:rsidRPr="00BE372D">
        <w:rPr>
          <w:rFonts w:ascii="Times New Roman" w:hAnsi="Times New Roman" w:cs="Times New Roman"/>
        </w:rPr>
        <w:t xml:space="preserve"> and </w:t>
      </w:r>
      <w:r w:rsidR="00E5785E" w:rsidRPr="00BE372D">
        <w:rPr>
          <w:rFonts w:ascii="Times New Roman" w:hAnsi="Times New Roman" w:cs="Times New Roman"/>
        </w:rPr>
        <w:t>cod</w:t>
      </w:r>
      <w:r w:rsidRPr="00BE372D">
        <w:rPr>
          <w:rFonts w:ascii="Times New Roman" w:hAnsi="Times New Roman" w:cs="Times New Roman"/>
        </w:rPr>
        <w:t xml:space="preserve"> stocks using either the Ricker model estimates (Figure 6 and Table 2) or when using the average log(R/SSB) when SSB is &lt; 0.4 (Figure 7). In the Recent period, the steepness parameter estimates of </w:t>
      </w:r>
      <w:r w:rsidR="00E5785E" w:rsidRPr="00BE372D">
        <w:rPr>
          <w:rFonts w:ascii="Times New Roman" w:hAnsi="Times New Roman" w:cs="Times New Roman"/>
        </w:rPr>
        <w:t>haddock</w:t>
      </w:r>
      <w:r w:rsidRPr="00BE372D">
        <w:rPr>
          <w:rFonts w:ascii="Times New Roman" w:hAnsi="Times New Roman" w:cs="Times New Roman"/>
        </w:rPr>
        <w:t xml:space="preserve"> stocks tended to be higher than the </w:t>
      </w:r>
      <w:r w:rsidR="00E5785E" w:rsidRPr="00BE372D">
        <w:rPr>
          <w:rFonts w:ascii="Times New Roman" w:hAnsi="Times New Roman" w:cs="Times New Roman"/>
        </w:rPr>
        <w:t>cod</w:t>
      </w:r>
      <w:r w:rsidRPr="00BE372D">
        <w:rPr>
          <w:rFonts w:ascii="Times New Roman" w:hAnsi="Times New Roman" w:cs="Times New Roman"/>
        </w:rPr>
        <w:t xml:space="preserve"> stocks using both the Ricker model estimates (Figure 6 and Table 2) and when using the average log(R/SSB) when SSB is &lt; 0.4 (Figure 7). In most cases the steepness estimates in the Recent period were not significantly different, but for all regions except the Eastern Scotian Shelf the steepness estimate was higher for </w:t>
      </w:r>
      <w:r w:rsidR="00E5785E" w:rsidRPr="00BE372D">
        <w:rPr>
          <w:rFonts w:ascii="Times New Roman" w:hAnsi="Times New Roman" w:cs="Times New Roman"/>
        </w:rPr>
        <w:t>haddock</w:t>
      </w:r>
      <w:r w:rsidRPr="00BE372D">
        <w:rPr>
          <w:rFonts w:ascii="Times New Roman" w:hAnsi="Times New Roman" w:cs="Times New Roman"/>
        </w:rPr>
        <w:t xml:space="preserve"> than </w:t>
      </w:r>
      <w:r w:rsidRPr="00BE372D">
        <w:rPr>
          <w:rFonts w:ascii="Times New Roman" w:hAnsi="Times New Roman" w:cs="Times New Roman"/>
        </w:rPr>
        <w:lastRenderedPageBreak/>
        <w:t xml:space="preserve">for </w:t>
      </w:r>
      <w:r w:rsidR="00E5785E" w:rsidRPr="00BE372D">
        <w:rPr>
          <w:rFonts w:ascii="Times New Roman" w:hAnsi="Times New Roman" w:cs="Times New Roman"/>
        </w:rPr>
        <w:t>cod</w:t>
      </w:r>
      <w:r w:rsidRPr="00BE372D">
        <w:rPr>
          <w:rFonts w:ascii="Times New Roman" w:hAnsi="Times New Roman" w:cs="Times New Roman"/>
        </w:rPr>
        <w:t xml:space="preserve">. These results are in contrast to the results of Fogarty et al. (2001) in which the steepness parameter estimate tended to be higher for cod than observed </w:t>
      </w:r>
      <w:r w:rsidR="00DB3420" w:rsidRPr="00BE372D">
        <w:rPr>
          <w:rFonts w:ascii="Times New Roman" w:hAnsi="Times New Roman" w:cs="Times New Roman"/>
        </w:rPr>
        <w:t xml:space="preserve">for </w:t>
      </w:r>
      <w:r w:rsidR="00E5785E" w:rsidRPr="00BE372D">
        <w:rPr>
          <w:rFonts w:ascii="Times New Roman" w:hAnsi="Times New Roman" w:cs="Times New Roman"/>
        </w:rPr>
        <w:t>haddock</w:t>
      </w:r>
      <w:r w:rsidRPr="00BE372D">
        <w:rPr>
          <w:rFonts w:ascii="Times New Roman" w:hAnsi="Times New Roman" w:cs="Times New Roman"/>
        </w:rPr>
        <w:t>.</w:t>
      </w:r>
    </w:p>
    <w:p w14:paraId="4531B9BD" w14:textId="5C0E0FA8" w:rsidR="002C64BA" w:rsidRPr="00BE372D" w:rsidRDefault="00105F5B" w:rsidP="00BE372D">
      <w:pPr>
        <w:pStyle w:val="Heading2"/>
        <w:spacing w:before="0" w:beforeAutospacing="0" w:after="240" w:afterAutospacing="0" w:line="360" w:lineRule="auto"/>
        <w:rPr>
          <w:sz w:val="24"/>
          <w:szCs w:val="24"/>
          <w:lang w:val="en-US" w:eastAsia="en-US"/>
        </w:rPr>
      </w:pPr>
      <w:r w:rsidRPr="00BE372D">
        <w:rPr>
          <w:sz w:val="24"/>
          <w:szCs w:val="24"/>
          <w:lang w:val="en-US" w:eastAsia="en-US"/>
        </w:rPr>
        <w:t xml:space="preserve"> </w:t>
      </w:r>
      <w:r w:rsidR="002C64BA" w:rsidRPr="00BE372D">
        <w:rPr>
          <w:sz w:val="24"/>
          <w:szCs w:val="24"/>
          <w:lang w:val="en-US" w:eastAsia="en-US"/>
        </w:rPr>
        <w:t>Residual Autocorrelation</w:t>
      </w:r>
      <w:r w:rsidR="00507AAB" w:rsidRPr="00BE372D">
        <w:rPr>
          <w:sz w:val="24"/>
          <w:szCs w:val="24"/>
          <w:lang w:val="en-US" w:eastAsia="en-US"/>
        </w:rPr>
        <w:t xml:space="preserve"> and Time series correlation</w:t>
      </w:r>
    </w:p>
    <w:bookmarkEnd w:id="19"/>
    <w:bookmarkEnd w:id="29"/>
    <w:p w14:paraId="4F72247D" w14:textId="2F0CB67B" w:rsidR="004B5FAA" w:rsidRPr="00BE372D" w:rsidRDefault="004B5FAA" w:rsidP="00BE372D">
      <w:pPr>
        <w:pStyle w:val="BodyText"/>
        <w:spacing w:before="0" w:after="240" w:line="360" w:lineRule="auto"/>
        <w:rPr>
          <w:rFonts w:ascii="Times New Roman" w:hAnsi="Times New Roman" w:cs="Times New Roman"/>
        </w:rPr>
      </w:pPr>
      <w:r w:rsidRPr="00BE372D">
        <w:rPr>
          <w:rFonts w:ascii="Times New Roman" w:hAnsi="Times New Roman" w:cs="Times New Roman"/>
        </w:rPr>
        <w:t>The autocorrelation in recruitment residuals in the Pre</w:t>
      </w:r>
      <w:r w:rsidR="00FC7EB9" w:rsidRPr="00BE372D">
        <w:rPr>
          <w:rFonts w:ascii="Times New Roman" w:hAnsi="Times New Roman" w:cs="Times New Roman"/>
        </w:rPr>
        <w:t>-</w:t>
      </w:r>
      <w:r w:rsidRPr="00BE372D">
        <w:rPr>
          <w:rFonts w:ascii="Times New Roman" w:hAnsi="Times New Roman" w:cs="Times New Roman"/>
        </w:rPr>
        <w:t xml:space="preserve">1993 tended to be positive for the Northeast Atlantic stocks (Figures 8 and 9). In the Northwest Atlantic, the more southern stocks tended to have a lower autocorrelation, with Eastern Georges Bank </w:t>
      </w:r>
      <w:r w:rsidR="00E5785E" w:rsidRPr="00BE372D">
        <w:rPr>
          <w:rFonts w:ascii="Times New Roman" w:hAnsi="Times New Roman" w:cs="Times New Roman"/>
        </w:rPr>
        <w:t>cod</w:t>
      </w:r>
      <w:r w:rsidRPr="00BE372D">
        <w:rPr>
          <w:rFonts w:ascii="Times New Roman" w:hAnsi="Times New Roman" w:cs="Times New Roman"/>
        </w:rPr>
        <w:t xml:space="preserve"> being the only stock in the analysis with negative residuals using both the GAM model and the Ricker model. The correlation between the </w:t>
      </w:r>
      <w:r w:rsidR="00E5785E" w:rsidRPr="00BE372D">
        <w:rPr>
          <w:rFonts w:ascii="Times New Roman" w:hAnsi="Times New Roman" w:cs="Times New Roman"/>
        </w:rPr>
        <w:t>cod</w:t>
      </w:r>
      <w:r w:rsidRPr="00BE372D">
        <w:rPr>
          <w:rFonts w:ascii="Times New Roman" w:hAnsi="Times New Roman" w:cs="Times New Roman"/>
        </w:rPr>
        <w:t xml:space="preserve"> and </w:t>
      </w:r>
      <w:r w:rsidR="00E5785E" w:rsidRPr="00BE372D">
        <w:rPr>
          <w:rFonts w:ascii="Times New Roman" w:hAnsi="Times New Roman" w:cs="Times New Roman"/>
        </w:rPr>
        <w:t>haddock</w:t>
      </w:r>
      <w:r w:rsidRPr="00BE372D">
        <w:rPr>
          <w:rFonts w:ascii="Times New Roman" w:hAnsi="Times New Roman" w:cs="Times New Roman"/>
        </w:rPr>
        <w:t xml:space="preserve"> stocks tended to be positive in the </w:t>
      </w:r>
      <w:r w:rsidR="00FC7EB9" w:rsidRPr="00BE372D">
        <w:rPr>
          <w:rFonts w:ascii="Times New Roman" w:hAnsi="Times New Roman" w:cs="Times New Roman"/>
        </w:rPr>
        <w:t>Pre-1993</w:t>
      </w:r>
      <w:r w:rsidRPr="00BE372D">
        <w:rPr>
          <w:rFonts w:ascii="Times New Roman" w:hAnsi="Times New Roman" w:cs="Times New Roman"/>
        </w:rPr>
        <w:t xml:space="preserve"> period, but for most (4) </w:t>
      </w:r>
      <w:r w:rsidR="00EE341E" w:rsidRPr="00BE372D">
        <w:rPr>
          <w:rFonts w:ascii="Times New Roman" w:hAnsi="Times New Roman" w:cs="Times New Roman"/>
        </w:rPr>
        <w:t xml:space="preserve">regions </w:t>
      </w:r>
      <w:r w:rsidRPr="00BE372D">
        <w:rPr>
          <w:rFonts w:ascii="Times New Roman" w:hAnsi="Times New Roman" w:cs="Times New Roman"/>
        </w:rPr>
        <w:t>the correlation was not significant (Figure 10). These results are broadly similar to the results found in Fogarty et al. (2001).</w:t>
      </w:r>
    </w:p>
    <w:p w14:paraId="68EEA3DA" w14:textId="15C16BC5" w:rsidR="004B5FAA" w:rsidRPr="00BE372D" w:rsidRDefault="004B5FAA" w:rsidP="00BE372D">
      <w:pPr>
        <w:pStyle w:val="BodyText"/>
        <w:spacing w:before="0" w:after="240" w:line="360" w:lineRule="auto"/>
        <w:ind w:firstLine="708"/>
        <w:rPr>
          <w:rFonts w:ascii="Times New Roman" w:hAnsi="Times New Roman" w:cs="Times New Roman"/>
        </w:rPr>
      </w:pPr>
      <w:r w:rsidRPr="00BE372D">
        <w:rPr>
          <w:rFonts w:ascii="Times New Roman" w:hAnsi="Times New Roman" w:cs="Times New Roman"/>
        </w:rPr>
        <w:t xml:space="preserve">The autocorrelation in recruitment residuals in the Recent </w:t>
      </w:r>
      <w:r w:rsidR="004C071A" w:rsidRPr="00BE372D">
        <w:rPr>
          <w:rFonts w:ascii="Times New Roman" w:hAnsi="Times New Roman" w:cs="Times New Roman"/>
        </w:rPr>
        <w:t xml:space="preserve">period </w:t>
      </w:r>
      <w:r w:rsidRPr="00BE372D">
        <w:rPr>
          <w:rFonts w:ascii="Times New Roman" w:hAnsi="Times New Roman" w:cs="Times New Roman"/>
        </w:rPr>
        <w:t xml:space="preserve">tended to be positive for the </w:t>
      </w:r>
      <w:r w:rsidR="004C071A" w:rsidRPr="00BE372D">
        <w:rPr>
          <w:rFonts w:ascii="Times New Roman" w:hAnsi="Times New Roman" w:cs="Times New Roman"/>
        </w:rPr>
        <w:t>NE</w:t>
      </w:r>
      <w:r w:rsidR="00DB3420" w:rsidRPr="00BE372D">
        <w:rPr>
          <w:rFonts w:ascii="Times New Roman" w:hAnsi="Times New Roman" w:cs="Times New Roman"/>
        </w:rPr>
        <w:t xml:space="preserve"> </w:t>
      </w:r>
      <w:r w:rsidRPr="00BE372D">
        <w:rPr>
          <w:rFonts w:ascii="Times New Roman" w:hAnsi="Times New Roman" w:cs="Times New Roman"/>
        </w:rPr>
        <w:t xml:space="preserve">Atlantic stocks (Figures 8 and 9), similar to what was observed in the </w:t>
      </w:r>
      <w:r w:rsidR="00FC7EB9" w:rsidRPr="00BE372D">
        <w:rPr>
          <w:rFonts w:ascii="Times New Roman" w:hAnsi="Times New Roman" w:cs="Times New Roman"/>
        </w:rPr>
        <w:t>Pre-1993</w:t>
      </w:r>
      <w:r w:rsidRPr="00BE372D">
        <w:rPr>
          <w:rFonts w:ascii="Times New Roman" w:hAnsi="Times New Roman" w:cs="Times New Roman"/>
        </w:rPr>
        <w:t xml:space="preserve"> period. In the </w:t>
      </w:r>
      <w:r w:rsidR="004C071A" w:rsidRPr="00BE372D">
        <w:rPr>
          <w:rFonts w:ascii="Times New Roman" w:hAnsi="Times New Roman" w:cs="Times New Roman"/>
        </w:rPr>
        <w:t xml:space="preserve">NW </w:t>
      </w:r>
      <w:r w:rsidRPr="00BE372D">
        <w:rPr>
          <w:rFonts w:ascii="Times New Roman" w:hAnsi="Times New Roman" w:cs="Times New Roman"/>
        </w:rPr>
        <w:t xml:space="preserve">Atlantic, the Eastern Georges Bank and Western Scotian Shelf stocks tended to be more negative and had larger uncertainties than most other stocks for both the GAM and Ricker residuals. The correlation between the </w:t>
      </w:r>
      <w:r w:rsidR="00E5785E" w:rsidRPr="00BE372D">
        <w:rPr>
          <w:rFonts w:ascii="Times New Roman" w:hAnsi="Times New Roman" w:cs="Times New Roman"/>
        </w:rPr>
        <w:t>cod</w:t>
      </w:r>
      <w:r w:rsidRPr="00BE372D">
        <w:rPr>
          <w:rFonts w:ascii="Times New Roman" w:hAnsi="Times New Roman" w:cs="Times New Roman"/>
        </w:rPr>
        <w:t xml:space="preserve"> and </w:t>
      </w:r>
      <w:r w:rsidR="00E5785E" w:rsidRPr="00BE372D">
        <w:rPr>
          <w:rFonts w:ascii="Times New Roman" w:hAnsi="Times New Roman" w:cs="Times New Roman"/>
        </w:rPr>
        <w:t>haddock</w:t>
      </w:r>
      <w:r w:rsidRPr="00BE372D">
        <w:rPr>
          <w:rFonts w:ascii="Times New Roman" w:hAnsi="Times New Roman" w:cs="Times New Roman"/>
        </w:rPr>
        <w:t xml:space="preserve"> stocks tended to be positive in the Recent period, but for most (6) </w:t>
      </w:r>
      <w:r w:rsidR="00DB3420" w:rsidRPr="00BE372D">
        <w:rPr>
          <w:rFonts w:ascii="Times New Roman" w:hAnsi="Times New Roman" w:cs="Times New Roman"/>
        </w:rPr>
        <w:t xml:space="preserve">regions </w:t>
      </w:r>
      <w:r w:rsidRPr="00BE372D">
        <w:rPr>
          <w:rFonts w:ascii="Times New Roman" w:hAnsi="Times New Roman" w:cs="Times New Roman"/>
        </w:rPr>
        <w:t>the correlation was not significant (Figure 10).</w:t>
      </w:r>
    </w:p>
    <w:p w14:paraId="4179A8F3" w14:textId="715F5C47" w:rsidR="00D9674A" w:rsidRPr="00BE372D" w:rsidRDefault="00D9674A" w:rsidP="00BE372D">
      <w:pPr>
        <w:pStyle w:val="Heading1"/>
        <w:spacing w:before="0" w:beforeAutospacing="0" w:after="240" w:afterAutospacing="0" w:line="360" w:lineRule="auto"/>
        <w:rPr>
          <w:sz w:val="24"/>
          <w:szCs w:val="24"/>
          <w:lang w:val="en-CA"/>
        </w:rPr>
      </w:pPr>
      <w:r w:rsidRPr="00BE372D">
        <w:rPr>
          <w:sz w:val="24"/>
          <w:szCs w:val="24"/>
          <w:lang w:val="en-CA"/>
        </w:rPr>
        <w:t xml:space="preserve">Discussion </w:t>
      </w:r>
    </w:p>
    <w:p w14:paraId="5790419F" w14:textId="38502B4D" w:rsidR="004F4D83" w:rsidRPr="00BE372D" w:rsidRDefault="00B514FC" w:rsidP="00BE372D">
      <w:pPr>
        <w:spacing w:after="240" w:line="360" w:lineRule="auto"/>
        <w:rPr>
          <w:rFonts w:ascii="Times New Roman" w:hAnsi="Times New Roman" w:cs="Times New Roman"/>
          <w:sz w:val="24"/>
          <w:szCs w:val="24"/>
          <w:lang w:val="en-CA"/>
        </w:rPr>
      </w:pPr>
      <w:r w:rsidRPr="00BE372D">
        <w:rPr>
          <w:rFonts w:ascii="Times New Roman" w:hAnsi="Times New Roman" w:cs="Times New Roman"/>
          <w:sz w:val="24"/>
          <w:szCs w:val="24"/>
          <w:lang w:val="en-CA"/>
        </w:rPr>
        <w:t>Our results confirmed th</w:t>
      </w:r>
      <w:r w:rsidR="00EE341E" w:rsidRPr="00BE372D">
        <w:rPr>
          <w:rFonts w:ascii="Times New Roman" w:hAnsi="Times New Roman" w:cs="Times New Roman"/>
          <w:sz w:val="24"/>
          <w:szCs w:val="24"/>
          <w:lang w:val="en-CA"/>
        </w:rPr>
        <w:t xml:space="preserve">ose obtained </w:t>
      </w:r>
      <w:r w:rsidRPr="00BE372D">
        <w:rPr>
          <w:rFonts w:ascii="Times New Roman" w:hAnsi="Times New Roman" w:cs="Times New Roman"/>
          <w:sz w:val="24"/>
          <w:szCs w:val="24"/>
          <w:lang w:val="en-CA"/>
        </w:rPr>
        <w:t xml:space="preserve">by Fogarty et al </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20</w:t>
      </w:r>
      <w:r w:rsidR="000918F1" w:rsidRPr="00BE372D">
        <w:rPr>
          <w:rFonts w:ascii="Times New Roman" w:hAnsi="Times New Roman" w:cs="Times New Roman"/>
          <w:sz w:val="24"/>
          <w:szCs w:val="24"/>
          <w:lang w:val="en-CA"/>
        </w:rPr>
        <w:t>0</w:t>
      </w:r>
      <w:r w:rsidRPr="00BE372D">
        <w:rPr>
          <w:rFonts w:ascii="Times New Roman" w:hAnsi="Times New Roman" w:cs="Times New Roman"/>
          <w:sz w:val="24"/>
          <w:szCs w:val="24"/>
          <w:lang w:val="en-CA"/>
        </w:rPr>
        <w:t>1</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 xml:space="preserve"> o</w:t>
      </w:r>
      <w:r w:rsidR="004F4D83" w:rsidRPr="00BE372D">
        <w:rPr>
          <w:rFonts w:ascii="Times New Roman" w:hAnsi="Times New Roman" w:cs="Times New Roman"/>
          <w:sz w:val="24"/>
          <w:szCs w:val="24"/>
          <w:lang w:val="en-CA"/>
        </w:rPr>
        <w:t xml:space="preserve">f </w:t>
      </w:r>
      <w:r w:rsidRPr="00BE372D">
        <w:rPr>
          <w:rFonts w:ascii="Times New Roman" w:hAnsi="Times New Roman" w:cs="Times New Roman"/>
          <w:sz w:val="24"/>
          <w:szCs w:val="24"/>
          <w:lang w:val="en-CA"/>
        </w:rPr>
        <w:t>higher recruitment variability of</w:t>
      </w:r>
      <w:r w:rsidR="00DC702E" w:rsidRPr="00BE372D">
        <w:rPr>
          <w:rFonts w:ascii="Times New Roman" w:hAnsi="Times New Roman" w:cs="Times New Roman"/>
          <w:sz w:val="24"/>
          <w:szCs w:val="24"/>
          <w:lang w:val="en-CA"/>
        </w:rPr>
        <w:t xml:space="preserve"> haddock</w:t>
      </w:r>
      <w:r w:rsidRPr="00BE372D">
        <w:rPr>
          <w:rFonts w:ascii="Times New Roman" w:hAnsi="Times New Roman" w:cs="Times New Roman"/>
          <w:sz w:val="24"/>
          <w:szCs w:val="24"/>
          <w:lang w:val="en-CA"/>
        </w:rPr>
        <w:t xml:space="preserve"> compared to</w:t>
      </w:r>
      <w:r w:rsidR="00DC702E" w:rsidRPr="00BE372D">
        <w:rPr>
          <w:rFonts w:ascii="Times New Roman" w:hAnsi="Times New Roman" w:cs="Times New Roman"/>
          <w:sz w:val="24"/>
          <w:szCs w:val="24"/>
          <w:lang w:val="en-CA"/>
        </w:rPr>
        <w:t xml:space="preserve"> cod</w:t>
      </w:r>
      <w:r w:rsidR="004F4D83" w:rsidRPr="00BE372D">
        <w:rPr>
          <w:rFonts w:ascii="Times New Roman" w:hAnsi="Times New Roman" w:cs="Times New Roman"/>
          <w:sz w:val="24"/>
          <w:szCs w:val="24"/>
          <w:lang w:val="en-CA"/>
        </w:rPr>
        <w:t xml:space="preserve">, both </w:t>
      </w:r>
      <w:r w:rsidR="005D08CC" w:rsidRPr="00BE372D">
        <w:rPr>
          <w:rFonts w:ascii="Times New Roman" w:hAnsi="Times New Roman" w:cs="Times New Roman"/>
          <w:sz w:val="24"/>
          <w:szCs w:val="24"/>
          <w:lang w:val="en-CA"/>
        </w:rPr>
        <w:t>b</w:t>
      </w:r>
      <w:r w:rsidR="00022B42" w:rsidRPr="00BE372D">
        <w:rPr>
          <w:rFonts w:ascii="Times New Roman" w:hAnsi="Times New Roman" w:cs="Times New Roman"/>
          <w:sz w:val="24"/>
          <w:szCs w:val="24"/>
          <w:lang w:val="en-CA"/>
        </w:rPr>
        <w:t>efore and after 1993.</w:t>
      </w:r>
      <w:r w:rsidR="004F4D83" w:rsidRPr="00BE372D">
        <w:rPr>
          <w:rFonts w:ascii="Times New Roman" w:hAnsi="Times New Roman" w:cs="Times New Roman"/>
          <w:sz w:val="24"/>
          <w:szCs w:val="24"/>
          <w:lang w:val="en-CA"/>
        </w:rPr>
        <w:t xml:space="preserve"> </w:t>
      </w:r>
      <w:r w:rsidR="00022B42" w:rsidRPr="00BE372D">
        <w:rPr>
          <w:rFonts w:ascii="Times New Roman" w:hAnsi="Times New Roman" w:cs="Times New Roman"/>
          <w:sz w:val="24"/>
          <w:szCs w:val="24"/>
          <w:lang w:val="en-CA"/>
        </w:rPr>
        <w:t>In contrast</w:t>
      </w:r>
      <w:r w:rsidR="004F4D83" w:rsidRPr="00BE372D">
        <w:rPr>
          <w:rFonts w:ascii="Times New Roman" w:hAnsi="Times New Roman" w:cs="Times New Roman"/>
          <w:sz w:val="24"/>
          <w:szCs w:val="24"/>
          <w:lang w:val="en-CA"/>
        </w:rPr>
        <w:t xml:space="preserve">, we could not confirm their results on </w:t>
      </w:r>
      <w:r w:rsidR="005D08CC" w:rsidRPr="00BE372D">
        <w:rPr>
          <w:rFonts w:ascii="Times New Roman" w:hAnsi="Times New Roman" w:cs="Times New Roman"/>
          <w:sz w:val="24"/>
          <w:szCs w:val="24"/>
          <w:lang w:val="en-CA"/>
        </w:rPr>
        <w:t xml:space="preserve">the </w:t>
      </w:r>
      <w:r w:rsidR="004F4D83" w:rsidRPr="00BE372D">
        <w:rPr>
          <w:rFonts w:ascii="Times New Roman" w:hAnsi="Times New Roman" w:cs="Times New Roman"/>
          <w:sz w:val="24"/>
          <w:szCs w:val="24"/>
          <w:lang w:val="en-CA"/>
        </w:rPr>
        <w:t>steepness</w:t>
      </w:r>
      <w:r w:rsidR="005D08CC" w:rsidRPr="00BE372D">
        <w:rPr>
          <w:rFonts w:ascii="Times New Roman" w:hAnsi="Times New Roman" w:cs="Times New Roman"/>
          <w:sz w:val="24"/>
          <w:szCs w:val="24"/>
          <w:lang w:val="en-CA"/>
        </w:rPr>
        <w:t xml:space="preserve"> parameter pattern</w:t>
      </w:r>
      <w:r w:rsidR="004F4D83" w:rsidRPr="00BE372D">
        <w:rPr>
          <w:rFonts w:ascii="Times New Roman" w:hAnsi="Times New Roman" w:cs="Times New Roman"/>
          <w:sz w:val="24"/>
          <w:szCs w:val="24"/>
          <w:lang w:val="en-CA"/>
        </w:rPr>
        <w:t>, since we did not find that</w:t>
      </w:r>
      <w:r w:rsidR="00DC702E" w:rsidRPr="00BE372D">
        <w:rPr>
          <w:rFonts w:ascii="Times New Roman" w:hAnsi="Times New Roman" w:cs="Times New Roman"/>
          <w:sz w:val="24"/>
          <w:szCs w:val="24"/>
          <w:lang w:val="en-CA"/>
        </w:rPr>
        <w:t xml:space="preserve"> cod</w:t>
      </w:r>
      <w:r w:rsidRPr="00BE372D">
        <w:rPr>
          <w:rFonts w:ascii="Times New Roman" w:hAnsi="Times New Roman" w:cs="Times New Roman"/>
          <w:sz w:val="24"/>
          <w:szCs w:val="24"/>
          <w:lang w:val="en-CA"/>
        </w:rPr>
        <w:t xml:space="preserve"> produced more recruits per </w:t>
      </w:r>
      <w:r w:rsidR="004F4D83" w:rsidRPr="00BE372D">
        <w:rPr>
          <w:rFonts w:ascii="Times New Roman" w:hAnsi="Times New Roman" w:cs="Times New Roman"/>
          <w:sz w:val="24"/>
          <w:szCs w:val="24"/>
          <w:lang w:val="en-CA"/>
        </w:rPr>
        <w:t xml:space="preserve">unit </w:t>
      </w:r>
      <w:r w:rsidRPr="00BE372D">
        <w:rPr>
          <w:rFonts w:ascii="Times New Roman" w:hAnsi="Times New Roman" w:cs="Times New Roman"/>
          <w:sz w:val="24"/>
          <w:szCs w:val="24"/>
          <w:lang w:val="en-CA"/>
        </w:rPr>
        <w:t>SSB at low SSB levels.</w:t>
      </w:r>
      <w:r w:rsidR="004F4D83" w:rsidRPr="00BE372D">
        <w:rPr>
          <w:rFonts w:ascii="Times New Roman" w:hAnsi="Times New Roman" w:cs="Times New Roman"/>
          <w:sz w:val="24"/>
          <w:szCs w:val="24"/>
          <w:lang w:val="en-CA"/>
        </w:rPr>
        <w:t xml:space="preserve"> </w:t>
      </w:r>
      <w:r w:rsidR="00022B42" w:rsidRPr="00BE372D">
        <w:rPr>
          <w:rFonts w:ascii="Times New Roman" w:hAnsi="Times New Roman" w:cs="Times New Roman"/>
          <w:sz w:val="24"/>
          <w:szCs w:val="24"/>
          <w:lang w:val="en-CA"/>
        </w:rPr>
        <w:t>Instead,</w:t>
      </w:r>
      <w:r w:rsidR="004F4D83" w:rsidRPr="00BE372D">
        <w:rPr>
          <w:rFonts w:ascii="Times New Roman" w:hAnsi="Times New Roman" w:cs="Times New Roman"/>
          <w:sz w:val="24"/>
          <w:szCs w:val="24"/>
          <w:lang w:val="en-CA"/>
        </w:rPr>
        <w:t xml:space="preserve"> we found a tendency for increased steepness of</w:t>
      </w:r>
      <w:r w:rsidR="00DC702E" w:rsidRPr="00BE372D">
        <w:rPr>
          <w:rFonts w:ascii="Times New Roman" w:hAnsi="Times New Roman" w:cs="Times New Roman"/>
          <w:sz w:val="24"/>
          <w:szCs w:val="24"/>
          <w:lang w:val="en-CA"/>
        </w:rPr>
        <w:t xml:space="preserve"> haddock</w:t>
      </w:r>
      <w:r w:rsidR="004F4D83" w:rsidRPr="00BE372D">
        <w:rPr>
          <w:rFonts w:ascii="Times New Roman" w:hAnsi="Times New Roman" w:cs="Times New Roman"/>
          <w:sz w:val="24"/>
          <w:szCs w:val="24"/>
          <w:lang w:val="en-CA"/>
        </w:rPr>
        <w:t xml:space="preserve"> compared to</w:t>
      </w:r>
      <w:r w:rsidR="00DC702E" w:rsidRPr="00BE372D">
        <w:rPr>
          <w:rFonts w:ascii="Times New Roman" w:hAnsi="Times New Roman" w:cs="Times New Roman"/>
          <w:sz w:val="24"/>
          <w:szCs w:val="24"/>
          <w:lang w:val="en-CA"/>
        </w:rPr>
        <w:t xml:space="preserve"> cod</w:t>
      </w:r>
      <w:r w:rsidR="004F4D83" w:rsidRPr="00BE372D">
        <w:rPr>
          <w:rFonts w:ascii="Times New Roman" w:hAnsi="Times New Roman" w:cs="Times New Roman"/>
          <w:sz w:val="24"/>
          <w:szCs w:val="24"/>
          <w:lang w:val="en-CA"/>
        </w:rPr>
        <w:t xml:space="preserve"> for the period from 1993 and onwards. </w:t>
      </w:r>
    </w:p>
    <w:p w14:paraId="610D46DB" w14:textId="60F051E5" w:rsidR="000918F1" w:rsidRPr="00BE372D" w:rsidRDefault="000918F1" w:rsidP="00BE372D">
      <w:pPr>
        <w:spacing w:after="240" w:line="360" w:lineRule="auto"/>
        <w:ind w:firstLine="709"/>
        <w:rPr>
          <w:rFonts w:ascii="Times New Roman" w:eastAsia="Times New Roman" w:hAnsi="Times New Roman" w:cs="Times New Roman"/>
          <w:sz w:val="24"/>
          <w:szCs w:val="24"/>
          <w:lang w:val="en-CA" w:eastAsia="en-US"/>
        </w:rPr>
      </w:pPr>
      <w:r w:rsidRPr="00BE372D">
        <w:rPr>
          <w:rFonts w:ascii="Times New Roman" w:eastAsia="Times New Roman" w:hAnsi="Times New Roman" w:cs="Times New Roman"/>
          <w:sz w:val="24"/>
          <w:szCs w:val="24"/>
          <w:lang w:val="en-CA" w:eastAsia="en-US"/>
        </w:rPr>
        <w:t xml:space="preserve">Our estimates of </w:t>
      </w:r>
      <w:r w:rsidR="00262EA2" w:rsidRPr="00BE372D">
        <w:rPr>
          <w:rFonts w:ascii="Times New Roman" w:eastAsia="Times New Roman" w:hAnsi="Times New Roman" w:cs="Times New Roman"/>
          <w:sz w:val="24"/>
          <w:szCs w:val="24"/>
          <w:lang w:val="en-CA" w:eastAsia="en-US"/>
        </w:rPr>
        <w:t xml:space="preserve">first order </w:t>
      </w:r>
      <w:r w:rsidRPr="00BE372D">
        <w:rPr>
          <w:rFonts w:ascii="Times New Roman" w:eastAsia="Times New Roman" w:hAnsi="Times New Roman" w:cs="Times New Roman"/>
          <w:sz w:val="24"/>
          <w:szCs w:val="24"/>
          <w:lang w:val="en-CA" w:eastAsia="en-US"/>
        </w:rPr>
        <w:t xml:space="preserve">autocorrelation recruitment residuals were </w:t>
      </w:r>
      <w:r w:rsidR="00262EA2" w:rsidRPr="00BE372D">
        <w:rPr>
          <w:rFonts w:ascii="Times New Roman" w:eastAsia="Times New Roman" w:hAnsi="Times New Roman" w:cs="Times New Roman"/>
          <w:sz w:val="24"/>
          <w:szCs w:val="24"/>
          <w:lang w:val="en-CA" w:eastAsia="en-US"/>
        </w:rPr>
        <w:t xml:space="preserve">mostly weak and positive, </w:t>
      </w:r>
      <w:r w:rsidRPr="00BE372D">
        <w:rPr>
          <w:rFonts w:ascii="Times New Roman" w:eastAsia="Times New Roman" w:hAnsi="Times New Roman" w:cs="Times New Roman"/>
          <w:sz w:val="24"/>
          <w:szCs w:val="24"/>
          <w:lang w:val="en-CA" w:eastAsia="en-US"/>
        </w:rPr>
        <w:t>similar to that of Fogarty et al (2001) and that of Ricard et al (2016)</w:t>
      </w:r>
      <w:r w:rsidR="001705BF" w:rsidRPr="00BE372D">
        <w:rPr>
          <w:rFonts w:ascii="Times New Roman" w:eastAsia="Times New Roman" w:hAnsi="Times New Roman" w:cs="Times New Roman"/>
          <w:sz w:val="24"/>
          <w:szCs w:val="24"/>
          <w:lang w:val="en-CA" w:eastAsia="en-US"/>
        </w:rPr>
        <w:t xml:space="preserve">, </w:t>
      </w:r>
      <w:r w:rsidR="005D08CC" w:rsidRPr="00BE372D">
        <w:rPr>
          <w:rFonts w:ascii="Times New Roman" w:eastAsia="Times New Roman" w:hAnsi="Times New Roman" w:cs="Times New Roman"/>
          <w:sz w:val="24"/>
          <w:szCs w:val="24"/>
          <w:lang w:val="en-CA" w:eastAsia="en-US"/>
        </w:rPr>
        <w:t xml:space="preserve">suggestive of </w:t>
      </w:r>
      <w:r w:rsidR="00262EA2" w:rsidRPr="00BE372D">
        <w:rPr>
          <w:rFonts w:ascii="Times New Roman" w:eastAsia="Times New Roman" w:hAnsi="Times New Roman" w:cs="Times New Roman"/>
          <w:sz w:val="24"/>
          <w:szCs w:val="24"/>
          <w:lang w:val="en-CA" w:eastAsia="en-US"/>
        </w:rPr>
        <w:t xml:space="preserve">similar </w:t>
      </w:r>
      <w:r w:rsidRPr="00BE372D">
        <w:rPr>
          <w:rFonts w:ascii="Times New Roman" w:eastAsia="Times New Roman" w:hAnsi="Times New Roman" w:cs="Times New Roman"/>
          <w:sz w:val="24"/>
          <w:szCs w:val="24"/>
          <w:lang w:val="en-CA" w:eastAsia="en-US"/>
        </w:rPr>
        <w:t xml:space="preserve">environmental forcing </w:t>
      </w:r>
      <w:r w:rsidR="005D08CC" w:rsidRPr="00BE372D">
        <w:rPr>
          <w:rFonts w:ascii="Times New Roman" w:eastAsia="Times New Roman" w:hAnsi="Times New Roman" w:cs="Times New Roman"/>
          <w:sz w:val="24"/>
          <w:szCs w:val="24"/>
          <w:lang w:val="en-CA" w:eastAsia="en-US"/>
        </w:rPr>
        <w:t>from year to year</w:t>
      </w:r>
      <w:r w:rsidR="00CC0A5E" w:rsidRPr="00BE372D">
        <w:rPr>
          <w:rFonts w:ascii="Times New Roman" w:eastAsia="Times New Roman" w:hAnsi="Times New Roman" w:cs="Times New Roman"/>
          <w:sz w:val="24"/>
          <w:szCs w:val="24"/>
          <w:lang w:val="en-CA" w:eastAsia="en-US"/>
        </w:rPr>
        <w:t xml:space="preserve">. </w:t>
      </w:r>
      <w:r w:rsidRPr="00BE372D">
        <w:rPr>
          <w:rFonts w:ascii="Times New Roman" w:eastAsia="Times New Roman" w:hAnsi="Times New Roman" w:cs="Times New Roman"/>
          <w:sz w:val="24"/>
          <w:szCs w:val="24"/>
          <w:lang w:val="en-CA" w:eastAsia="en-US"/>
        </w:rPr>
        <w:t>The correlations between recruitment series for sympatric</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 </w:t>
      </w:r>
      <w:r w:rsidR="00773495" w:rsidRPr="00BE372D">
        <w:rPr>
          <w:rFonts w:ascii="Times New Roman" w:eastAsia="Times New Roman" w:hAnsi="Times New Roman" w:cs="Times New Roman"/>
          <w:sz w:val="24"/>
          <w:szCs w:val="24"/>
          <w:lang w:val="en-CA" w:eastAsia="en-US"/>
        </w:rPr>
        <w:t xml:space="preserve">haddock </w:t>
      </w:r>
      <w:r w:rsidRPr="00BE372D">
        <w:rPr>
          <w:rFonts w:ascii="Times New Roman" w:eastAsia="Times New Roman" w:hAnsi="Times New Roman" w:cs="Times New Roman"/>
          <w:sz w:val="24"/>
          <w:szCs w:val="24"/>
          <w:lang w:val="en-CA" w:eastAsia="en-US"/>
        </w:rPr>
        <w:t xml:space="preserve">stocks were </w:t>
      </w:r>
      <w:r w:rsidR="00262EA2" w:rsidRPr="00BE372D">
        <w:rPr>
          <w:rFonts w:ascii="Times New Roman" w:eastAsia="Times New Roman" w:hAnsi="Times New Roman" w:cs="Times New Roman"/>
          <w:sz w:val="24"/>
          <w:szCs w:val="24"/>
          <w:lang w:val="en-CA" w:eastAsia="en-US"/>
        </w:rPr>
        <w:t xml:space="preserve">also </w:t>
      </w:r>
      <w:r w:rsidRPr="00BE372D">
        <w:rPr>
          <w:rFonts w:ascii="Times New Roman" w:eastAsia="Times New Roman" w:hAnsi="Times New Roman" w:cs="Times New Roman"/>
          <w:sz w:val="24"/>
          <w:szCs w:val="24"/>
          <w:lang w:val="en-CA" w:eastAsia="en-US"/>
        </w:rPr>
        <w:t xml:space="preserve">mainly </w:t>
      </w:r>
      <w:r w:rsidR="00CC0A5E" w:rsidRPr="00BE372D">
        <w:rPr>
          <w:rFonts w:ascii="Times New Roman" w:eastAsia="Times New Roman" w:hAnsi="Times New Roman" w:cs="Times New Roman"/>
          <w:sz w:val="24"/>
          <w:szCs w:val="24"/>
          <w:lang w:val="en-CA" w:eastAsia="en-US"/>
        </w:rPr>
        <w:t xml:space="preserve">non-significant and </w:t>
      </w:r>
      <w:r w:rsidRPr="00BE372D">
        <w:rPr>
          <w:rFonts w:ascii="Times New Roman" w:eastAsia="Times New Roman" w:hAnsi="Times New Roman" w:cs="Times New Roman"/>
          <w:sz w:val="24"/>
          <w:szCs w:val="24"/>
          <w:lang w:val="en-CA" w:eastAsia="en-US"/>
        </w:rPr>
        <w:t>positive impl</w:t>
      </w:r>
      <w:r w:rsidR="00CC0A5E" w:rsidRPr="00BE372D">
        <w:rPr>
          <w:rFonts w:ascii="Times New Roman" w:eastAsia="Times New Roman" w:hAnsi="Times New Roman" w:cs="Times New Roman"/>
          <w:sz w:val="24"/>
          <w:szCs w:val="24"/>
          <w:lang w:val="en-CA" w:eastAsia="en-US"/>
        </w:rPr>
        <w:t>ying</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that within the same ecosystem, the environmental conditions had a similar</w:t>
      </w:r>
      <w:r w:rsidR="00E67B86" w:rsidRPr="00BE372D">
        <w:rPr>
          <w:rFonts w:ascii="Times New Roman" w:eastAsia="Times New Roman" w:hAnsi="Times New Roman" w:cs="Times New Roman"/>
          <w:sz w:val="24"/>
          <w:szCs w:val="24"/>
          <w:lang w:val="en-CA" w:eastAsia="en-US"/>
        </w:rPr>
        <w:t xml:space="preserve"> (weak)</w:t>
      </w:r>
      <w:r w:rsidR="00262EA2" w:rsidRPr="00BE372D">
        <w:rPr>
          <w:rFonts w:ascii="Times New Roman" w:eastAsia="Times New Roman" w:hAnsi="Times New Roman" w:cs="Times New Roman"/>
          <w:sz w:val="24"/>
          <w:szCs w:val="24"/>
          <w:lang w:val="en-CA" w:eastAsia="en-US"/>
        </w:rPr>
        <w:t xml:space="preserve"> effect on</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262EA2" w:rsidRPr="00BE372D">
        <w:rPr>
          <w:rFonts w:ascii="Times New Roman" w:eastAsia="Times New Roman" w:hAnsi="Times New Roman" w:cs="Times New Roman"/>
          <w:sz w:val="24"/>
          <w:szCs w:val="24"/>
          <w:lang w:val="en-CA" w:eastAsia="en-US"/>
        </w:rPr>
        <w:t xml:space="preserve"> recruitment.</w:t>
      </w:r>
      <w:r w:rsidR="00D5012D" w:rsidRPr="00BE372D">
        <w:rPr>
          <w:rFonts w:ascii="Times New Roman" w:eastAsia="Times New Roman" w:hAnsi="Times New Roman" w:cs="Times New Roman"/>
          <w:sz w:val="24"/>
          <w:szCs w:val="24"/>
          <w:lang w:val="en-CA" w:eastAsia="en-US"/>
        </w:rPr>
        <w:t xml:space="preserve"> Covariation in recruitment </w:t>
      </w:r>
      <w:r w:rsidR="005D08CC" w:rsidRPr="00BE372D">
        <w:rPr>
          <w:rFonts w:ascii="Times New Roman" w:eastAsia="Times New Roman" w:hAnsi="Times New Roman" w:cs="Times New Roman"/>
          <w:sz w:val="24"/>
          <w:szCs w:val="24"/>
          <w:lang w:val="en-CA" w:eastAsia="en-US"/>
        </w:rPr>
        <w:t xml:space="preserve">among species </w:t>
      </w:r>
      <w:r w:rsidR="00D5012D" w:rsidRPr="00BE372D">
        <w:rPr>
          <w:rFonts w:ascii="Times New Roman" w:eastAsia="Times New Roman" w:hAnsi="Times New Roman" w:cs="Times New Roman"/>
          <w:sz w:val="24"/>
          <w:szCs w:val="24"/>
          <w:lang w:val="en-CA" w:eastAsia="en-US"/>
        </w:rPr>
        <w:t xml:space="preserve">is not uncommon in the marine </w:t>
      </w:r>
      <w:r w:rsidR="00D5012D" w:rsidRPr="00BE372D">
        <w:rPr>
          <w:rFonts w:ascii="Times New Roman" w:eastAsia="Times New Roman" w:hAnsi="Times New Roman" w:cs="Times New Roman"/>
          <w:sz w:val="24"/>
          <w:szCs w:val="24"/>
          <w:lang w:val="en-CA" w:eastAsia="en-US"/>
        </w:rPr>
        <w:lastRenderedPageBreak/>
        <w:t>environment (Myers et al. 1997)</w:t>
      </w:r>
      <w:r w:rsidR="00E67B86"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r w:rsidR="00C2697E" w:rsidRPr="00BE372D">
        <w:rPr>
          <w:rFonts w:ascii="Times New Roman" w:eastAsia="Times New Roman" w:hAnsi="Times New Roman" w:cs="Times New Roman"/>
          <w:sz w:val="24"/>
          <w:szCs w:val="24"/>
          <w:lang w:val="en-CA" w:eastAsia="en-US"/>
        </w:rPr>
        <w:t xml:space="preserve"> </w:t>
      </w:r>
      <w:r w:rsidR="00CC0A5E" w:rsidRPr="00BE372D">
        <w:rPr>
          <w:rFonts w:ascii="Times New Roman" w:eastAsia="Times New Roman" w:hAnsi="Times New Roman" w:cs="Times New Roman"/>
          <w:sz w:val="24"/>
          <w:szCs w:val="24"/>
          <w:lang w:val="en-CA" w:eastAsia="en-US"/>
        </w:rPr>
        <w:t xml:space="preserve">For instance, </w:t>
      </w:r>
      <w:r w:rsidR="00C2697E" w:rsidRPr="00BE372D">
        <w:rPr>
          <w:rFonts w:ascii="Times New Roman" w:eastAsia="Times New Roman" w:hAnsi="Times New Roman" w:cs="Times New Roman"/>
          <w:sz w:val="24"/>
          <w:szCs w:val="24"/>
          <w:lang w:val="en-CA" w:eastAsia="en-US"/>
        </w:rPr>
        <w:t xml:space="preserve">in the </w:t>
      </w:r>
      <w:r w:rsidR="00CC0A5E" w:rsidRPr="00BE372D">
        <w:rPr>
          <w:rFonts w:ascii="Times New Roman" w:eastAsia="Times New Roman" w:hAnsi="Times New Roman" w:cs="Times New Roman"/>
          <w:sz w:val="24"/>
          <w:szCs w:val="24"/>
          <w:lang w:val="en-CA" w:eastAsia="en-US"/>
        </w:rPr>
        <w:t xml:space="preserve">Barents Sea, </w:t>
      </w:r>
      <w:r w:rsidR="00D5012D" w:rsidRPr="00BE372D">
        <w:rPr>
          <w:rFonts w:ascii="Times New Roman" w:eastAsia="Times New Roman" w:hAnsi="Times New Roman" w:cs="Times New Roman"/>
          <w:sz w:val="24"/>
          <w:szCs w:val="24"/>
          <w:lang w:val="en-CA" w:eastAsia="en-US"/>
        </w:rPr>
        <w:t xml:space="preserve">strong year classes </w:t>
      </w:r>
      <w:r w:rsidR="00EE341E" w:rsidRPr="00BE372D">
        <w:rPr>
          <w:rFonts w:ascii="Times New Roman" w:eastAsia="Times New Roman" w:hAnsi="Times New Roman" w:cs="Times New Roman"/>
          <w:sz w:val="24"/>
          <w:szCs w:val="24"/>
          <w:lang w:val="en-CA" w:eastAsia="en-US"/>
        </w:rPr>
        <w:t xml:space="preserve">of different species do coincide but tend to do so </w:t>
      </w:r>
      <w:r w:rsidR="00D5012D" w:rsidRPr="00BE372D">
        <w:rPr>
          <w:rFonts w:ascii="Times New Roman" w:eastAsia="Times New Roman" w:hAnsi="Times New Roman" w:cs="Times New Roman"/>
          <w:sz w:val="24"/>
          <w:szCs w:val="24"/>
          <w:lang w:val="en-CA" w:eastAsia="en-US"/>
        </w:rPr>
        <w:t xml:space="preserve">only in warm years </w:t>
      </w:r>
      <w:r w:rsidR="00CC0A5E" w:rsidRPr="00BE372D">
        <w:rPr>
          <w:rFonts w:ascii="Times New Roman" w:eastAsia="Times New Roman" w:hAnsi="Times New Roman" w:cs="Times New Roman"/>
          <w:sz w:val="24"/>
          <w:szCs w:val="24"/>
          <w:lang w:val="en-CA" w:eastAsia="en-US"/>
        </w:rPr>
        <w:t xml:space="preserve">(e.g. </w:t>
      </w:r>
      <w:proofErr w:type="spellStart"/>
      <w:r w:rsidR="00262EA2" w:rsidRPr="00BE372D">
        <w:rPr>
          <w:rFonts w:ascii="Times New Roman" w:eastAsia="Times New Roman" w:hAnsi="Times New Roman" w:cs="Times New Roman"/>
          <w:sz w:val="24"/>
          <w:szCs w:val="24"/>
          <w:lang w:val="en-CA" w:eastAsia="en-US"/>
        </w:rPr>
        <w:t>Dingsør</w:t>
      </w:r>
      <w:proofErr w:type="spellEnd"/>
      <w:r w:rsidR="00262EA2" w:rsidRPr="00BE372D">
        <w:rPr>
          <w:rFonts w:ascii="Times New Roman" w:eastAsia="Times New Roman" w:hAnsi="Times New Roman" w:cs="Times New Roman"/>
          <w:sz w:val="24"/>
          <w:szCs w:val="24"/>
          <w:lang w:val="en-CA" w:eastAsia="en-US"/>
        </w:rPr>
        <w:t xml:space="preserve"> et al 2007, </w:t>
      </w:r>
      <w:proofErr w:type="spellStart"/>
      <w:r w:rsidR="00CC0A5E" w:rsidRPr="00BE372D">
        <w:rPr>
          <w:rFonts w:ascii="Times New Roman" w:eastAsia="Times New Roman" w:hAnsi="Times New Roman" w:cs="Times New Roman"/>
          <w:sz w:val="24"/>
          <w:szCs w:val="24"/>
          <w:lang w:val="en-CA" w:eastAsia="en-US"/>
        </w:rPr>
        <w:t>Landa</w:t>
      </w:r>
      <w:proofErr w:type="spellEnd"/>
      <w:r w:rsidR="00CC0A5E" w:rsidRPr="00BE372D">
        <w:rPr>
          <w:rFonts w:ascii="Times New Roman" w:eastAsia="Times New Roman" w:hAnsi="Times New Roman" w:cs="Times New Roman"/>
          <w:sz w:val="24"/>
          <w:szCs w:val="24"/>
          <w:lang w:val="en-CA" w:eastAsia="en-US"/>
        </w:rPr>
        <w:t xml:space="preserve"> et al 2014</w:t>
      </w:r>
      <w:r w:rsidR="001705BF" w:rsidRPr="00BE372D">
        <w:rPr>
          <w:rFonts w:ascii="Times New Roman" w:eastAsia="Times New Roman" w:hAnsi="Times New Roman" w:cs="Times New Roman"/>
          <w:sz w:val="24"/>
          <w:szCs w:val="24"/>
          <w:lang w:val="en-CA" w:eastAsia="en-US"/>
        </w:rPr>
        <w:t>).</w:t>
      </w:r>
      <w:r w:rsidR="0088565B" w:rsidRPr="00BE372D">
        <w:rPr>
          <w:rFonts w:ascii="Times New Roman" w:eastAsia="Times New Roman" w:hAnsi="Times New Roman" w:cs="Times New Roman"/>
          <w:sz w:val="24"/>
          <w:szCs w:val="24"/>
          <w:lang w:val="en-CA" w:eastAsia="en-US"/>
        </w:rPr>
        <w:t xml:space="preserve"> </w:t>
      </w:r>
      <w:r w:rsidR="001705BF" w:rsidRPr="00BE372D">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sidRPr="00BE372D">
        <w:rPr>
          <w:rFonts w:ascii="Times New Roman" w:eastAsia="Times New Roman" w:hAnsi="Times New Roman" w:cs="Times New Roman"/>
          <w:sz w:val="24"/>
          <w:szCs w:val="24"/>
          <w:lang w:val="en-CA" w:eastAsia="en-US"/>
        </w:rPr>
        <w:t xml:space="preserve">, </w:t>
      </w:r>
      <w:proofErr w:type="spellStart"/>
      <w:r w:rsidR="00453273" w:rsidRPr="00BE372D">
        <w:rPr>
          <w:rFonts w:ascii="Times New Roman" w:eastAsia="Times New Roman" w:hAnsi="Times New Roman" w:cs="Times New Roman"/>
          <w:sz w:val="24"/>
          <w:szCs w:val="24"/>
          <w:lang w:val="en-CA" w:eastAsia="en-US"/>
        </w:rPr>
        <w:t>Brosset</w:t>
      </w:r>
      <w:proofErr w:type="spellEnd"/>
      <w:r w:rsidR="00453273" w:rsidRPr="00BE372D">
        <w:rPr>
          <w:rFonts w:ascii="Times New Roman" w:eastAsia="Times New Roman" w:hAnsi="Times New Roman" w:cs="Times New Roman"/>
          <w:sz w:val="24"/>
          <w:szCs w:val="24"/>
          <w:lang w:val="en-CA" w:eastAsia="en-US"/>
        </w:rPr>
        <w:t xml:space="preserve"> et al 2020</w:t>
      </w:r>
      <w:r w:rsidR="001705BF" w:rsidRPr="00BE372D">
        <w:rPr>
          <w:rFonts w:ascii="Times New Roman" w:eastAsia="Times New Roman" w:hAnsi="Times New Roman" w:cs="Times New Roman"/>
          <w:sz w:val="24"/>
          <w:szCs w:val="24"/>
          <w:lang w:val="en-CA" w:eastAsia="en-US"/>
        </w:rPr>
        <w:t>). I</w:t>
      </w:r>
      <w:r w:rsidR="00CC0A5E" w:rsidRPr="00BE372D">
        <w:rPr>
          <w:rFonts w:ascii="Times New Roman" w:eastAsia="Times New Roman" w:hAnsi="Times New Roman" w:cs="Times New Roman"/>
          <w:sz w:val="24"/>
          <w:szCs w:val="24"/>
          <w:lang w:val="en-CA" w:eastAsia="en-US"/>
        </w:rPr>
        <w:t xml:space="preserve">n </w:t>
      </w:r>
      <w:r w:rsidR="001705BF" w:rsidRPr="00BE372D">
        <w:rPr>
          <w:rFonts w:ascii="Times New Roman" w:eastAsia="Times New Roman" w:hAnsi="Times New Roman" w:cs="Times New Roman"/>
          <w:sz w:val="24"/>
          <w:szCs w:val="24"/>
          <w:lang w:val="en-CA" w:eastAsia="en-US"/>
        </w:rPr>
        <w:t xml:space="preserve">the Barents Sea </w:t>
      </w:r>
      <w:r w:rsidR="005D08CC" w:rsidRPr="00BE372D">
        <w:rPr>
          <w:rFonts w:ascii="Times New Roman" w:eastAsia="Times New Roman" w:hAnsi="Times New Roman" w:cs="Times New Roman"/>
          <w:sz w:val="24"/>
          <w:szCs w:val="24"/>
          <w:lang w:val="en-CA" w:eastAsia="en-US"/>
        </w:rPr>
        <w:t xml:space="preserve">during </w:t>
      </w:r>
      <w:r w:rsidR="001705BF" w:rsidRPr="00BE372D">
        <w:rPr>
          <w:rFonts w:ascii="Times New Roman" w:eastAsia="Times New Roman" w:hAnsi="Times New Roman" w:cs="Times New Roman"/>
          <w:sz w:val="24"/>
          <w:szCs w:val="24"/>
          <w:lang w:val="en-CA" w:eastAsia="en-US"/>
        </w:rPr>
        <w:t xml:space="preserve">the </w:t>
      </w:r>
      <w:r w:rsidR="00CC0A5E" w:rsidRPr="00BE372D">
        <w:rPr>
          <w:rFonts w:ascii="Times New Roman" w:eastAsia="Times New Roman" w:hAnsi="Times New Roman" w:cs="Times New Roman"/>
          <w:sz w:val="24"/>
          <w:szCs w:val="24"/>
          <w:lang w:val="en-CA" w:eastAsia="en-US"/>
        </w:rPr>
        <w:t xml:space="preserve">recent </w:t>
      </w:r>
      <w:r w:rsidR="001A17D0" w:rsidRPr="00BE372D">
        <w:rPr>
          <w:rFonts w:ascii="Times New Roman" w:eastAsia="Times New Roman" w:hAnsi="Times New Roman" w:cs="Times New Roman"/>
          <w:sz w:val="24"/>
          <w:szCs w:val="24"/>
          <w:lang w:val="en-CA" w:eastAsia="en-US"/>
        </w:rPr>
        <w:t xml:space="preserve">anomalous </w:t>
      </w:r>
      <w:r w:rsidR="00CC0A5E" w:rsidRPr="00BE372D">
        <w:rPr>
          <w:rFonts w:ascii="Times New Roman" w:eastAsia="Times New Roman" w:hAnsi="Times New Roman" w:cs="Times New Roman"/>
          <w:sz w:val="24"/>
          <w:szCs w:val="24"/>
          <w:lang w:val="en-CA" w:eastAsia="en-US"/>
        </w:rPr>
        <w:t xml:space="preserve">warm years, the effect of temperature has </w:t>
      </w:r>
      <w:r w:rsidR="00D5012D" w:rsidRPr="00BE372D">
        <w:rPr>
          <w:rFonts w:ascii="Times New Roman" w:eastAsia="Times New Roman" w:hAnsi="Times New Roman" w:cs="Times New Roman"/>
          <w:sz w:val="24"/>
          <w:szCs w:val="24"/>
          <w:lang w:val="en-CA" w:eastAsia="en-US"/>
        </w:rPr>
        <w:t xml:space="preserve">become </w:t>
      </w:r>
      <w:r w:rsidR="00CC0A5E" w:rsidRPr="00BE372D">
        <w:rPr>
          <w:rFonts w:ascii="Times New Roman" w:eastAsia="Times New Roman" w:hAnsi="Times New Roman" w:cs="Times New Roman"/>
          <w:sz w:val="24"/>
          <w:szCs w:val="24"/>
          <w:lang w:val="en-CA" w:eastAsia="en-US"/>
        </w:rPr>
        <w:t>less important and the correlation between</w:t>
      </w:r>
      <w:r w:rsidR="00DC702E" w:rsidRPr="00BE372D">
        <w:rPr>
          <w:rFonts w:ascii="Times New Roman" w:eastAsia="Times New Roman" w:hAnsi="Times New Roman" w:cs="Times New Roman"/>
          <w:sz w:val="24"/>
          <w:szCs w:val="24"/>
          <w:lang w:val="en-CA" w:eastAsia="en-US"/>
        </w:rPr>
        <w:t xml:space="preserve"> cod</w:t>
      </w:r>
      <w:r w:rsidR="00CC0A5E"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recruitment </w:t>
      </w:r>
      <w:r w:rsidR="00CC0A5E" w:rsidRPr="00BE372D">
        <w:rPr>
          <w:rFonts w:ascii="Times New Roman" w:eastAsia="Times New Roman" w:hAnsi="Times New Roman" w:cs="Times New Roman"/>
          <w:sz w:val="24"/>
          <w:szCs w:val="24"/>
          <w:lang w:val="en-CA" w:eastAsia="en-US"/>
        </w:rPr>
        <w:t>ha</w:t>
      </w:r>
      <w:r w:rsidR="00D5012D" w:rsidRPr="00BE372D">
        <w:rPr>
          <w:rFonts w:ascii="Times New Roman" w:eastAsia="Times New Roman" w:hAnsi="Times New Roman" w:cs="Times New Roman"/>
          <w:sz w:val="24"/>
          <w:szCs w:val="24"/>
          <w:lang w:val="en-CA" w:eastAsia="en-US"/>
        </w:rPr>
        <w:t>s</w:t>
      </w:r>
      <w:r w:rsidR="00CC0A5E" w:rsidRPr="00BE372D">
        <w:rPr>
          <w:rFonts w:ascii="Times New Roman" w:eastAsia="Times New Roman" w:hAnsi="Times New Roman" w:cs="Times New Roman"/>
          <w:sz w:val="24"/>
          <w:szCs w:val="24"/>
          <w:lang w:val="en-CA" w:eastAsia="en-US"/>
        </w:rPr>
        <w:t xml:space="preserve"> weakened (this study, and Bogstad et al 2013)</w:t>
      </w:r>
      <w:r w:rsidR="004D1718"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p>
    <w:p w14:paraId="37ED87B6" w14:textId="64E6F340" w:rsidR="003E0757" w:rsidRPr="00BE372D" w:rsidRDefault="00D5012D" w:rsidP="00BE372D">
      <w:pPr>
        <w:spacing w:after="240" w:line="360" w:lineRule="auto"/>
        <w:ind w:firstLine="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Using steepness as a measure of reproductive resilience, we found that</w:t>
      </w:r>
      <w:r w:rsidR="00DC702E" w:rsidRPr="00BE372D">
        <w:rPr>
          <w:rFonts w:ascii="Times New Roman" w:hAnsi="Times New Roman" w:cs="Times New Roman"/>
          <w:sz w:val="24"/>
          <w:szCs w:val="24"/>
          <w:lang w:val="en-GB" w:eastAsia="en-US"/>
        </w:rPr>
        <w:t xml:space="preserve"> </w:t>
      </w:r>
      <w:r w:rsidR="00DA3311" w:rsidRPr="00BE372D">
        <w:rPr>
          <w:rFonts w:ascii="Times New Roman" w:hAnsi="Times New Roman" w:cs="Times New Roman"/>
          <w:sz w:val="24"/>
          <w:szCs w:val="24"/>
          <w:lang w:val="en-GB" w:eastAsia="en-US"/>
        </w:rPr>
        <w:t xml:space="preserve">overall </w:t>
      </w:r>
      <w:r w:rsidR="00DC702E" w:rsidRPr="00BE372D">
        <w:rPr>
          <w:rFonts w:ascii="Times New Roman" w:hAnsi="Times New Roman" w:cs="Times New Roman"/>
          <w:sz w:val="24"/>
          <w:szCs w:val="24"/>
          <w:lang w:val="en-GB" w:eastAsia="en-US"/>
        </w:rPr>
        <w:t>haddock</w:t>
      </w:r>
      <w:r w:rsidRPr="00BE372D">
        <w:rPr>
          <w:rFonts w:ascii="Times New Roman" w:hAnsi="Times New Roman" w:cs="Times New Roman"/>
          <w:sz w:val="24"/>
          <w:szCs w:val="24"/>
          <w:lang w:val="en-GB" w:eastAsia="en-US"/>
        </w:rPr>
        <w:t xml:space="preserve"> </w:t>
      </w:r>
      <w:r w:rsidR="008F54E4" w:rsidRPr="00BE372D">
        <w:rPr>
          <w:rFonts w:ascii="Times New Roman" w:hAnsi="Times New Roman" w:cs="Times New Roman"/>
          <w:sz w:val="24"/>
          <w:szCs w:val="24"/>
          <w:lang w:val="en-GB" w:eastAsia="en-US"/>
        </w:rPr>
        <w:t xml:space="preserve">were </w:t>
      </w:r>
      <w:r w:rsidR="00DA3311" w:rsidRPr="00BE372D">
        <w:rPr>
          <w:rFonts w:ascii="Times New Roman" w:hAnsi="Times New Roman" w:cs="Times New Roman"/>
          <w:sz w:val="24"/>
          <w:szCs w:val="24"/>
          <w:lang w:val="en-GB" w:eastAsia="en-US"/>
        </w:rPr>
        <w:t xml:space="preserve">as </w:t>
      </w:r>
      <w:r w:rsidRPr="00BE372D">
        <w:rPr>
          <w:rFonts w:ascii="Times New Roman" w:hAnsi="Times New Roman" w:cs="Times New Roman"/>
          <w:sz w:val="24"/>
          <w:szCs w:val="24"/>
          <w:lang w:val="en-GB" w:eastAsia="en-US"/>
        </w:rPr>
        <w:t xml:space="preserve">resilient </w:t>
      </w:r>
      <w:r w:rsidR="00DA3311" w:rsidRPr="00BE372D">
        <w:rPr>
          <w:rFonts w:ascii="Times New Roman" w:hAnsi="Times New Roman" w:cs="Times New Roman"/>
          <w:sz w:val="24"/>
          <w:szCs w:val="24"/>
          <w:lang w:val="en-GB" w:eastAsia="en-US"/>
        </w:rPr>
        <w:t>as cod (</w:t>
      </w:r>
      <w:r w:rsidR="00FC7EB9" w:rsidRPr="00BE372D">
        <w:rPr>
          <w:rFonts w:ascii="Times New Roman" w:hAnsi="Times New Roman" w:cs="Times New Roman"/>
          <w:sz w:val="24"/>
          <w:szCs w:val="24"/>
          <w:lang w:val="en-GB" w:eastAsia="en-US"/>
        </w:rPr>
        <w:t>Pre-1993</w:t>
      </w:r>
      <w:r w:rsidR="00DA3311" w:rsidRPr="00BE372D">
        <w:rPr>
          <w:rFonts w:ascii="Times New Roman" w:hAnsi="Times New Roman" w:cs="Times New Roman"/>
          <w:sz w:val="24"/>
          <w:szCs w:val="24"/>
          <w:lang w:val="en-GB" w:eastAsia="en-US"/>
        </w:rPr>
        <w:t xml:space="preserve">), or </w:t>
      </w:r>
      <w:r w:rsidR="00EE341E" w:rsidRPr="00BE372D">
        <w:rPr>
          <w:rFonts w:ascii="Times New Roman" w:hAnsi="Times New Roman" w:cs="Times New Roman"/>
          <w:sz w:val="24"/>
          <w:szCs w:val="24"/>
          <w:lang w:val="en-GB" w:eastAsia="en-US"/>
        </w:rPr>
        <w:t xml:space="preserve">possibly </w:t>
      </w:r>
      <w:r w:rsidR="00DA3311" w:rsidRPr="00BE372D">
        <w:rPr>
          <w:rFonts w:ascii="Times New Roman" w:hAnsi="Times New Roman" w:cs="Times New Roman"/>
          <w:sz w:val="24"/>
          <w:szCs w:val="24"/>
          <w:lang w:val="en-GB" w:eastAsia="en-US"/>
        </w:rPr>
        <w:t>more resilient than cod (</w:t>
      </w:r>
      <w:r w:rsidR="004C071A" w:rsidRPr="00BE372D">
        <w:rPr>
          <w:rFonts w:ascii="Times New Roman" w:hAnsi="Times New Roman" w:cs="Times New Roman"/>
          <w:sz w:val="24"/>
          <w:szCs w:val="24"/>
          <w:lang w:val="en-GB" w:eastAsia="en-US"/>
        </w:rPr>
        <w:t>R</w:t>
      </w:r>
      <w:r w:rsidR="00DA3311" w:rsidRPr="00BE372D">
        <w:rPr>
          <w:rFonts w:ascii="Times New Roman" w:hAnsi="Times New Roman" w:cs="Times New Roman"/>
          <w:sz w:val="24"/>
          <w:szCs w:val="24"/>
          <w:lang w:val="en-GB" w:eastAsia="en-US"/>
        </w:rPr>
        <w:t xml:space="preserve">ecent period). </w:t>
      </w:r>
      <w:r w:rsidR="008F54E4" w:rsidRPr="00BE372D">
        <w:rPr>
          <w:rFonts w:ascii="Times New Roman" w:hAnsi="Times New Roman" w:cs="Times New Roman"/>
          <w:sz w:val="24"/>
          <w:szCs w:val="24"/>
          <w:lang w:val="en-GB" w:eastAsia="en-US"/>
        </w:rPr>
        <w:t xml:space="preserve">This is a surprising result since we expected the pre-1993 period to yield </w:t>
      </w:r>
      <w:r w:rsidR="00DA3311" w:rsidRPr="00BE372D">
        <w:rPr>
          <w:rFonts w:ascii="Times New Roman" w:hAnsi="Times New Roman" w:cs="Times New Roman"/>
          <w:sz w:val="24"/>
          <w:szCs w:val="24"/>
          <w:lang w:val="en-GB" w:eastAsia="en-US"/>
        </w:rPr>
        <w:t xml:space="preserve">higher resilience for cod than haddock as found </w:t>
      </w:r>
      <w:r w:rsidR="008F54E4" w:rsidRPr="00BE372D">
        <w:rPr>
          <w:rFonts w:ascii="Times New Roman" w:hAnsi="Times New Roman" w:cs="Times New Roman"/>
          <w:sz w:val="24"/>
          <w:szCs w:val="24"/>
          <w:lang w:val="en-GB" w:eastAsia="en-US"/>
        </w:rPr>
        <w:t xml:space="preserve">by </w:t>
      </w:r>
      <w:r w:rsidRPr="00BE372D">
        <w:rPr>
          <w:rFonts w:ascii="Times New Roman" w:eastAsia="Times New Roman" w:hAnsi="Times New Roman" w:cs="Times New Roman"/>
          <w:sz w:val="24"/>
          <w:szCs w:val="24"/>
          <w:lang w:val="en-CA" w:eastAsia="en-US"/>
        </w:rPr>
        <w:t>Fogarty et al</w:t>
      </w:r>
      <w:r w:rsidR="00C82E48" w:rsidRPr="00BE372D">
        <w:rPr>
          <w:rFonts w:ascii="Times New Roman" w:eastAsia="Times New Roman" w:hAnsi="Times New Roman" w:cs="Times New Roman"/>
          <w:sz w:val="24"/>
          <w:szCs w:val="24"/>
          <w:lang w:val="en-CA" w:eastAsia="en-US"/>
        </w:rPr>
        <w:t>.</w:t>
      </w:r>
      <w:r w:rsidRPr="00BE372D">
        <w:rPr>
          <w:rFonts w:ascii="Times New Roman" w:eastAsia="Times New Roman" w:hAnsi="Times New Roman" w:cs="Times New Roman"/>
          <w:sz w:val="24"/>
          <w:szCs w:val="24"/>
          <w:lang w:val="en-CA" w:eastAsia="en-US"/>
        </w:rPr>
        <w:t xml:space="preserve"> (2001).</w:t>
      </w:r>
      <w:r w:rsidR="00706F7F" w:rsidRPr="00BE372D">
        <w:rPr>
          <w:rFonts w:ascii="Times New Roman" w:eastAsia="Times New Roman" w:hAnsi="Times New Roman" w:cs="Times New Roman"/>
          <w:sz w:val="24"/>
          <w:szCs w:val="24"/>
          <w:lang w:val="en-CA" w:eastAsia="en-US"/>
        </w:rPr>
        <w:t xml:space="preserve"> However, the input data we used was different from that used by </w:t>
      </w:r>
      <w:r w:rsidR="00706F7F" w:rsidRPr="00BE372D">
        <w:rPr>
          <w:rFonts w:ascii="Times New Roman" w:hAnsi="Times New Roman" w:cs="Times New Roman"/>
          <w:sz w:val="24"/>
          <w:szCs w:val="24"/>
          <w:lang w:val="en-GB" w:eastAsia="en-US"/>
        </w:rPr>
        <w:t>F</w:t>
      </w:r>
      <w:r w:rsidR="003E0757" w:rsidRPr="00BE372D">
        <w:rPr>
          <w:rFonts w:ascii="Times New Roman" w:hAnsi="Times New Roman" w:cs="Times New Roman"/>
          <w:sz w:val="24"/>
          <w:szCs w:val="24"/>
          <w:lang w:val="en-GB" w:eastAsia="en-US"/>
        </w:rPr>
        <w:t xml:space="preserve">ogarty et al (2001) </w:t>
      </w:r>
      <w:commentRangeStart w:id="30"/>
      <w:del w:id="31" w:author="Michael Fogarty" w:date="2022-02-07T17:15:00Z">
        <w:r w:rsidR="00706F7F" w:rsidRPr="00BE372D" w:rsidDel="00AF0339">
          <w:rPr>
            <w:rFonts w:ascii="Times New Roman" w:hAnsi="Times New Roman" w:cs="Times New Roman"/>
            <w:sz w:val="24"/>
            <w:szCs w:val="24"/>
            <w:lang w:val="en-GB" w:eastAsia="en-US"/>
          </w:rPr>
          <w:delText>but</w:delText>
        </w:r>
        <w:commentRangeEnd w:id="30"/>
        <w:r w:rsidR="00AF0339" w:rsidDel="00AF0339">
          <w:rPr>
            <w:rStyle w:val="CommentReference"/>
          </w:rPr>
          <w:commentReference w:id="30"/>
        </w:r>
        <w:r w:rsidR="00706F7F" w:rsidRPr="00BE372D" w:rsidDel="00AF0339">
          <w:rPr>
            <w:rFonts w:ascii="Times New Roman" w:hAnsi="Times New Roman" w:cs="Times New Roman"/>
            <w:sz w:val="24"/>
            <w:szCs w:val="24"/>
            <w:lang w:val="en-GB" w:eastAsia="en-US"/>
          </w:rPr>
          <w:delText xml:space="preserve"> </w:delText>
        </w:r>
      </w:del>
      <w:r w:rsidR="00706F7F" w:rsidRPr="00BE372D">
        <w:rPr>
          <w:rFonts w:ascii="Times New Roman" w:hAnsi="Times New Roman" w:cs="Times New Roman"/>
          <w:sz w:val="24"/>
          <w:szCs w:val="24"/>
          <w:lang w:val="en-GB" w:eastAsia="en-US"/>
        </w:rPr>
        <w:t xml:space="preserve">a direct comparison was not possible since the </w:t>
      </w:r>
      <w:r w:rsidR="00EE341E" w:rsidRPr="00BE372D">
        <w:rPr>
          <w:rFonts w:ascii="Times New Roman" w:hAnsi="Times New Roman" w:cs="Times New Roman"/>
          <w:sz w:val="24"/>
          <w:szCs w:val="24"/>
          <w:lang w:val="en-GB" w:eastAsia="en-US"/>
        </w:rPr>
        <w:t xml:space="preserve">most of the </w:t>
      </w:r>
      <w:r w:rsidR="00706F7F" w:rsidRPr="00BE372D">
        <w:rPr>
          <w:rFonts w:ascii="Times New Roman" w:hAnsi="Times New Roman" w:cs="Times New Roman"/>
          <w:sz w:val="24"/>
          <w:szCs w:val="24"/>
          <w:lang w:val="en-GB" w:eastAsia="en-US"/>
        </w:rPr>
        <w:t>original data w</w:t>
      </w:r>
      <w:r w:rsidR="00EE341E" w:rsidRPr="00BE372D">
        <w:rPr>
          <w:rFonts w:ascii="Times New Roman" w:hAnsi="Times New Roman" w:cs="Times New Roman"/>
          <w:sz w:val="24"/>
          <w:szCs w:val="24"/>
          <w:lang w:val="en-GB" w:eastAsia="en-US"/>
        </w:rPr>
        <w:t xml:space="preserve">as </w:t>
      </w:r>
      <w:r w:rsidR="00706F7F" w:rsidRPr="00BE372D">
        <w:rPr>
          <w:rFonts w:ascii="Times New Roman" w:hAnsi="Times New Roman" w:cs="Times New Roman"/>
          <w:sz w:val="24"/>
          <w:szCs w:val="24"/>
          <w:lang w:val="en-GB" w:eastAsia="en-US"/>
        </w:rPr>
        <w:t>no longer available. Stock assessment</w:t>
      </w:r>
      <w:r w:rsidR="00C82E48" w:rsidRPr="00BE372D">
        <w:rPr>
          <w:rFonts w:ascii="Times New Roman" w:hAnsi="Times New Roman" w:cs="Times New Roman"/>
          <w:sz w:val="24"/>
          <w:szCs w:val="24"/>
          <w:lang w:val="en-GB" w:eastAsia="en-US"/>
        </w:rPr>
        <w:t xml:space="preserve"> model</w:t>
      </w:r>
      <w:r w:rsidR="00706F7F" w:rsidRPr="00BE372D">
        <w:rPr>
          <w:rFonts w:ascii="Times New Roman" w:hAnsi="Times New Roman" w:cs="Times New Roman"/>
          <w:sz w:val="24"/>
          <w:szCs w:val="24"/>
          <w:lang w:val="en-GB" w:eastAsia="en-US"/>
        </w:rPr>
        <w:t>s do change considerabl</w:t>
      </w:r>
      <w:r w:rsidR="004C071A" w:rsidRPr="00BE372D">
        <w:rPr>
          <w:rFonts w:ascii="Times New Roman" w:hAnsi="Times New Roman" w:cs="Times New Roman"/>
          <w:sz w:val="24"/>
          <w:szCs w:val="24"/>
          <w:lang w:val="en-GB" w:eastAsia="en-US"/>
        </w:rPr>
        <w:t>y</w:t>
      </w:r>
      <w:r w:rsidR="00706F7F" w:rsidRPr="00BE372D">
        <w:rPr>
          <w:rFonts w:ascii="Times New Roman" w:hAnsi="Times New Roman" w:cs="Times New Roman"/>
          <w:sz w:val="24"/>
          <w:szCs w:val="24"/>
          <w:lang w:val="en-GB" w:eastAsia="en-US"/>
        </w:rPr>
        <w:t xml:space="preserve"> over time and can render </w:t>
      </w:r>
      <w:r w:rsidR="003E0757" w:rsidRPr="00BE372D">
        <w:rPr>
          <w:rFonts w:ascii="Times New Roman" w:hAnsi="Times New Roman" w:cs="Times New Roman"/>
          <w:sz w:val="24"/>
          <w:szCs w:val="24"/>
          <w:lang w:val="en-GB" w:eastAsia="en-US"/>
        </w:rPr>
        <w:t>change</w:t>
      </w:r>
      <w:r w:rsidR="00706F7F" w:rsidRPr="00BE372D">
        <w:rPr>
          <w:rFonts w:ascii="Times New Roman" w:hAnsi="Times New Roman" w:cs="Times New Roman"/>
          <w:sz w:val="24"/>
          <w:szCs w:val="24"/>
          <w:lang w:val="en-GB" w:eastAsia="en-US"/>
        </w:rPr>
        <w:t>s</w:t>
      </w:r>
      <w:r w:rsidR="003E0757" w:rsidRPr="00BE372D">
        <w:rPr>
          <w:rFonts w:ascii="Times New Roman" w:hAnsi="Times New Roman" w:cs="Times New Roman"/>
          <w:sz w:val="24"/>
          <w:szCs w:val="24"/>
          <w:lang w:val="en-GB" w:eastAsia="en-US"/>
        </w:rPr>
        <w:t xml:space="preserve"> in historic</w:t>
      </w:r>
      <w:r w:rsidR="00706F7F" w:rsidRPr="00BE372D">
        <w:rPr>
          <w:rFonts w:ascii="Times New Roman" w:hAnsi="Times New Roman" w:cs="Times New Roman"/>
          <w:sz w:val="24"/>
          <w:szCs w:val="24"/>
          <w:lang w:val="en-GB" w:eastAsia="en-US"/>
        </w:rPr>
        <w:t xml:space="preserve">al </w:t>
      </w:r>
      <w:r w:rsidR="00C82E48" w:rsidRPr="00BE372D">
        <w:rPr>
          <w:rFonts w:ascii="Times New Roman" w:hAnsi="Times New Roman" w:cs="Times New Roman"/>
          <w:sz w:val="24"/>
          <w:szCs w:val="24"/>
          <w:lang w:val="en-GB" w:eastAsia="en-US"/>
        </w:rPr>
        <w:t xml:space="preserve">series of SSB and R </w:t>
      </w:r>
      <w:r w:rsidR="003E0757" w:rsidRPr="00BE372D">
        <w:rPr>
          <w:rFonts w:ascii="Times New Roman" w:hAnsi="Times New Roman" w:cs="Times New Roman"/>
          <w:sz w:val="24"/>
          <w:szCs w:val="24"/>
          <w:lang w:val="en-GB" w:eastAsia="en-US"/>
        </w:rPr>
        <w:t xml:space="preserve">as new </w:t>
      </w:r>
      <w:r w:rsidR="00706F7F" w:rsidRPr="00BE372D">
        <w:rPr>
          <w:rFonts w:ascii="Times New Roman" w:hAnsi="Times New Roman" w:cs="Times New Roman"/>
          <w:sz w:val="24"/>
          <w:szCs w:val="24"/>
          <w:lang w:val="en-GB" w:eastAsia="en-US"/>
        </w:rPr>
        <w:t xml:space="preserve">and revised </w:t>
      </w:r>
      <w:r w:rsidR="003E0757" w:rsidRPr="00BE372D">
        <w:rPr>
          <w:rFonts w:ascii="Times New Roman" w:hAnsi="Times New Roman" w:cs="Times New Roman"/>
          <w:sz w:val="24"/>
          <w:szCs w:val="24"/>
          <w:lang w:val="en-GB" w:eastAsia="en-US"/>
        </w:rPr>
        <w:t xml:space="preserve">data </w:t>
      </w:r>
      <w:r w:rsidR="004C071A" w:rsidRPr="00BE372D">
        <w:rPr>
          <w:rFonts w:ascii="Times New Roman" w:hAnsi="Times New Roman" w:cs="Times New Roman"/>
          <w:sz w:val="24"/>
          <w:szCs w:val="24"/>
          <w:lang w:val="en-GB" w:eastAsia="en-US"/>
        </w:rPr>
        <w:t xml:space="preserve">are </w:t>
      </w:r>
      <w:r w:rsidR="003E0757" w:rsidRPr="00BE372D">
        <w:rPr>
          <w:rFonts w:ascii="Times New Roman" w:hAnsi="Times New Roman" w:cs="Times New Roman"/>
          <w:sz w:val="24"/>
          <w:szCs w:val="24"/>
          <w:lang w:val="en-GB" w:eastAsia="en-US"/>
        </w:rPr>
        <w:t>added</w:t>
      </w:r>
      <w:r w:rsidR="00571EA9" w:rsidRPr="00BE372D">
        <w:rPr>
          <w:rFonts w:ascii="Times New Roman" w:hAnsi="Times New Roman" w:cs="Times New Roman"/>
          <w:sz w:val="24"/>
          <w:szCs w:val="24"/>
          <w:lang w:val="en-GB" w:eastAsia="en-US"/>
        </w:rPr>
        <w:t xml:space="preserve">. </w:t>
      </w:r>
      <w:r w:rsidR="003E0757" w:rsidRPr="00BE372D">
        <w:rPr>
          <w:rFonts w:ascii="Times New Roman" w:hAnsi="Times New Roman" w:cs="Times New Roman"/>
          <w:sz w:val="24"/>
          <w:szCs w:val="24"/>
          <w:lang w:val="en-GB" w:eastAsia="en-US"/>
        </w:rPr>
        <w:t xml:space="preserve">Notably, there are </w:t>
      </w:r>
      <w:r w:rsidR="00E67B86" w:rsidRPr="00BE372D">
        <w:rPr>
          <w:rFonts w:ascii="Times New Roman" w:hAnsi="Times New Roman" w:cs="Times New Roman"/>
          <w:sz w:val="24"/>
          <w:szCs w:val="24"/>
          <w:lang w:val="en-GB" w:eastAsia="en-US"/>
        </w:rPr>
        <w:t xml:space="preserve">now </w:t>
      </w:r>
      <w:r w:rsidR="003E0757" w:rsidRPr="00BE372D">
        <w:rPr>
          <w:rFonts w:ascii="Times New Roman" w:hAnsi="Times New Roman" w:cs="Times New Roman"/>
          <w:sz w:val="24"/>
          <w:szCs w:val="24"/>
          <w:lang w:val="en-GB" w:eastAsia="en-US"/>
        </w:rPr>
        <w:t>more sophisticated methods for estimating mortality, e.g. discard mortality of juvenile</w:t>
      </w:r>
      <w:r w:rsidR="00DC702E" w:rsidRPr="00BE372D">
        <w:rPr>
          <w:rFonts w:ascii="Times New Roman" w:hAnsi="Times New Roman" w:cs="Times New Roman"/>
          <w:sz w:val="24"/>
          <w:szCs w:val="24"/>
          <w:lang w:val="en-GB" w:eastAsia="en-US"/>
        </w:rPr>
        <w:t xml:space="preserve"> haddock</w:t>
      </w:r>
      <w:r w:rsidR="003E0757" w:rsidRPr="00BE372D">
        <w:rPr>
          <w:rFonts w:ascii="Times New Roman" w:hAnsi="Times New Roman" w:cs="Times New Roman"/>
          <w:sz w:val="24"/>
          <w:szCs w:val="24"/>
          <w:lang w:val="en-GB" w:eastAsia="en-US"/>
        </w:rPr>
        <w:t xml:space="preserve"> in the North Sea and Irish Sea</w:t>
      </w:r>
      <w:r w:rsidR="00E67B86" w:rsidRPr="00BE372D">
        <w:rPr>
          <w:rFonts w:ascii="Times New Roman" w:hAnsi="Times New Roman" w:cs="Times New Roman"/>
          <w:sz w:val="24"/>
          <w:szCs w:val="24"/>
          <w:lang w:val="en-GB" w:eastAsia="en-US"/>
        </w:rPr>
        <w:t xml:space="preserve"> (ICES 2021 </w:t>
      </w:r>
      <w:proofErr w:type="spellStart"/>
      <w:r w:rsidR="00E67B86" w:rsidRPr="00BE372D">
        <w:rPr>
          <w:rFonts w:ascii="Times New Roman" w:hAnsi="Times New Roman" w:cs="Times New Roman"/>
          <w:sz w:val="24"/>
          <w:szCs w:val="24"/>
          <w:lang w:val="en-GB" w:eastAsia="en-US"/>
        </w:rPr>
        <w:t>a,b</w:t>
      </w:r>
      <w:proofErr w:type="spellEnd"/>
      <w:r w:rsidR="00E67B86" w:rsidRPr="00BE372D">
        <w:rPr>
          <w:rFonts w:ascii="Times New Roman" w:hAnsi="Times New Roman" w:cs="Times New Roman"/>
          <w:sz w:val="24"/>
          <w:szCs w:val="24"/>
          <w:lang w:val="en-GB" w:eastAsia="en-US"/>
        </w:rPr>
        <w:t>)</w:t>
      </w:r>
      <w:r w:rsidR="00C82E48" w:rsidRPr="00BE372D">
        <w:rPr>
          <w:rFonts w:ascii="Times New Roman" w:hAnsi="Times New Roman" w:cs="Times New Roman"/>
          <w:sz w:val="24"/>
          <w:szCs w:val="24"/>
          <w:lang w:val="en-GB" w:eastAsia="en-US"/>
        </w:rPr>
        <w:t xml:space="preserve"> and its inclusion can cause an increase in the ratio of recruits per spawner</w:t>
      </w:r>
      <w:r w:rsidR="003E0757" w:rsidRPr="00BE372D">
        <w:rPr>
          <w:rFonts w:ascii="Times New Roman" w:hAnsi="Times New Roman" w:cs="Times New Roman"/>
          <w:sz w:val="24"/>
          <w:szCs w:val="24"/>
          <w:lang w:val="en-GB" w:eastAsia="en-US"/>
        </w:rPr>
        <w:t xml:space="preserve">. </w:t>
      </w:r>
    </w:p>
    <w:p w14:paraId="125FCA3E" w14:textId="4B2A7FA9" w:rsidR="003E0757" w:rsidRPr="00BE372D" w:rsidRDefault="00D5012D" w:rsidP="00BE372D">
      <w:pPr>
        <w:spacing w:after="240" w:line="360" w:lineRule="auto"/>
        <w:ind w:firstLine="709"/>
        <w:rPr>
          <w:rFonts w:ascii="Times New Roman" w:hAnsi="Times New Roman" w:cs="Times New Roman"/>
          <w:sz w:val="24"/>
          <w:szCs w:val="24"/>
          <w:lang w:val="en-GB" w:eastAsia="en-US"/>
        </w:rPr>
      </w:pPr>
      <w:r w:rsidRPr="00BE372D">
        <w:rPr>
          <w:rFonts w:ascii="Times New Roman" w:eastAsia="Times New Roman" w:hAnsi="Times New Roman" w:cs="Times New Roman"/>
          <w:sz w:val="24"/>
          <w:szCs w:val="24"/>
          <w:lang w:val="en-CA" w:eastAsia="en-US"/>
        </w:rPr>
        <w:t>We hypothesize that</w:t>
      </w:r>
      <w:r w:rsidR="00DC702E" w:rsidRPr="00BE372D">
        <w:rPr>
          <w:rFonts w:ascii="Times New Roman" w:eastAsia="Times New Roman" w:hAnsi="Times New Roman" w:cs="Times New Roman"/>
          <w:sz w:val="24"/>
          <w:szCs w:val="24"/>
          <w:lang w:val="en-CA" w:eastAsia="en-US"/>
        </w:rPr>
        <w:t xml:space="preserve"> haddock</w:t>
      </w:r>
      <w:r w:rsidRPr="00BE372D">
        <w:rPr>
          <w:rFonts w:ascii="Times New Roman" w:eastAsia="Times New Roman" w:hAnsi="Times New Roman" w:cs="Times New Roman"/>
          <w:sz w:val="24"/>
          <w:szCs w:val="24"/>
          <w:lang w:val="en-CA" w:eastAsia="en-US"/>
        </w:rPr>
        <w:t>’s greater resilience</w:t>
      </w:r>
      <w:r w:rsidR="00866180" w:rsidRPr="00BE372D">
        <w:rPr>
          <w:rFonts w:ascii="Times New Roman" w:eastAsia="Times New Roman" w:hAnsi="Times New Roman" w:cs="Times New Roman"/>
          <w:sz w:val="24"/>
          <w:szCs w:val="24"/>
          <w:lang w:val="en-CA" w:eastAsia="en-US"/>
        </w:rPr>
        <w:t xml:space="preserve"> since 1993</w:t>
      </w:r>
      <w:r w:rsidRPr="00BE372D">
        <w:rPr>
          <w:rFonts w:ascii="Times New Roman" w:eastAsia="Times New Roman" w:hAnsi="Times New Roman" w:cs="Times New Roman"/>
          <w:sz w:val="24"/>
          <w:szCs w:val="24"/>
          <w:lang w:val="en-CA" w:eastAsia="en-US"/>
        </w:rPr>
        <w:t xml:space="preserve"> is </w:t>
      </w:r>
      <w:r w:rsidR="004C071A" w:rsidRPr="00BE372D">
        <w:rPr>
          <w:rFonts w:ascii="Times New Roman" w:eastAsia="Times New Roman" w:hAnsi="Times New Roman" w:cs="Times New Roman"/>
          <w:sz w:val="24"/>
          <w:szCs w:val="24"/>
          <w:lang w:val="en-CA" w:eastAsia="en-US"/>
        </w:rPr>
        <w:t xml:space="preserve">partly </w:t>
      </w:r>
      <w:r w:rsidR="0062054A" w:rsidRPr="00BE372D">
        <w:rPr>
          <w:rFonts w:ascii="Times New Roman" w:eastAsia="Times New Roman" w:hAnsi="Times New Roman" w:cs="Times New Roman"/>
          <w:sz w:val="24"/>
          <w:szCs w:val="24"/>
          <w:lang w:val="en-CA" w:eastAsia="en-US"/>
        </w:rPr>
        <w:t>because</w:t>
      </w:r>
      <w:r w:rsidRPr="00BE372D">
        <w:rPr>
          <w:rFonts w:ascii="Times New Roman" w:eastAsia="Times New Roman" w:hAnsi="Times New Roman" w:cs="Times New Roman"/>
          <w:sz w:val="24"/>
          <w:szCs w:val="24"/>
          <w:lang w:val="en-CA" w:eastAsia="en-US"/>
        </w:rPr>
        <w:t xml:space="preserve"> warming trends benefit</w:t>
      </w:r>
      <w:r w:rsidR="00DC702E" w:rsidRPr="00BE372D">
        <w:rPr>
          <w:rFonts w:ascii="Times New Roman" w:eastAsia="Times New Roman" w:hAnsi="Times New Roman" w:cs="Times New Roman"/>
          <w:sz w:val="24"/>
          <w:szCs w:val="24"/>
          <w:lang w:val="en-CA" w:eastAsia="en-US"/>
        </w:rPr>
        <w:t xml:space="preserve"> haddock</w:t>
      </w:r>
      <w:r w:rsidRPr="00BE372D">
        <w:rPr>
          <w:rFonts w:ascii="Times New Roman" w:eastAsia="Times New Roman" w:hAnsi="Times New Roman" w:cs="Times New Roman"/>
          <w:sz w:val="24"/>
          <w:szCs w:val="24"/>
          <w:lang w:val="en-CA" w:eastAsia="en-US"/>
        </w:rPr>
        <w:t xml:space="preserve"> more </w:t>
      </w:r>
      <w:r w:rsidR="00571EA9" w:rsidRPr="00BE372D">
        <w:rPr>
          <w:rFonts w:ascii="Times New Roman" w:eastAsia="Times New Roman" w:hAnsi="Times New Roman" w:cs="Times New Roman"/>
          <w:sz w:val="24"/>
          <w:szCs w:val="24"/>
          <w:lang w:val="en-CA" w:eastAsia="en-US"/>
        </w:rPr>
        <w:t xml:space="preserve">so </w:t>
      </w:r>
      <w:r w:rsidRPr="00BE372D">
        <w:rPr>
          <w:rFonts w:ascii="Times New Roman" w:eastAsia="Times New Roman" w:hAnsi="Times New Roman" w:cs="Times New Roman"/>
          <w:sz w:val="24"/>
          <w:szCs w:val="24"/>
          <w:lang w:val="en-CA" w:eastAsia="en-US"/>
        </w:rPr>
        <w:t>than</w:t>
      </w:r>
      <w:r w:rsidR="00DC702E" w:rsidRPr="00BE372D">
        <w:rPr>
          <w:rFonts w:ascii="Times New Roman" w:eastAsia="Times New Roman" w:hAnsi="Times New Roman" w:cs="Times New Roman"/>
          <w:sz w:val="24"/>
          <w:szCs w:val="24"/>
          <w:lang w:val="en-CA" w:eastAsia="en-US"/>
        </w:rPr>
        <w:t xml:space="preserve"> cod</w:t>
      </w:r>
      <w:r w:rsidR="009E16A4" w:rsidRPr="00BE372D">
        <w:rPr>
          <w:rFonts w:ascii="Times New Roman" w:eastAsia="Times New Roman" w:hAnsi="Times New Roman" w:cs="Times New Roman"/>
          <w:sz w:val="24"/>
          <w:szCs w:val="24"/>
          <w:lang w:val="en-CA" w:eastAsia="en-US"/>
        </w:rPr>
        <w:t>.</w:t>
      </w:r>
      <w:r w:rsidR="00DC702E" w:rsidRPr="00BE372D">
        <w:rPr>
          <w:rFonts w:ascii="Times New Roman" w:eastAsia="Times New Roman" w:hAnsi="Times New Roman" w:cs="Times New Roman"/>
          <w:sz w:val="24"/>
          <w:szCs w:val="24"/>
          <w:lang w:val="en-CA" w:eastAsia="en-US"/>
        </w:rPr>
        <w:t xml:space="preserve"> </w:t>
      </w:r>
      <w:r w:rsidR="00DA3311" w:rsidRPr="00BE372D">
        <w:rPr>
          <w:rFonts w:ascii="Times New Roman" w:eastAsia="Times New Roman" w:hAnsi="Times New Roman" w:cs="Times New Roman"/>
          <w:sz w:val="24"/>
          <w:szCs w:val="24"/>
          <w:lang w:val="en-CA" w:eastAsia="en-US"/>
        </w:rPr>
        <w:t>Haddock</w:t>
      </w:r>
      <w:r w:rsidR="00DA3311" w:rsidRPr="00BE372D">
        <w:rPr>
          <w:rFonts w:ascii="Times New Roman" w:hAnsi="Times New Roman" w:cs="Times New Roman"/>
          <w:sz w:val="24"/>
          <w:szCs w:val="24"/>
          <w:lang w:val="en-GB" w:eastAsia="en-US"/>
        </w:rPr>
        <w:t xml:space="preserve"> has been found to </w:t>
      </w:r>
      <w:r w:rsidR="00E675C4" w:rsidRPr="00BE372D">
        <w:rPr>
          <w:rFonts w:ascii="Times New Roman" w:hAnsi="Times New Roman" w:cs="Times New Roman"/>
          <w:sz w:val="24"/>
          <w:szCs w:val="24"/>
          <w:lang w:val="en-GB" w:eastAsia="en-US"/>
        </w:rPr>
        <w:t xml:space="preserve">perform </w:t>
      </w:r>
      <w:r w:rsidR="009E16A4" w:rsidRPr="00BE372D">
        <w:rPr>
          <w:rFonts w:ascii="Times New Roman" w:hAnsi="Times New Roman" w:cs="Times New Roman"/>
          <w:sz w:val="24"/>
          <w:szCs w:val="24"/>
          <w:lang w:val="en-GB" w:eastAsia="en-US"/>
        </w:rPr>
        <w:t>physiologi</w:t>
      </w:r>
      <w:r w:rsidR="00B922CF" w:rsidRPr="00BE372D">
        <w:rPr>
          <w:rFonts w:ascii="Times New Roman" w:hAnsi="Times New Roman" w:cs="Times New Roman"/>
          <w:sz w:val="24"/>
          <w:szCs w:val="24"/>
          <w:lang w:val="en-GB" w:eastAsia="en-US"/>
        </w:rPr>
        <w:t>c</w:t>
      </w:r>
      <w:r w:rsidR="009E16A4" w:rsidRPr="00BE372D">
        <w:rPr>
          <w:rFonts w:ascii="Times New Roman" w:hAnsi="Times New Roman" w:cs="Times New Roman"/>
          <w:sz w:val="24"/>
          <w:szCs w:val="24"/>
          <w:lang w:val="en-GB" w:eastAsia="en-US"/>
        </w:rPr>
        <w:t xml:space="preserve">ally </w:t>
      </w:r>
      <w:r w:rsidR="00E675C4" w:rsidRPr="00BE372D">
        <w:rPr>
          <w:rFonts w:ascii="Times New Roman" w:hAnsi="Times New Roman" w:cs="Times New Roman"/>
          <w:sz w:val="24"/>
          <w:szCs w:val="24"/>
          <w:lang w:val="en-GB" w:eastAsia="en-US"/>
        </w:rPr>
        <w:t>better than</w:t>
      </w:r>
      <w:r w:rsidR="00DC702E" w:rsidRPr="00BE372D">
        <w:rPr>
          <w:rFonts w:ascii="Times New Roman" w:hAnsi="Times New Roman" w:cs="Times New Roman"/>
          <w:sz w:val="24"/>
          <w:szCs w:val="24"/>
          <w:lang w:val="en-GB" w:eastAsia="en-US"/>
        </w:rPr>
        <w:t xml:space="preserve"> cod</w:t>
      </w:r>
      <w:r w:rsidR="00E675C4" w:rsidRPr="00BE372D">
        <w:rPr>
          <w:rFonts w:ascii="Times New Roman" w:hAnsi="Times New Roman" w:cs="Times New Roman"/>
          <w:sz w:val="24"/>
          <w:szCs w:val="24"/>
          <w:lang w:val="en-GB" w:eastAsia="en-US"/>
        </w:rPr>
        <w:t xml:space="preserve"> in warmer conditions</w:t>
      </w:r>
      <w:r w:rsidR="009E16A4" w:rsidRPr="00BE372D">
        <w:rPr>
          <w:rFonts w:ascii="Times New Roman" w:hAnsi="Times New Roman" w:cs="Times New Roman"/>
          <w:sz w:val="24"/>
          <w:szCs w:val="24"/>
          <w:lang w:val="en-GB" w:eastAsia="en-US"/>
        </w:rPr>
        <w:t xml:space="preserve"> (</w:t>
      </w:r>
      <w:proofErr w:type="spellStart"/>
      <w:r w:rsidR="009E16A4" w:rsidRPr="00BE372D">
        <w:rPr>
          <w:rFonts w:ascii="Times New Roman" w:hAnsi="Times New Roman" w:cs="Times New Roman"/>
          <w:sz w:val="24"/>
          <w:szCs w:val="24"/>
          <w:lang w:val="en-GB" w:eastAsia="en-US"/>
        </w:rPr>
        <w:t>Norin</w:t>
      </w:r>
      <w:proofErr w:type="spellEnd"/>
      <w:r w:rsidR="009E16A4" w:rsidRPr="00BE372D">
        <w:rPr>
          <w:rFonts w:ascii="Times New Roman" w:hAnsi="Times New Roman" w:cs="Times New Roman"/>
          <w:sz w:val="24"/>
          <w:szCs w:val="24"/>
          <w:lang w:val="en-GB" w:eastAsia="en-US"/>
        </w:rPr>
        <w:t xml:space="preserve"> et al. 2019)</w:t>
      </w:r>
      <w:r w:rsidR="00E67B86" w:rsidRPr="00BE372D">
        <w:rPr>
          <w:rFonts w:ascii="Times New Roman" w:hAnsi="Times New Roman" w:cs="Times New Roman"/>
          <w:sz w:val="24"/>
          <w:szCs w:val="24"/>
          <w:lang w:val="en-GB" w:eastAsia="en-US"/>
        </w:rPr>
        <w:t xml:space="preserve">. </w:t>
      </w:r>
      <w:r w:rsidR="00B37C2D" w:rsidRPr="00BE372D">
        <w:rPr>
          <w:rFonts w:ascii="Times New Roman" w:hAnsi="Times New Roman" w:cs="Times New Roman"/>
          <w:sz w:val="24"/>
          <w:szCs w:val="24"/>
          <w:lang w:val="en-GB" w:eastAsia="en-US"/>
        </w:rPr>
        <w:t xml:space="preserve">The geographic </w:t>
      </w:r>
      <w:r w:rsidR="000D4A7B" w:rsidRPr="00BE372D">
        <w:rPr>
          <w:rFonts w:ascii="Times New Roman" w:hAnsi="Times New Roman" w:cs="Times New Roman"/>
          <w:sz w:val="24"/>
          <w:szCs w:val="24"/>
          <w:lang w:val="en-GB" w:eastAsia="en-US"/>
        </w:rPr>
        <w:t>distribution of exploited</w:t>
      </w:r>
      <w:r w:rsidR="00DC702E" w:rsidRPr="00BE372D">
        <w:rPr>
          <w:rFonts w:ascii="Times New Roman" w:hAnsi="Times New Roman" w:cs="Times New Roman"/>
          <w:sz w:val="24"/>
          <w:szCs w:val="24"/>
          <w:lang w:val="en-GB" w:eastAsia="en-US"/>
        </w:rPr>
        <w:t xml:space="preserve"> haddock</w:t>
      </w:r>
      <w:r w:rsidR="000D4A7B" w:rsidRPr="00BE372D">
        <w:rPr>
          <w:rFonts w:ascii="Times New Roman" w:hAnsi="Times New Roman" w:cs="Times New Roman"/>
          <w:sz w:val="24"/>
          <w:szCs w:val="24"/>
          <w:lang w:val="en-GB" w:eastAsia="en-US"/>
        </w:rPr>
        <w:t xml:space="preserve"> stocks in western Atlantic does not extend as far north as the</w:t>
      </w:r>
      <w:r w:rsidR="00DC702E" w:rsidRPr="00BE372D">
        <w:rPr>
          <w:rFonts w:ascii="Times New Roman" w:hAnsi="Times New Roman" w:cs="Times New Roman"/>
          <w:sz w:val="24"/>
          <w:szCs w:val="24"/>
          <w:lang w:val="en-GB" w:eastAsia="en-US"/>
        </w:rPr>
        <w:t xml:space="preserve"> cod</w:t>
      </w:r>
      <w:r w:rsidR="000D4A7B" w:rsidRPr="00BE372D">
        <w:rPr>
          <w:rFonts w:ascii="Times New Roman" w:hAnsi="Times New Roman" w:cs="Times New Roman"/>
          <w:sz w:val="24"/>
          <w:szCs w:val="24"/>
          <w:lang w:val="en-GB" w:eastAsia="en-US"/>
        </w:rPr>
        <w:t xml:space="preserve"> stocks. In the eastern Atlantic, the Barents Sea is the northernmost distribution range</w:t>
      </w:r>
      <w:r w:rsidR="00B37C2D" w:rsidRPr="00BE372D">
        <w:rPr>
          <w:rFonts w:ascii="Times New Roman" w:hAnsi="Times New Roman" w:cs="Times New Roman"/>
          <w:sz w:val="24"/>
          <w:szCs w:val="24"/>
          <w:lang w:val="en-GB" w:eastAsia="en-US"/>
        </w:rPr>
        <w:t xml:space="preserve"> of </w:t>
      </w:r>
      <w:r w:rsidR="00DA3311" w:rsidRPr="00BE372D">
        <w:rPr>
          <w:rFonts w:ascii="Times New Roman" w:hAnsi="Times New Roman" w:cs="Times New Roman"/>
          <w:sz w:val="24"/>
          <w:szCs w:val="24"/>
          <w:lang w:val="en-GB" w:eastAsia="en-US"/>
        </w:rPr>
        <w:t>both</w:t>
      </w:r>
      <w:r w:rsidR="00B37C2D" w:rsidRPr="00BE372D">
        <w:rPr>
          <w:rFonts w:ascii="Times New Roman" w:hAnsi="Times New Roman" w:cs="Times New Roman"/>
          <w:sz w:val="24"/>
          <w:szCs w:val="24"/>
          <w:lang w:val="en-GB" w:eastAsia="en-US"/>
        </w:rPr>
        <w:t xml:space="preserve"> species</w:t>
      </w:r>
      <w:r w:rsidR="000D4A7B" w:rsidRPr="00BE372D">
        <w:rPr>
          <w:rFonts w:ascii="Times New Roman" w:hAnsi="Times New Roman" w:cs="Times New Roman"/>
          <w:sz w:val="24"/>
          <w:szCs w:val="24"/>
          <w:lang w:val="en-GB" w:eastAsia="en-US"/>
        </w:rPr>
        <w:t xml:space="preserve">, </w:t>
      </w:r>
      <w:r w:rsidR="0062054A" w:rsidRPr="00BE372D">
        <w:rPr>
          <w:rFonts w:ascii="Times New Roman" w:hAnsi="Times New Roman" w:cs="Times New Roman"/>
          <w:sz w:val="24"/>
          <w:szCs w:val="24"/>
          <w:lang w:val="en-GB" w:eastAsia="en-US"/>
        </w:rPr>
        <w:t xml:space="preserve">and </w:t>
      </w:r>
      <w:r w:rsidR="00DA3311" w:rsidRPr="00BE372D">
        <w:rPr>
          <w:rFonts w:ascii="Times New Roman" w:hAnsi="Times New Roman" w:cs="Times New Roman"/>
          <w:sz w:val="24"/>
          <w:szCs w:val="24"/>
          <w:lang w:val="en-GB" w:eastAsia="en-US"/>
        </w:rPr>
        <w:t>t</w:t>
      </w:r>
      <w:r w:rsidR="0062054A" w:rsidRPr="00BE372D">
        <w:rPr>
          <w:rFonts w:ascii="Times New Roman" w:hAnsi="Times New Roman" w:cs="Times New Roman"/>
          <w:sz w:val="24"/>
          <w:szCs w:val="24"/>
          <w:lang w:val="en-GB" w:eastAsia="en-US"/>
        </w:rPr>
        <w:t>here</w:t>
      </w:r>
      <w:r w:rsidR="00DC702E" w:rsidRPr="00BE372D">
        <w:rPr>
          <w:rFonts w:ascii="Times New Roman" w:hAnsi="Times New Roman" w:cs="Times New Roman"/>
          <w:sz w:val="24"/>
          <w:szCs w:val="24"/>
          <w:lang w:val="en-GB" w:eastAsia="en-US"/>
        </w:rPr>
        <w:t xml:space="preserve"> cod</w:t>
      </w:r>
      <w:r w:rsidR="000D4A7B" w:rsidRPr="00BE372D">
        <w:rPr>
          <w:rFonts w:ascii="Times New Roman" w:hAnsi="Times New Roman" w:cs="Times New Roman"/>
          <w:sz w:val="24"/>
          <w:szCs w:val="24"/>
          <w:lang w:val="en-GB" w:eastAsia="en-US"/>
        </w:rPr>
        <w:t xml:space="preserve"> extend further north than</w:t>
      </w:r>
      <w:r w:rsidR="00DC702E" w:rsidRPr="00BE372D">
        <w:rPr>
          <w:rFonts w:ascii="Times New Roman" w:hAnsi="Times New Roman" w:cs="Times New Roman"/>
          <w:sz w:val="24"/>
          <w:szCs w:val="24"/>
          <w:lang w:val="en-GB" w:eastAsia="en-US"/>
        </w:rPr>
        <w:t xml:space="preserve"> haddock</w:t>
      </w:r>
      <w:r w:rsidR="00B37C2D" w:rsidRPr="00BE372D">
        <w:rPr>
          <w:rFonts w:ascii="Times New Roman" w:hAnsi="Times New Roman" w:cs="Times New Roman"/>
          <w:sz w:val="24"/>
          <w:szCs w:val="24"/>
          <w:lang w:val="en-GB" w:eastAsia="en-US"/>
        </w:rPr>
        <w:t xml:space="preserve"> (</w:t>
      </w:r>
      <w:r w:rsidR="00E67B86" w:rsidRPr="00BE372D">
        <w:rPr>
          <w:rFonts w:ascii="Times New Roman" w:hAnsi="Times New Roman" w:cs="Times New Roman"/>
          <w:sz w:val="24"/>
          <w:szCs w:val="24"/>
          <w:highlight w:val="yellow"/>
          <w:lang w:val="en-GB" w:eastAsia="en-US"/>
        </w:rPr>
        <w:t xml:space="preserve">ICES 2020 </w:t>
      </w:r>
      <w:proofErr w:type="spellStart"/>
      <w:r w:rsidR="00E67B86" w:rsidRPr="00BE372D">
        <w:rPr>
          <w:rFonts w:ascii="Times New Roman" w:hAnsi="Times New Roman" w:cs="Times New Roman"/>
          <w:sz w:val="24"/>
          <w:szCs w:val="24"/>
          <w:highlight w:val="yellow"/>
          <w:lang w:val="en-GB" w:eastAsia="en-US"/>
        </w:rPr>
        <w:t>wgibar</w:t>
      </w:r>
      <w:proofErr w:type="spellEnd"/>
      <w:r w:rsidR="00B37C2D" w:rsidRPr="00BE372D">
        <w:rPr>
          <w:rFonts w:ascii="Times New Roman" w:hAnsi="Times New Roman" w:cs="Times New Roman"/>
          <w:sz w:val="24"/>
          <w:szCs w:val="24"/>
          <w:lang w:val="en-GB" w:eastAsia="en-US"/>
        </w:rPr>
        <w:t>)</w:t>
      </w:r>
      <w:r w:rsidR="000D4A7B" w:rsidRPr="00BE372D">
        <w:rPr>
          <w:rFonts w:ascii="Times New Roman" w:hAnsi="Times New Roman" w:cs="Times New Roman"/>
          <w:sz w:val="24"/>
          <w:szCs w:val="24"/>
          <w:lang w:val="en-GB" w:eastAsia="en-US"/>
        </w:rPr>
        <w:t xml:space="preserve">. </w:t>
      </w:r>
      <w:r w:rsidR="00B64AF2" w:rsidRPr="00BE372D">
        <w:rPr>
          <w:rFonts w:ascii="Times New Roman" w:hAnsi="Times New Roman" w:cs="Times New Roman"/>
          <w:sz w:val="24"/>
          <w:szCs w:val="24"/>
          <w:lang w:val="en-GB" w:eastAsia="en-US"/>
        </w:rPr>
        <w:t xml:space="preserve"> </w:t>
      </w:r>
      <w:r w:rsidR="00EA0161" w:rsidRPr="00BE372D">
        <w:rPr>
          <w:rFonts w:ascii="Times New Roman" w:hAnsi="Times New Roman" w:cs="Times New Roman"/>
          <w:sz w:val="24"/>
          <w:szCs w:val="24"/>
          <w:lang w:val="en-GB" w:eastAsia="en-US"/>
        </w:rPr>
        <w:t>In the Irish Sea, in the southern edge of</w:t>
      </w:r>
      <w:r w:rsidR="00DC702E" w:rsidRPr="00BE372D">
        <w:rPr>
          <w:rFonts w:ascii="Times New Roman" w:hAnsi="Times New Roman" w:cs="Times New Roman"/>
          <w:sz w:val="24"/>
          <w:szCs w:val="24"/>
          <w:lang w:val="en-GB" w:eastAsia="en-US"/>
        </w:rPr>
        <w:t xml:space="preserve"> </w:t>
      </w:r>
      <w:r w:rsidR="008F36A6" w:rsidRPr="00BE372D">
        <w:rPr>
          <w:rFonts w:ascii="Times New Roman" w:hAnsi="Times New Roman" w:cs="Times New Roman"/>
          <w:sz w:val="24"/>
          <w:szCs w:val="24"/>
          <w:lang w:val="en-GB" w:eastAsia="en-US"/>
        </w:rPr>
        <w:t xml:space="preserve">the range of </w:t>
      </w:r>
      <w:r w:rsidR="00DC702E" w:rsidRPr="00BE372D">
        <w:rPr>
          <w:rFonts w:ascii="Times New Roman" w:hAnsi="Times New Roman" w:cs="Times New Roman"/>
          <w:sz w:val="24"/>
          <w:szCs w:val="24"/>
          <w:lang w:val="en-GB" w:eastAsia="en-US"/>
        </w:rPr>
        <w:t>cod</w:t>
      </w:r>
      <w:r w:rsidR="00EA0161"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haddock</w:t>
      </w:r>
      <w:r w:rsidR="00EA0161"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00E67B86" w:rsidRPr="00BE372D">
        <w:rPr>
          <w:rFonts w:ascii="Times New Roman" w:hAnsi="Times New Roman" w:cs="Times New Roman"/>
          <w:sz w:val="24"/>
          <w:szCs w:val="24"/>
          <w:lang w:val="en-GB" w:eastAsia="en-US"/>
        </w:rPr>
        <w:t xml:space="preserve"> and whiting</w:t>
      </w:r>
      <w:r w:rsidR="00DA3311" w:rsidRPr="00BE372D">
        <w:rPr>
          <w:rFonts w:ascii="Times New Roman" w:hAnsi="Times New Roman" w:cs="Times New Roman"/>
          <w:sz w:val="24"/>
          <w:szCs w:val="24"/>
          <w:lang w:val="en-GB" w:eastAsia="en-US"/>
        </w:rPr>
        <w:t xml:space="preserve"> (</w:t>
      </w:r>
      <w:proofErr w:type="spellStart"/>
      <w:r w:rsidR="00DA3311" w:rsidRPr="00BE372D">
        <w:rPr>
          <w:rFonts w:ascii="Times New Roman" w:hAnsi="Times New Roman" w:cs="Times New Roman"/>
          <w:i/>
          <w:iCs/>
          <w:color w:val="4D5156"/>
          <w:sz w:val="24"/>
          <w:szCs w:val="24"/>
          <w:shd w:val="clear" w:color="auto" w:fill="FFFFFF"/>
          <w:lang w:val="en-GB"/>
        </w:rPr>
        <w:t>Merlangius</w:t>
      </w:r>
      <w:proofErr w:type="spellEnd"/>
      <w:r w:rsidR="00DA3311" w:rsidRPr="00BE372D">
        <w:rPr>
          <w:rFonts w:ascii="Times New Roman" w:hAnsi="Times New Roman" w:cs="Times New Roman"/>
          <w:i/>
          <w:iCs/>
          <w:color w:val="4D5156"/>
          <w:sz w:val="24"/>
          <w:szCs w:val="24"/>
          <w:shd w:val="clear" w:color="auto" w:fill="FFFFFF"/>
          <w:lang w:val="en-GB"/>
        </w:rPr>
        <w:t xml:space="preserve"> merlangus</w:t>
      </w:r>
      <w:r w:rsidR="00DA3311" w:rsidRPr="00BE372D">
        <w:rPr>
          <w:rFonts w:ascii="Times New Roman" w:hAnsi="Times New Roman" w:cs="Times New Roman"/>
          <w:sz w:val="24"/>
          <w:szCs w:val="24"/>
          <w:lang w:val="en-GB" w:eastAsia="en-US"/>
        </w:rPr>
        <w:t xml:space="preserve">) </w:t>
      </w:r>
      <w:r w:rsidR="00EA0161" w:rsidRPr="00BE372D">
        <w:rPr>
          <w:rFonts w:ascii="Times New Roman" w:hAnsi="Times New Roman" w:cs="Times New Roman"/>
          <w:sz w:val="24"/>
          <w:szCs w:val="24"/>
          <w:lang w:val="en-GB" w:eastAsia="en-US"/>
        </w:rPr>
        <w:t xml:space="preserve">have overtaken </w:t>
      </w:r>
      <w:r w:rsidR="009E16A4" w:rsidRPr="00BE372D">
        <w:rPr>
          <w:rFonts w:ascii="Times New Roman" w:hAnsi="Times New Roman" w:cs="Times New Roman"/>
          <w:sz w:val="24"/>
          <w:szCs w:val="24"/>
          <w:lang w:val="en-GB" w:eastAsia="en-US"/>
        </w:rPr>
        <w:t xml:space="preserve">the former </w:t>
      </w:r>
      <w:r w:rsidR="00EA0161" w:rsidRPr="00BE372D">
        <w:rPr>
          <w:rFonts w:ascii="Times New Roman" w:hAnsi="Times New Roman" w:cs="Times New Roman"/>
          <w:sz w:val="24"/>
          <w:szCs w:val="24"/>
          <w:lang w:val="en-GB" w:eastAsia="en-US"/>
        </w:rPr>
        <w:t>dominant role of</w:t>
      </w:r>
      <w:r w:rsidR="00DC702E" w:rsidRPr="00BE372D">
        <w:rPr>
          <w:rFonts w:ascii="Times New Roman" w:hAnsi="Times New Roman" w:cs="Times New Roman"/>
          <w:sz w:val="24"/>
          <w:szCs w:val="24"/>
          <w:lang w:val="en-GB" w:eastAsia="en-US"/>
        </w:rPr>
        <w:t xml:space="preserve"> cod</w:t>
      </w:r>
      <w:r w:rsidR="00EA0161" w:rsidRPr="00BE372D">
        <w:rPr>
          <w:rFonts w:ascii="Times New Roman" w:hAnsi="Times New Roman" w:cs="Times New Roman"/>
          <w:sz w:val="24"/>
          <w:szCs w:val="24"/>
          <w:lang w:val="en-GB" w:eastAsia="en-US"/>
        </w:rPr>
        <w:t xml:space="preserve"> (Elliot et al 2018)</w:t>
      </w:r>
      <w:r w:rsidR="00DA3311" w:rsidRPr="00BE372D">
        <w:rPr>
          <w:rFonts w:ascii="Times New Roman" w:hAnsi="Times New Roman" w:cs="Times New Roman"/>
          <w:sz w:val="24"/>
          <w:szCs w:val="24"/>
          <w:lang w:val="en-GB" w:eastAsia="en-US"/>
        </w:rPr>
        <w:t xml:space="preserve">. </w:t>
      </w:r>
      <w:commentRangeStart w:id="32"/>
      <w:r w:rsidR="00DA3311" w:rsidRPr="00BE372D">
        <w:rPr>
          <w:rFonts w:ascii="Times New Roman" w:hAnsi="Times New Roman" w:cs="Times New Roman"/>
          <w:sz w:val="24"/>
          <w:szCs w:val="24"/>
          <w:lang w:val="en-GB" w:eastAsia="en-US"/>
        </w:rPr>
        <w:t>Cod</w:t>
      </w:r>
      <w:r w:rsidR="00866180" w:rsidRPr="00BE372D">
        <w:rPr>
          <w:rFonts w:ascii="Times New Roman" w:hAnsi="Times New Roman" w:cs="Times New Roman"/>
          <w:sz w:val="24"/>
          <w:szCs w:val="24"/>
          <w:lang w:val="en-GB" w:eastAsia="en-US"/>
        </w:rPr>
        <w:t xml:space="preserve"> recruitment </w:t>
      </w:r>
      <w:commentRangeEnd w:id="32"/>
      <w:r w:rsidR="00AF0339">
        <w:rPr>
          <w:rStyle w:val="CommentReference"/>
        </w:rPr>
        <w:commentReference w:id="32"/>
      </w:r>
      <w:r w:rsidR="00866180" w:rsidRPr="00BE372D">
        <w:rPr>
          <w:rFonts w:ascii="Times New Roman" w:hAnsi="Times New Roman" w:cs="Times New Roman"/>
          <w:sz w:val="24"/>
          <w:szCs w:val="24"/>
          <w:lang w:val="en-GB" w:eastAsia="en-US"/>
        </w:rPr>
        <w:t>is predicted to decline with warming at the southernmost distribution range (e.g.</w:t>
      </w:r>
      <w:r w:rsidR="005400F7" w:rsidRPr="00BE372D">
        <w:rPr>
          <w:rFonts w:ascii="Times New Roman" w:hAnsi="Times New Roman" w:cs="Times New Roman"/>
          <w:sz w:val="24"/>
          <w:szCs w:val="24"/>
          <w:lang w:val="en-GB" w:eastAsia="en-US"/>
        </w:rPr>
        <w:t xml:space="preserve"> </w:t>
      </w:r>
      <w:r w:rsidR="00866180" w:rsidRPr="00BE372D">
        <w:rPr>
          <w:rFonts w:ascii="Times New Roman" w:hAnsi="Times New Roman" w:cs="Times New Roman"/>
          <w:sz w:val="24"/>
          <w:szCs w:val="24"/>
          <w:lang w:val="en-GB" w:eastAsia="en-US"/>
        </w:rPr>
        <w:t>Fogarty et al 2008).</w:t>
      </w:r>
      <w:r w:rsidR="00085C15" w:rsidRPr="00BE372D">
        <w:rPr>
          <w:rFonts w:ascii="Times New Roman" w:hAnsi="Times New Roman" w:cs="Times New Roman"/>
          <w:sz w:val="24"/>
          <w:szCs w:val="24"/>
          <w:lang w:val="en-GB" w:eastAsia="en-US"/>
        </w:rPr>
        <w:t xml:space="preserve"> </w:t>
      </w:r>
      <w:r w:rsidR="003E0757" w:rsidRPr="00BE372D">
        <w:rPr>
          <w:rFonts w:ascii="Times New Roman" w:hAnsi="Times New Roman" w:cs="Times New Roman"/>
          <w:sz w:val="24"/>
          <w:szCs w:val="24"/>
          <w:lang w:val="en-GB" w:eastAsia="en-US"/>
        </w:rPr>
        <w:t xml:space="preserve">Overall, there </w:t>
      </w:r>
      <w:r w:rsidR="00866180" w:rsidRPr="00BE372D">
        <w:rPr>
          <w:rFonts w:ascii="Times New Roman" w:hAnsi="Times New Roman" w:cs="Times New Roman"/>
          <w:sz w:val="24"/>
          <w:szCs w:val="24"/>
          <w:lang w:val="en-GB" w:eastAsia="en-US"/>
        </w:rPr>
        <w:t>are fewer</w:t>
      </w:r>
      <w:r w:rsidR="003E0757" w:rsidRPr="00BE372D">
        <w:rPr>
          <w:rFonts w:ascii="Times New Roman" w:hAnsi="Times New Roman" w:cs="Times New Roman"/>
          <w:sz w:val="24"/>
          <w:szCs w:val="24"/>
          <w:lang w:val="en-GB" w:eastAsia="en-US"/>
        </w:rPr>
        <w:t xml:space="preserve"> studies on the impact of warming on</w:t>
      </w:r>
      <w:r w:rsidR="00DC702E" w:rsidRPr="00BE372D">
        <w:rPr>
          <w:rFonts w:ascii="Times New Roman" w:hAnsi="Times New Roman" w:cs="Times New Roman"/>
          <w:sz w:val="24"/>
          <w:szCs w:val="24"/>
          <w:lang w:val="en-GB" w:eastAsia="en-US"/>
        </w:rPr>
        <w:t xml:space="preserve"> haddock</w:t>
      </w:r>
      <w:r w:rsidR="003E0757" w:rsidRPr="00BE372D">
        <w:rPr>
          <w:rFonts w:ascii="Times New Roman" w:hAnsi="Times New Roman" w:cs="Times New Roman"/>
          <w:sz w:val="24"/>
          <w:szCs w:val="24"/>
          <w:lang w:val="en-GB" w:eastAsia="en-US"/>
        </w:rPr>
        <w:t xml:space="preserve"> compared to</w:t>
      </w:r>
      <w:r w:rsidR="00DC702E" w:rsidRPr="00BE372D">
        <w:rPr>
          <w:rFonts w:ascii="Times New Roman" w:hAnsi="Times New Roman" w:cs="Times New Roman"/>
          <w:sz w:val="24"/>
          <w:szCs w:val="24"/>
          <w:lang w:val="en-GB" w:eastAsia="en-US"/>
        </w:rPr>
        <w:t xml:space="preserve"> cod</w:t>
      </w:r>
      <w:r w:rsidR="003E0757" w:rsidRPr="00BE372D">
        <w:rPr>
          <w:rFonts w:ascii="Times New Roman" w:hAnsi="Times New Roman" w:cs="Times New Roman"/>
          <w:sz w:val="24"/>
          <w:szCs w:val="24"/>
          <w:lang w:val="en-GB" w:eastAsia="en-US"/>
        </w:rPr>
        <w:t xml:space="preserve"> (Klein et al 2016), but somewhat less negative warming impact on</w:t>
      </w:r>
      <w:r w:rsidR="00DC702E" w:rsidRPr="00BE372D">
        <w:rPr>
          <w:rFonts w:ascii="Times New Roman" w:hAnsi="Times New Roman" w:cs="Times New Roman"/>
          <w:sz w:val="24"/>
          <w:szCs w:val="24"/>
          <w:lang w:val="en-GB" w:eastAsia="en-US"/>
        </w:rPr>
        <w:t xml:space="preserve"> haddock</w:t>
      </w:r>
      <w:r w:rsidR="003E0757" w:rsidRPr="00BE372D">
        <w:rPr>
          <w:rFonts w:ascii="Times New Roman" w:hAnsi="Times New Roman" w:cs="Times New Roman"/>
          <w:sz w:val="24"/>
          <w:szCs w:val="24"/>
          <w:lang w:val="en-GB" w:eastAsia="en-US"/>
        </w:rPr>
        <w:t xml:space="preserve"> reproduction compared to</w:t>
      </w:r>
      <w:r w:rsidR="00DC702E" w:rsidRPr="00BE372D">
        <w:rPr>
          <w:rFonts w:ascii="Times New Roman" w:hAnsi="Times New Roman" w:cs="Times New Roman"/>
          <w:sz w:val="24"/>
          <w:szCs w:val="24"/>
          <w:lang w:val="en-GB" w:eastAsia="en-US"/>
        </w:rPr>
        <w:t xml:space="preserve"> cod</w:t>
      </w:r>
      <w:r w:rsidR="003E0757" w:rsidRPr="00BE372D">
        <w:rPr>
          <w:rFonts w:ascii="Times New Roman" w:hAnsi="Times New Roman" w:cs="Times New Roman"/>
          <w:sz w:val="24"/>
          <w:szCs w:val="24"/>
          <w:lang w:val="en-GB" w:eastAsia="en-US"/>
        </w:rPr>
        <w:t xml:space="preserve"> has been reported (Klein et al 2016).  </w:t>
      </w:r>
      <w:r w:rsidR="0062054A" w:rsidRPr="00BE372D">
        <w:rPr>
          <w:rFonts w:ascii="Times New Roman" w:hAnsi="Times New Roman" w:cs="Times New Roman"/>
          <w:sz w:val="24"/>
          <w:szCs w:val="24"/>
          <w:lang w:val="en-GB" w:eastAsia="en-US"/>
        </w:rPr>
        <w:t xml:space="preserve">The </w:t>
      </w:r>
      <w:r w:rsidR="0062054A" w:rsidRPr="00F31325">
        <w:rPr>
          <w:rFonts w:ascii="Times New Roman" w:hAnsi="Times New Roman" w:cs="Times New Roman"/>
          <w:sz w:val="24"/>
          <w:szCs w:val="24"/>
          <w:lang w:val="en-GB" w:eastAsia="en-US"/>
        </w:rPr>
        <w:t>most compelling evidence is a</w:t>
      </w:r>
      <w:r w:rsidR="00906CB1" w:rsidRPr="00F31325">
        <w:rPr>
          <w:rFonts w:ascii="Times New Roman" w:hAnsi="Times New Roman" w:cs="Times New Roman"/>
          <w:sz w:val="24"/>
          <w:szCs w:val="24"/>
          <w:lang w:val="en-GB" w:eastAsia="en-US"/>
        </w:rPr>
        <w:t xml:space="preserve">n unpublished </w:t>
      </w:r>
      <w:r w:rsidR="0062054A" w:rsidRPr="00F31325">
        <w:rPr>
          <w:rFonts w:ascii="Times New Roman" w:hAnsi="Times New Roman" w:cs="Times New Roman"/>
          <w:sz w:val="24"/>
          <w:szCs w:val="24"/>
          <w:lang w:val="en-GB" w:eastAsia="en-US"/>
        </w:rPr>
        <w:t>st</w:t>
      </w:r>
      <w:r w:rsidR="003E0757" w:rsidRPr="00F31325">
        <w:rPr>
          <w:rFonts w:ascii="Times New Roman" w:hAnsi="Times New Roman" w:cs="Times New Roman"/>
          <w:sz w:val="24"/>
          <w:szCs w:val="24"/>
          <w:lang w:val="en-GB" w:eastAsia="en-US"/>
        </w:rPr>
        <w:t xml:space="preserve">udy </w:t>
      </w:r>
      <w:r w:rsidR="00906CB1" w:rsidRPr="00F31325">
        <w:rPr>
          <w:rFonts w:ascii="Times New Roman" w:hAnsi="Times New Roman" w:cs="Times New Roman"/>
          <w:sz w:val="24"/>
          <w:szCs w:val="24"/>
          <w:lang w:val="en-GB" w:eastAsia="en-US"/>
        </w:rPr>
        <w:t>comparing</w:t>
      </w:r>
      <w:r w:rsidR="003E0757" w:rsidRPr="00F31325">
        <w:rPr>
          <w:rFonts w:ascii="Times New Roman" w:hAnsi="Times New Roman" w:cs="Times New Roman"/>
          <w:sz w:val="24"/>
          <w:szCs w:val="24"/>
          <w:lang w:val="en-GB" w:eastAsia="en-US"/>
        </w:rPr>
        <w:t xml:space="preserve"> the role of temperature on steepness</w:t>
      </w:r>
      <w:r w:rsidR="00906CB1" w:rsidRPr="00F31325">
        <w:rPr>
          <w:rFonts w:ascii="Times New Roman" w:hAnsi="Times New Roman" w:cs="Times New Roman"/>
          <w:sz w:val="24"/>
          <w:szCs w:val="24"/>
          <w:lang w:val="en-GB" w:eastAsia="en-US"/>
        </w:rPr>
        <w:t xml:space="preserve"> of</w:t>
      </w:r>
      <w:r w:rsidR="00DC702E" w:rsidRPr="00F31325">
        <w:rPr>
          <w:rFonts w:ascii="Times New Roman" w:hAnsi="Times New Roman" w:cs="Times New Roman"/>
          <w:sz w:val="24"/>
          <w:szCs w:val="24"/>
          <w:lang w:val="en-GB" w:eastAsia="en-US"/>
        </w:rPr>
        <w:t xml:space="preserve"> cod</w:t>
      </w:r>
      <w:r w:rsidR="00906CB1" w:rsidRPr="00F31325">
        <w:rPr>
          <w:rFonts w:ascii="Times New Roman" w:hAnsi="Times New Roman" w:cs="Times New Roman"/>
          <w:sz w:val="24"/>
          <w:szCs w:val="24"/>
          <w:lang w:val="en-GB" w:eastAsia="en-US"/>
        </w:rPr>
        <w:t xml:space="preserve"> and</w:t>
      </w:r>
      <w:r w:rsidR="00DC702E" w:rsidRPr="00F31325">
        <w:rPr>
          <w:rFonts w:ascii="Times New Roman" w:hAnsi="Times New Roman" w:cs="Times New Roman"/>
          <w:sz w:val="24"/>
          <w:szCs w:val="24"/>
          <w:lang w:val="en-GB" w:eastAsia="en-US"/>
        </w:rPr>
        <w:t xml:space="preserve"> haddock</w:t>
      </w:r>
      <w:r w:rsidR="00906CB1" w:rsidRPr="00F31325">
        <w:rPr>
          <w:rFonts w:ascii="Times New Roman" w:hAnsi="Times New Roman" w:cs="Times New Roman"/>
          <w:sz w:val="24"/>
          <w:szCs w:val="24"/>
          <w:lang w:val="en-GB" w:eastAsia="en-US"/>
        </w:rPr>
        <w:t xml:space="preserve"> (</w:t>
      </w:r>
      <w:proofErr w:type="spellStart"/>
      <w:r w:rsidR="00906CB1" w:rsidRPr="00F31325">
        <w:rPr>
          <w:rFonts w:ascii="Times New Roman" w:hAnsi="Times New Roman" w:cs="Times New Roman"/>
          <w:sz w:val="24"/>
          <w:szCs w:val="24"/>
          <w:lang w:val="en-GB" w:eastAsia="en-US"/>
        </w:rPr>
        <w:t>Mantzouni</w:t>
      </w:r>
      <w:proofErr w:type="spellEnd"/>
      <w:r w:rsidR="00906CB1" w:rsidRPr="00F31325">
        <w:rPr>
          <w:rFonts w:ascii="Times New Roman" w:hAnsi="Times New Roman" w:cs="Times New Roman"/>
          <w:sz w:val="24"/>
          <w:szCs w:val="24"/>
          <w:lang w:val="en-GB" w:eastAsia="en-US"/>
        </w:rPr>
        <w:t xml:space="preserve"> and </w:t>
      </w:r>
      <w:proofErr w:type="spellStart"/>
      <w:r w:rsidR="00906CB1" w:rsidRPr="00F31325">
        <w:rPr>
          <w:rFonts w:ascii="Times New Roman" w:hAnsi="Times New Roman" w:cs="Times New Roman"/>
          <w:sz w:val="24"/>
          <w:szCs w:val="24"/>
          <w:lang w:val="en-GB" w:eastAsia="en-US"/>
        </w:rPr>
        <w:t>MacKenzie</w:t>
      </w:r>
      <w:proofErr w:type="spellEnd"/>
      <w:r w:rsidR="00906CB1" w:rsidRPr="00F31325">
        <w:rPr>
          <w:rFonts w:ascii="Times New Roman" w:hAnsi="Times New Roman" w:cs="Times New Roman"/>
          <w:sz w:val="24"/>
          <w:szCs w:val="24"/>
          <w:lang w:val="en-GB" w:eastAsia="en-US"/>
        </w:rPr>
        <w:t xml:space="preserve"> 2009), revealing </w:t>
      </w:r>
      <w:r w:rsidR="00B64AF2" w:rsidRPr="00F31325">
        <w:rPr>
          <w:rFonts w:ascii="Times New Roman" w:hAnsi="Times New Roman" w:cs="Times New Roman"/>
          <w:sz w:val="24"/>
          <w:szCs w:val="24"/>
          <w:lang w:val="en-GB" w:eastAsia="en-US"/>
        </w:rPr>
        <w:t>an overall positive temperature effect of</w:t>
      </w:r>
      <w:r w:rsidR="00DC702E" w:rsidRPr="00F31325">
        <w:rPr>
          <w:rFonts w:ascii="Times New Roman" w:hAnsi="Times New Roman" w:cs="Times New Roman"/>
          <w:sz w:val="24"/>
          <w:szCs w:val="24"/>
          <w:lang w:val="en-GB" w:eastAsia="en-US"/>
        </w:rPr>
        <w:t xml:space="preserve"> haddock</w:t>
      </w:r>
      <w:r w:rsidR="00B64AF2" w:rsidRPr="00F31325">
        <w:rPr>
          <w:rFonts w:ascii="Times New Roman" w:hAnsi="Times New Roman" w:cs="Times New Roman"/>
          <w:sz w:val="24"/>
          <w:szCs w:val="24"/>
          <w:lang w:val="en-GB" w:eastAsia="en-US"/>
        </w:rPr>
        <w:t xml:space="preserve"> steepness, whereas for</w:t>
      </w:r>
      <w:r w:rsidR="00DC702E" w:rsidRPr="00F31325">
        <w:rPr>
          <w:rFonts w:ascii="Times New Roman" w:hAnsi="Times New Roman" w:cs="Times New Roman"/>
          <w:sz w:val="24"/>
          <w:szCs w:val="24"/>
          <w:lang w:val="en-GB" w:eastAsia="en-US"/>
        </w:rPr>
        <w:t xml:space="preserve"> cod</w:t>
      </w:r>
      <w:r w:rsidR="00B64AF2" w:rsidRPr="00F31325">
        <w:rPr>
          <w:rFonts w:ascii="Times New Roman" w:hAnsi="Times New Roman" w:cs="Times New Roman"/>
          <w:sz w:val="24"/>
          <w:szCs w:val="24"/>
          <w:lang w:val="en-GB" w:eastAsia="en-US"/>
        </w:rPr>
        <w:t xml:space="preserve"> the impact </w:t>
      </w:r>
      <w:r w:rsidR="00B64AF2" w:rsidRPr="00F31325">
        <w:rPr>
          <w:rFonts w:ascii="Times New Roman" w:hAnsi="Times New Roman" w:cs="Times New Roman"/>
          <w:sz w:val="24"/>
          <w:szCs w:val="24"/>
          <w:lang w:val="en-GB" w:eastAsia="en-US"/>
        </w:rPr>
        <w:lastRenderedPageBreak/>
        <w:t xml:space="preserve">was dome </w:t>
      </w:r>
      <w:proofErr w:type="spellStart"/>
      <w:r w:rsidR="00B64AF2" w:rsidRPr="00F31325">
        <w:rPr>
          <w:rFonts w:ascii="Times New Roman" w:hAnsi="Times New Roman" w:cs="Times New Roman"/>
          <w:sz w:val="24"/>
          <w:szCs w:val="24"/>
          <w:lang w:val="en-GB" w:eastAsia="en-US"/>
        </w:rPr>
        <w:t>shaped</w:t>
      </w:r>
      <w:r w:rsidR="00B64AF2" w:rsidRPr="00BE372D">
        <w:rPr>
          <w:rFonts w:ascii="Times New Roman" w:hAnsi="Times New Roman" w:cs="Times New Roman"/>
          <w:sz w:val="24"/>
          <w:szCs w:val="24"/>
          <w:highlight w:val="yellow"/>
          <w:lang w:val="en-GB" w:eastAsia="en-US"/>
        </w:rPr>
        <w:t>.</w:t>
      </w:r>
      <w:commentRangeStart w:id="33"/>
      <w:r w:rsidR="00571EA9" w:rsidRPr="00BE372D">
        <w:rPr>
          <w:rFonts w:ascii="Times New Roman" w:hAnsi="Times New Roman" w:cs="Times New Roman"/>
          <w:sz w:val="24"/>
          <w:szCs w:val="24"/>
          <w:highlight w:val="yellow"/>
          <w:lang w:val="en-GB" w:eastAsia="en-US"/>
        </w:rPr>
        <w:t>HOW</w:t>
      </w:r>
      <w:proofErr w:type="spellEnd"/>
      <w:r w:rsidR="00571EA9" w:rsidRPr="00BE372D">
        <w:rPr>
          <w:rFonts w:ascii="Times New Roman" w:hAnsi="Times New Roman" w:cs="Times New Roman"/>
          <w:sz w:val="24"/>
          <w:szCs w:val="24"/>
          <w:highlight w:val="yellow"/>
          <w:lang w:val="en-GB" w:eastAsia="en-US"/>
        </w:rPr>
        <w:t xml:space="preserve"> CAN THIS BE STATED IF IT IS AN UNPUBLISHED/ UNREVIEWED DOCUMENT</w:t>
      </w:r>
      <w:r w:rsidR="00B64AF2" w:rsidRPr="00BE372D">
        <w:rPr>
          <w:rFonts w:ascii="Times New Roman" w:hAnsi="Times New Roman" w:cs="Times New Roman"/>
          <w:sz w:val="24"/>
          <w:szCs w:val="24"/>
          <w:lang w:val="en-GB" w:eastAsia="en-US"/>
        </w:rPr>
        <w:t xml:space="preserve">  </w:t>
      </w:r>
      <w:commentRangeEnd w:id="33"/>
      <w:r w:rsidR="00AF0339">
        <w:rPr>
          <w:rStyle w:val="CommentReference"/>
        </w:rPr>
        <w:commentReference w:id="33"/>
      </w:r>
      <w:r w:rsidR="00906CB1" w:rsidRPr="00BE372D">
        <w:rPr>
          <w:rFonts w:ascii="Times New Roman" w:hAnsi="Times New Roman" w:cs="Times New Roman"/>
          <w:sz w:val="24"/>
          <w:szCs w:val="24"/>
          <w:lang w:val="en-GB" w:eastAsia="en-US"/>
        </w:rPr>
        <w:t xml:space="preserve">A study comparing the </w:t>
      </w:r>
      <w:r w:rsidR="00022C21" w:rsidRPr="00BE372D">
        <w:rPr>
          <w:rFonts w:ascii="Times New Roman" w:hAnsi="Times New Roman" w:cs="Times New Roman"/>
          <w:sz w:val="24"/>
          <w:szCs w:val="24"/>
          <w:lang w:val="en-GB" w:eastAsia="en-US"/>
        </w:rPr>
        <w:t xml:space="preserve">impact of temperature on steepness </w:t>
      </w:r>
      <w:r w:rsidR="003E0757" w:rsidRPr="00BE372D">
        <w:rPr>
          <w:rFonts w:ascii="Times New Roman" w:hAnsi="Times New Roman" w:cs="Times New Roman"/>
          <w:sz w:val="24"/>
          <w:szCs w:val="24"/>
          <w:lang w:val="en-GB" w:eastAsia="en-US"/>
        </w:rPr>
        <w:t>across all</w:t>
      </w:r>
      <w:r w:rsidR="00DC702E" w:rsidRPr="00BE372D">
        <w:rPr>
          <w:rFonts w:ascii="Times New Roman" w:hAnsi="Times New Roman" w:cs="Times New Roman"/>
          <w:sz w:val="24"/>
          <w:szCs w:val="24"/>
          <w:lang w:val="en-GB" w:eastAsia="en-US"/>
        </w:rPr>
        <w:t xml:space="preserve"> cod</w:t>
      </w:r>
      <w:r w:rsidR="003E0757" w:rsidRPr="00BE372D">
        <w:rPr>
          <w:rFonts w:ascii="Times New Roman" w:hAnsi="Times New Roman" w:cs="Times New Roman"/>
          <w:sz w:val="24"/>
          <w:szCs w:val="24"/>
          <w:lang w:val="en-GB" w:eastAsia="en-US"/>
        </w:rPr>
        <w:t xml:space="preserve"> stocks </w:t>
      </w:r>
      <w:r w:rsidR="00906CB1" w:rsidRPr="00BE372D">
        <w:rPr>
          <w:rFonts w:ascii="Times New Roman" w:hAnsi="Times New Roman" w:cs="Times New Roman"/>
          <w:sz w:val="24"/>
          <w:szCs w:val="24"/>
          <w:lang w:val="en-GB" w:eastAsia="en-US"/>
        </w:rPr>
        <w:t xml:space="preserve">found that temperature was </w:t>
      </w:r>
      <w:r w:rsidR="00022C21" w:rsidRPr="00BE372D">
        <w:rPr>
          <w:rFonts w:ascii="Times New Roman" w:hAnsi="Times New Roman" w:cs="Times New Roman"/>
          <w:sz w:val="24"/>
          <w:szCs w:val="24"/>
          <w:lang w:val="en-GB" w:eastAsia="en-US"/>
        </w:rPr>
        <w:t xml:space="preserve">negative for </w:t>
      </w:r>
      <w:r w:rsidR="00906CB1" w:rsidRPr="00BE372D">
        <w:rPr>
          <w:rFonts w:ascii="Times New Roman" w:hAnsi="Times New Roman" w:cs="Times New Roman"/>
          <w:sz w:val="24"/>
          <w:szCs w:val="24"/>
          <w:lang w:val="en-GB" w:eastAsia="en-US"/>
        </w:rPr>
        <w:t xml:space="preserve">steepness in </w:t>
      </w:r>
      <w:r w:rsidR="00022C21" w:rsidRPr="00BE372D">
        <w:rPr>
          <w:rFonts w:ascii="Times New Roman" w:hAnsi="Times New Roman" w:cs="Times New Roman"/>
          <w:sz w:val="24"/>
          <w:szCs w:val="24"/>
          <w:lang w:val="en-GB" w:eastAsia="en-US"/>
        </w:rPr>
        <w:t>temperatures above 5°C (</w:t>
      </w:r>
      <w:proofErr w:type="spellStart"/>
      <w:r w:rsidR="00022C21" w:rsidRPr="00BE372D">
        <w:rPr>
          <w:rFonts w:ascii="Times New Roman" w:hAnsi="Times New Roman" w:cs="Times New Roman"/>
          <w:sz w:val="24"/>
          <w:szCs w:val="24"/>
          <w:lang w:val="en-GB" w:eastAsia="en-US"/>
        </w:rPr>
        <w:t>Mantzouni</w:t>
      </w:r>
      <w:proofErr w:type="spellEnd"/>
      <w:r w:rsidR="00022C21" w:rsidRPr="00BE372D">
        <w:rPr>
          <w:rFonts w:ascii="Times New Roman" w:hAnsi="Times New Roman" w:cs="Times New Roman"/>
          <w:sz w:val="24"/>
          <w:szCs w:val="24"/>
          <w:lang w:val="en-GB" w:eastAsia="en-US"/>
        </w:rPr>
        <w:t xml:space="preserve"> et al </w:t>
      </w:r>
      <w:r w:rsidR="00906CB1" w:rsidRPr="00BE372D">
        <w:rPr>
          <w:rFonts w:ascii="Times New Roman" w:hAnsi="Times New Roman" w:cs="Times New Roman"/>
          <w:sz w:val="24"/>
          <w:szCs w:val="24"/>
          <w:lang w:val="en-GB" w:eastAsia="en-US"/>
        </w:rPr>
        <w:t>2010</w:t>
      </w:r>
      <w:r w:rsidR="00022C21" w:rsidRPr="00BE372D">
        <w:rPr>
          <w:rFonts w:ascii="Times New Roman" w:hAnsi="Times New Roman" w:cs="Times New Roman"/>
          <w:sz w:val="24"/>
          <w:szCs w:val="24"/>
          <w:lang w:val="en-GB" w:eastAsia="en-US"/>
        </w:rPr>
        <w:t>). No comparable study has been conducted across</w:t>
      </w:r>
      <w:r w:rsidR="00DC702E" w:rsidRPr="00BE372D">
        <w:rPr>
          <w:rFonts w:ascii="Times New Roman" w:hAnsi="Times New Roman" w:cs="Times New Roman"/>
          <w:sz w:val="24"/>
          <w:szCs w:val="24"/>
          <w:lang w:val="en-GB" w:eastAsia="en-US"/>
        </w:rPr>
        <w:t xml:space="preserve"> haddock</w:t>
      </w:r>
      <w:r w:rsidR="00022C21" w:rsidRPr="00BE372D">
        <w:rPr>
          <w:rFonts w:ascii="Times New Roman" w:hAnsi="Times New Roman" w:cs="Times New Roman"/>
          <w:sz w:val="24"/>
          <w:szCs w:val="24"/>
          <w:lang w:val="en-GB" w:eastAsia="en-US"/>
        </w:rPr>
        <w:t xml:space="preserve"> stocks. </w:t>
      </w:r>
    </w:p>
    <w:p w14:paraId="3002613B" w14:textId="350B608A" w:rsidR="004C4440" w:rsidRPr="00BE372D" w:rsidRDefault="00866180" w:rsidP="00BE372D">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eastAsia="en-US"/>
        </w:rPr>
        <w:t>In addition to warming, it is possible that a change in life history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has resulted in changes in steepness. </w:t>
      </w:r>
      <w:proofErr w:type="spellStart"/>
      <w:r w:rsidR="004C4440" w:rsidRPr="00BE372D">
        <w:rPr>
          <w:rFonts w:ascii="Times New Roman" w:hAnsi="Times New Roman" w:cs="Times New Roman"/>
          <w:sz w:val="24"/>
          <w:szCs w:val="24"/>
          <w:lang w:val="en-US"/>
        </w:rPr>
        <w:t>Wiff</w:t>
      </w:r>
      <w:proofErr w:type="spellEnd"/>
      <w:r w:rsidR="004C4440" w:rsidRPr="00BE372D">
        <w:rPr>
          <w:rFonts w:ascii="Times New Roman" w:hAnsi="Times New Roman" w:cs="Times New Roman"/>
          <w:sz w:val="24"/>
          <w:szCs w:val="24"/>
          <w:lang w:val="en-US"/>
        </w:rPr>
        <w:t xml:space="preserve"> et al </w:t>
      </w:r>
      <w:r w:rsidR="00906CB1" w:rsidRPr="00BE372D">
        <w:rPr>
          <w:rFonts w:ascii="Times New Roman" w:hAnsi="Times New Roman" w:cs="Times New Roman"/>
          <w:sz w:val="24"/>
          <w:szCs w:val="24"/>
          <w:lang w:val="en-US"/>
        </w:rPr>
        <w:t>(</w:t>
      </w:r>
      <w:r w:rsidR="004C4440" w:rsidRPr="00BE372D">
        <w:rPr>
          <w:rFonts w:ascii="Times New Roman" w:hAnsi="Times New Roman" w:cs="Times New Roman"/>
          <w:sz w:val="24"/>
          <w:szCs w:val="24"/>
          <w:lang w:val="en-US"/>
        </w:rPr>
        <w:t>2018</w:t>
      </w:r>
      <w:r w:rsidR="00906CB1" w:rsidRPr="00BE372D">
        <w:rPr>
          <w:rFonts w:ascii="Times New Roman" w:hAnsi="Times New Roman" w:cs="Times New Roman"/>
          <w:sz w:val="24"/>
          <w:szCs w:val="24"/>
          <w:lang w:val="en-US"/>
        </w:rPr>
        <w:t xml:space="preserve">) </w:t>
      </w:r>
      <w:r w:rsidR="004C4440" w:rsidRPr="00BE372D">
        <w:rPr>
          <w:rFonts w:ascii="Times New Roman" w:hAnsi="Times New Roman" w:cs="Times New Roman"/>
          <w:sz w:val="24"/>
          <w:szCs w:val="24"/>
          <w:lang w:val="en-US"/>
        </w:rPr>
        <w:t xml:space="preserve">examined the relationship between steepness and life history parameters in 42 demersal and pelagic species. They found that steepness was related to length at maturity </w:t>
      </w:r>
      <w:r w:rsidR="002A66EF" w:rsidRPr="00BE372D">
        <w:rPr>
          <w:rFonts w:ascii="Times New Roman" w:hAnsi="Times New Roman" w:cs="Times New Roman"/>
          <w:sz w:val="24"/>
          <w:szCs w:val="24"/>
          <w:lang w:val="en-US"/>
        </w:rPr>
        <w:t xml:space="preserve">relative to </w:t>
      </w:r>
      <w:r w:rsidR="00571EA9" w:rsidRPr="00BE372D">
        <w:rPr>
          <w:rFonts w:ascii="Times New Roman" w:hAnsi="Times New Roman" w:cs="Times New Roman"/>
          <w:sz w:val="24"/>
          <w:szCs w:val="24"/>
          <w:lang w:val="en-US"/>
        </w:rPr>
        <w:t xml:space="preserve">the </w:t>
      </w:r>
      <w:r w:rsidR="004C4440" w:rsidRPr="00BE372D">
        <w:rPr>
          <w:rFonts w:ascii="Times New Roman" w:hAnsi="Times New Roman" w:cs="Times New Roman"/>
          <w:sz w:val="24"/>
          <w:szCs w:val="24"/>
          <w:lang w:val="en-US"/>
        </w:rPr>
        <w:t>maximum length</w:t>
      </w:r>
      <w:r w:rsidR="002A66EF" w:rsidRPr="00BE372D">
        <w:rPr>
          <w:rFonts w:ascii="Times New Roman" w:hAnsi="Times New Roman" w:cs="Times New Roman"/>
          <w:sz w:val="24"/>
          <w:szCs w:val="24"/>
          <w:lang w:val="en-US"/>
        </w:rPr>
        <w:t xml:space="preserve">. </w:t>
      </w:r>
      <w:r w:rsidR="004C4440" w:rsidRPr="00BE372D">
        <w:rPr>
          <w:rFonts w:ascii="Times New Roman" w:hAnsi="Times New Roman" w:cs="Times New Roman"/>
          <w:sz w:val="24"/>
          <w:szCs w:val="24"/>
          <w:lang w:val="en-US"/>
        </w:rPr>
        <w:t>Species that matured at shorter lengths relative to their maximum possible lengths, were more resilient. The changes in steepness observed here, compared to Fogarty et al</w:t>
      </w:r>
      <w:r w:rsidR="00906CB1" w:rsidRPr="00BE372D">
        <w:rPr>
          <w:rFonts w:ascii="Times New Roman" w:hAnsi="Times New Roman" w:cs="Times New Roman"/>
          <w:sz w:val="24"/>
          <w:szCs w:val="24"/>
          <w:lang w:val="en-US"/>
        </w:rPr>
        <w:t xml:space="preserve"> (2</w:t>
      </w:r>
      <w:r w:rsidR="004C4440" w:rsidRPr="00BE372D">
        <w:rPr>
          <w:rFonts w:ascii="Times New Roman" w:hAnsi="Times New Roman" w:cs="Times New Roman"/>
          <w:sz w:val="24"/>
          <w:szCs w:val="24"/>
          <w:lang w:val="en-US"/>
        </w:rPr>
        <w:t>001</w:t>
      </w:r>
      <w:r w:rsidR="00906CB1" w:rsidRPr="00BE372D">
        <w:rPr>
          <w:rFonts w:ascii="Times New Roman" w:hAnsi="Times New Roman" w:cs="Times New Roman"/>
          <w:sz w:val="24"/>
          <w:szCs w:val="24"/>
          <w:lang w:val="en-US"/>
        </w:rPr>
        <w:t>)</w:t>
      </w:r>
      <w:r w:rsidR="004C4440" w:rsidRPr="00BE372D">
        <w:rPr>
          <w:rFonts w:ascii="Times New Roman" w:hAnsi="Times New Roman" w:cs="Times New Roman"/>
          <w:sz w:val="24"/>
          <w:szCs w:val="24"/>
          <w:lang w:val="en-US"/>
        </w:rPr>
        <w:t xml:space="preserve"> may be related to changes in growth rate and length at maturity among many of the stocks. The relationship between steepness and life history parameters in</w:t>
      </w:r>
      <w:r w:rsidR="00DC702E" w:rsidRPr="00BE372D">
        <w:rPr>
          <w:rFonts w:ascii="Times New Roman" w:hAnsi="Times New Roman" w:cs="Times New Roman"/>
          <w:sz w:val="24"/>
          <w:szCs w:val="24"/>
          <w:lang w:val="en-US"/>
        </w:rPr>
        <w:t xml:space="preserve"> haddock</w:t>
      </w:r>
      <w:r w:rsidR="004C4440" w:rsidRPr="00BE372D">
        <w:rPr>
          <w:rFonts w:ascii="Times New Roman" w:hAnsi="Times New Roman" w:cs="Times New Roman"/>
          <w:sz w:val="24"/>
          <w:szCs w:val="24"/>
          <w:lang w:val="en-US"/>
        </w:rPr>
        <w:t xml:space="preserve"> and</w:t>
      </w:r>
      <w:r w:rsidR="00DC702E" w:rsidRPr="00BE372D">
        <w:rPr>
          <w:rFonts w:ascii="Times New Roman" w:hAnsi="Times New Roman" w:cs="Times New Roman"/>
          <w:sz w:val="24"/>
          <w:szCs w:val="24"/>
          <w:lang w:val="en-US"/>
        </w:rPr>
        <w:t xml:space="preserve"> cod</w:t>
      </w:r>
      <w:r w:rsidR="004C4440" w:rsidRPr="00BE372D">
        <w:rPr>
          <w:rFonts w:ascii="Times New Roman" w:hAnsi="Times New Roman" w:cs="Times New Roman"/>
          <w:sz w:val="24"/>
          <w:szCs w:val="24"/>
          <w:lang w:val="en-US"/>
        </w:rPr>
        <w:t xml:space="preserve"> stocks deserves further research.</w:t>
      </w:r>
    </w:p>
    <w:p w14:paraId="57D182DF" w14:textId="77131E7E" w:rsidR="005B300A" w:rsidRPr="00BE372D" w:rsidRDefault="005B300A" w:rsidP="00BE372D">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t xml:space="preserve">Difference in recruitment variability of closely related species </w:t>
      </w:r>
      <w:r w:rsidR="00890173" w:rsidRPr="00BE372D">
        <w:rPr>
          <w:rFonts w:ascii="Times New Roman" w:hAnsi="Times New Roman" w:cs="Times New Roman"/>
          <w:sz w:val="24"/>
          <w:szCs w:val="24"/>
          <w:lang w:val="en-GB"/>
        </w:rPr>
        <w:t>inhabiting the same area is not unique to</w:t>
      </w:r>
      <w:r w:rsidR="00DC702E" w:rsidRPr="00BE372D">
        <w:rPr>
          <w:rFonts w:ascii="Times New Roman" w:hAnsi="Times New Roman" w:cs="Times New Roman"/>
          <w:sz w:val="24"/>
          <w:szCs w:val="24"/>
          <w:lang w:val="en-GB"/>
        </w:rPr>
        <w:t xml:space="preserve"> cod</w:t>
      </w:r>
      <w:r w:rsidR="00890173"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890173" w:rsidRPr="00BE372D">
        <w:rPr>
          <w:rFonts w:ascii="Times New Roman" w:hAnsi="Times New Roman" w:cs="Times New Roman"/>
          <w:sz w:val="24"/>
          <w:szCs w:val="24"/>
          <w:lang w:val="en-GB"/>
        </w:rPr>
        <w:t xml:space="preserve">.  A similar pattern had been found for </w:t>
      </w:r>
      <w:r w:rsidR="00344FE8" w:rsidRPr="00BE372D">
        <w:rPr>
          <w:rFonts w:ascii="Times New Roman" w:hAnsi="Times New Roman" w:cs="Times New Roman"/>
          <w:sz w:val="24"/>
          <w:szCs w:val="24"/>
          <w:lang w:val="en-GB"/>
        </w:rPr>
        <w:t xml:space="preserve">Grand </w:t>
      </w:r>
      <w:r w:rsidR="00890173" w:rsidRPr="00BE372D">
        <w:rPr>
          <w:rFonts w:ascii="Times New Roman" w:hAnsi="Times New Roman" w:cs="Times New Roman"/>
          <w:sz w:val="24"/>
          <w:szCs w:val="24"/>
          <w:lang w:val="en-GB"/>
        </w:rPr>
        <w:t>Bank flatfishes and has been attributed to differences in spawning habitat (Walsh et al</w:t>
      </w:r>
      <w:r w:rsidR="002A66EF" w:rsidRPr="00BE372D">
        <w:rPr>
          <w:rFonts w:ascii="Times New Roman" w:hAnsi="Times New Roman" w:cs="Times New Roman"/>
          <w:sz w:val="24"/>
          <w:szCs w:val="24"/>
          <w:lang w:val="en-GB"/>
        </w:rPr>
        <w:t xml:space="preserve"> 2004</w:t>
      </w:r>
      <w:r w:rsidR="00890173" w:rsidRPr="00BE372D">
        <w:rPr>
          <w:rFonts w:ascii="Times New Roman" w:hAnsi="Times New Roman" w:cs="Times New Roman"/>
          <w:sz w:val="24"/>
          <w:szCs w:val="24"/>
          <w:lang w:val="en-GB"/>
        </w:rPr>
        <w:t xml:space="preserve">). However, it is unclear if </w:t>
      </w:r>
      <w:r w:rsidR="00571EA9" w:rsidRPr="00BE372D">
        <w:rPr>
          <w:rFonts w:ascii="Times New Roman" w:hAnsi="Times New Roman" w:cs="Times New Roman"/>
          <w:sz w:val="24"/>
          <w:szCs w:val="24"/>
          <w:lang w:val="en-GB"/>
        </w:rPr>
        <w:t xml:space="preserve">such a </w:t>
      </w:r>
      <w:r w:rsidR="00890173" w:rsidRPr="00BE372D">
        <w:rPr>
          <w:rFonts w:ascii="Times New Roman" w:hAnsi="Times New Roman" w:cs="Times New Roman"/>
          <w:sz w:val="24"/>
          <w:szCs w:val="24"/>
          <w:lang w:val="en-GB"/>
        </w:rPr>
        <w:t xml:space="preserve">difference </w:t>
      </w:r>
      <w:r w:rsidR="00571EA9" w:rsidRPr="00BE372D">
        <w:rPr>
          <w:rFonts w:ascii="Times New Roman" w:hAnsi="Times New Roman" w:cs="Times New Roman"/>
          <w:sz w:val="24"/>
          <w:szCs w:val="24"/>
          <w:lang w:val="en-GB"/>
        </w:rPr>
        <w:t xml:space="preserve">exists </w:t>
      </w:r>
      <w:r w:rsidR="00890173" w:rsidRPr="00BE372D">
        <w:rPr>
          <w:rFonts w:ascii="Times New Roman" w:hAnsi="Times New Roman" w:cs="Times New Roman"/>
          <w:sz w:val="24"/>
          <w:szCs w:val="24"/>
          <w:lang w:val="en-GB"/>
        </w:rPr>
        <w:t xml:space="preserve">across </w:t>
      </w:r>
      <w:r w:rsidR="00571EA9" w:rsidRPr="00BE372D">
        <w:rPr>
          <w:rFonts w:ascii="Times New Roman" w:hAnsi="Times New Roman" w:cs="Times New Roman"/>
          <w:sz w:val="24"/>
          <w:szCs w:val="24"/>
          <w:lang w:val="en-GB"/>
        </w:rPr>
        <w:t xml:space="preserve">the </w:t>
      </w:r>
      <w:r w:rsidR="00890173" w:rsidRPr="00BE372D">
        <w:rPr>
          <w:rFonts w:ascii="Times New Roman" w:hAnsi="Times New Roman" w:cs="Times New Roman"/>
          <w:sz w:val="24"/>
          <w:szCs w:val="24"/>
          <w:lang w:val="en-GB"/>
        </w:rPr>
        <w:t>ecosystems</w:t>
      </w:r>
      <w:r w:rsidR="00571EA9" w:rsidRPr="00BE372D">
        <w:rPr>
          <w:rFonts w:ascii="Times New Roman" w:hAnsi="Times New Roman" w:cs="Times New Roman"/>
          <w:sz w:val="24"/>
          <w:szCs w:val="24"/>
          <w:lang w:val="en-GB"/>
        </w:rPr>
        <w:t xml:space="preserve"> where cod and haddock are co-located</w:t>
      </w:r>
      <w:r w:rsidR="002A66EF" w:rsidRPr="00BE372D">
        <w:rPr>
          <w:rFonts w:ascii="Times New Roman" w:hAnsi="Times New Roman" w:cs="Times New Roman"/>
          <w:sz w:val="24"/>
          <w:szCs w:val="24"/>
          <w:lang w:val="en-GB"/>
        </w:rPr>
        <w:t>.</w:t>
      </w:r>
    </w:p>
    <w:p w14:paraId="15F76DE1" w14:textId="3385D10B" w:rsidR="00842866" w:rsidRPr="00BE372D" w:rsidRDefault="00890173" w:rsidP="00BE372D">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t>Traits related to recrui</w:t>
      </w:r>
      <w:r w:rsidR="00D54DEC" w:rsidRPr="00BE372D">
        <w:rPr>
          <w:rFonts w:ascii="Times New Roman" w:hAnsi="Times New Roman" w:cs="Times New Roman"/>
          <w:sz w:val="24"/>
          <w:szCs w:val="24"/>
          <w:lang w:val="en-GB"/>
        </w:rPr>
        <w:t>t</w:t>
      </w:r>
      <w:r w:rsidRPr="00BE372D">
        <w:rPr>
          <w:rFonts w:ascii="Times New Roman" w:hAnsi="Times New Roman" w:cs="Times New Roman"/>
          <w:sz w:val="24"/>
          <w:szCs w:val="24"/>
          <w:lang w:val="en-GB"/>
        </w:rPr>
        <w:t xml:space="preserve">ment, </w:t>
      </w:r>
      <w:r w:rsidR="00866180" w:rsidRPr="00BE372D">
        <w:rPr>
          <w:rFonts w:ascii="Times New Roman" w:hAnsi="Times New Roman" w:cs="Times New Roman"/>
          <w:sz w:val="24"/>
          <w:szCs w:val="24"/>
          <w:lang w:val="en-GB"/>
        </w:rPr>
        <w:t>include both</w:t>
      </w:r>
      <w:r w:rsidR="004359D4" w:rsidRPr="00BE372D">
        <w:rPr>
          <w:rFonts w:ascii="Times New Roman" w:hAnsi="Times New Roman" w:cs="Times New Roman"/>
          <w:sz w:val="24"/>
          <w:szCs w:val="24"/>
          <w:lang w:val="en-GB"/>
        </w:rPr>
        <w:t xml:space="preserve"> fixed and variable traits </w:t>
      </w:r>
      <w:r w:rsidR="00906CB1" w:rsidRPr="00BE372D">
        <w:rPr>
          <w:rFonts w:ascii="Times New Roman" w:hAnsi="Times New Roman" w:cs="Times New Roman"/>
          <w:sz w:val="24"/>
          <w:szCs w:val="24"/>
          <w:lang w:val="en-GB"/>
        </w:rPr>
        <w:t xml:space="preserve">that are </w:t>
      </w:r>
      <w:r w:rsidR="004359D4" w:rsidRPr="00BE372D">
        <w:rPr>
          <w:rFonts w:ascii="Times New Roman" w:hAnsi="Times New Roman" w:cs="Times New Roman"/>
          <w:sz w:val="24"/>
          <w:szCs w:val="24"/>
          <w:lang w:val="en-GB"/>
        </w:rPr>
        <w:t xml:space="preserve">responsive to changes in the environment over </w:t>
      </w:r>
      <w:r w:rsidR="00866180" w:rsidRPr="00BE372D">
        <w:rPr>
          <w:rFonts w:ascii="Times New Roman" w:hAnsi="Times New Roman" w:cs="Times New Roman"/>
          <w:sz w:val="24"/>
          <w:szCs w:val="24"/>
          <w:lang w:val="en-GB"/>
        </w:rPr>
        <w:t>time</w:t>
      </w:r>
      <w:r w:rsidR="004359D4" w:rsidRPr="00BE372D">
        <w:rPr>
          <w:rFonts w:ascii="Times New Roman" w:hAnsi="Times New Roman" w:cs="Times New Roman"/>
          <w:sz w:val="24"/>
          <w:szCs w:val="24"/>
          <w:lang w:val="en-GB"/>
        </w:rPr>
        <w:t xml:space="preserve"> (</w:t>
      </w:r>
      <w:proofErr w:type="spellStart"/>
      <w:r w:rsidR="004359D4" w:rsidRPr="00BE372D">
        <w:rPr>
          <w:rFonts w:ascii="Times New Roman" w:hAnsi="Times New Roman" w:cs="Times New Roman"/>
          <w:sz w:val="24"/>
          <w:szCs w:val="24"/>
          <w:lang w:val="en-GB"/>
        </w:rPr>
        <w:t>Lowerre</w:t>
      </w:r>
      <w:proofErr w:type="spellEnd"/>
      <w:r w:rsidR="004359D4" w:rsidRPr="00BE372D">
        <w:rPr>
          <w:rFonts w:ascii="Times New Roman" w:hAnsi="Times New Roman" w:cs="Times New Roman"/>
          <w:sz w:val="24"/>
          <w:szCs w:val="24"/>
          <w:lang w:val="en-GB"/>
        </w:rPr>
        <w:t>-Barbier</w:t>
      </w:r>
      <w:r w:rsidR="00FE0F34" w:rsidRPr="00BE372D">
        <w:rPr>
          <w:rFonts w:ascii="Times New Roman" w:hAnsi="Times New Roman" w:cs="Times New Roman"/>
          <w:sz w:val="24"/>
          <w:szCs w:val="24"/>
          <w:lang w:val="en-GB"/>
        </w:rPr>
        <w:t>i</w:t>
      </w:r>
      <w:r w:rsidR="004359D4" w:rsidRPr="00BE372D">
        <w:rPr>
          <w:rFonts w:ascii="Times New Roman" w:hAnsi="Times New Roman" w:cs="Times New Roman"/>
          <w:sz w:val="24"/>
          <w:szCs w:val="24"/>
          <w:lang w:val="en-GB"/>
        </w:rPr>
        <w:t xml:space="preserve"> et al 2017). </w:t>
      </w:r>
      <w:r w:rsidR="00B72E9D" w:rsidRPr="00BE372D">
        <w:rPr>
          <w:rFonts w:ascii="Times New Roman" w:hAnsi="Times New Roman" w:cs="Times New Roman"/>
          <w:sz w:val="24"/>
          <w:szCs w:val="24"/>
          <w:lang w:val="en-GB"/>
        </w:rPr>
        <w:t>We found that despite substantial and ongoing changes in the environment</w:t>
      </w:r>
      <w:r w:rsidR="00FE0F34" w:rsidRPr="00BE372D">
        <w:rPr>
          <w:rFonts w:ascii="Times New Roman" w:hAnsi="Times New Roman" w:cs="Times New Roman"/>
          <w:sz w:val="24"/>
          <w:szCs w:val="24"/>
          <w:lang w:val="en-GB"/>
        </w:rPr>
        <w:t>, our results confirmed the finding by Fogarty et al (2001) of the higher recruitment variability of</w:t>
      </w:r>
      <w:r w:rsidR="00DC702E" w:rsidRPr="00BE372D">
        <w:rPr>
          <w:rFonts w:ascii="Times New Roman" w:hAnsi="Times New Roman" w:cs="Times New Roman"/>
          <w:sz w:val="24"/>
          <w:szCs w:val="24"/>
          <w:lang w:val="en-GB"/>
        </w:rPr>
        <w:t xml:space="preserve"> haddock</w:t>
      </w:r>
      <w:r w:rsidR="00FE0F34" w:rsidRPr="00BE372D">
        <w:rPr>
          <w:rFonts w:ascii="Times New Roman" w:hAnsi="Times New Roman" w:cs="Times New Roman"/>
          <w:sz w:val="24"/>
          <w:szCs w:val="24"/>
          <w:lang w:val="en-GB"/>
        </w:rPr>
        <w:t xml:space="preserve"> compared to</w:t>
      </w:r>
      <w:r w:rsidR="00DC702E" w:rsidRPr="00BE372D">
        <w:rPr>
          <w:rFonts w:ascii="Times New Roman" w:hAnsi="Times New Roman" w:cs="Times New Roman"/>
          <w:sz w:val="24"/>
          <w:szCs w:val="24"/>
          <w:lang w:val="en-GB"/>
        </w:rPr>
        <w:t xml:space="preserve"> cod</w:t>
      </w:r>
      <w:r w:rsidR="00FE0F34" w:rsidRPr="00BE372D">
        <w:rPr>
          <w:rFonts w:ascii="Times New Roman" w:hAnsi="Times New Roman" w:cs="Times New Roman"/>
          <w:sz w:val="24"/>
          <w:szCs w:val="24"/>
          <w:lang w:val="en-GB"/>
        </w:rPr>
        <w:t xml:space="preserve">. </w:t>
      </w:r>
      <w:r w:rsidR="00CB2055" w:rsidRPr="00BE372D">
        <w:rPr>
          <w:rFonts w:ascii="Times New Roman" w:hAnsi="Times New Roman" w:cs="Times New Roman"/>
          <w:sz w:val="24"/>
          <w:szCs w:val="24"/>
          <w:lang w:val="en-GB"/>
        </w:rPr>
        <w:t>Likely therefore, there are fixed traits related to recruitment that var</w:t>
      </w:r>
      <w:r w:rsidR="004C071A" w:rsidRPr="00BE372D">
        <w:rPr>
          <w:rFonts w:ascii="Times New Roman" w:hAnsi="Times New Roman" w:cs="Times New Roman"/>
          <w:sz w:val="24"/>
          <w:szCs w:val="24"/>
          <w:lang w:val="en-GB"/>
        </w:rPr>
        <w:t>y</w:t>
      </w:r>
      <w:r w:rsidR="00CB2055" w:rsidRPr="00BE372D">
        <w:rPr>
          <w:rFonts w:ascii="Times New Roman" w:hAnsi="Times New Roman" w:cs="Times New Roman"/>
          <w:sz w:val="24"/>
          <w:szCs w:val="24"/>
          <w:lang w:val="en-GB"/>
        </w:rPr>
        <w:t xml:space="preserve"> between the two species </w:t>
      </w:r>
      <w:r w:rsidR="004C071A" w:rsidRPr="00BE372D">
        <w:rPr>
          <w:rFonts w:ascii="Times New Roman" w:hAnsi="Times New Roman" w:cs="Times New Roman"/>
          <w:sz w:val="24"/>
          <w:szCs w:val="24"/>
          <w:lang w:val="en-GB"/>
        </w:rPr>
        <w:t xml:space="preserve">rendering </w:t>
      </w:r>
      <w:r w:rsidR="00DC702E" w:rsidRPr="00BE372D">
        <w:rPr>
          <w:rFonts w:ascii="Times New Roman" w:hAnsi="Times New Roman" w:cs="Times New Roman"/>
          <w:sz w:val="24"/>
          <w:szCs w:val="24"/>
          <w:lang w:val="en-GB"/>
        </w:rPr>
        <w:t>haddock</w:t>
      </w:r>
      <w:r w:rsidR="00CB2055" w:rsidRPr="00BE372D">
        <w:rPr>
          <w:rFonts w:ascii="Times New Roman" w:hAnsi="Times New Roman" w:cs="Times New Roman"/>
          <w:sz w:val="24"/>
          <w:szCs w:val="24"/>
          <w:lang w:val="en-GB"/>
        </w:rPr>
        <w:t xml:space="preserve"> more prone to recruitment variability.</w:t>
      </w:r>
      <w:r w:rsidR="00847424" w:rsidRPr="00BE372D">
        <w:rPr>
          <w:rFonts w:ascii="Times New Roman" w:hAnsi="Times New Roman" w:cs="Times New Roman"/>
          <w:sz w:val="24"/>
          <w:szCs w:val="24"/>
          <w:lang w:val="en-GB"/>
        </w:rPr>
        <w:t xml:space="preserve"> </w:t>
      </w:r>
    </w:p>
    <w:p w14:paraId="5B96D0EC" w14:textId="601A4FBF" w:rsidR="005B300A" w:rsidRPr="00BE372D" w:rsidRDefault="00717811" w:rsidP="00BE372D">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share many reproductive traits with each other, as well as other gadoids and also most other important commercial temperate water species: </w:t>
      </w:r>
      <w:r w:rsidR="00F661D3" w:rsidRPr="00BE372D">
        <w:rPr>
          <w:rFonts w:ascii="Times New Roman" w:hAnsi="Times New Roman" w:cs="Times New Roman"/>
          <w:sz w:val="24"/>
          <w:szCs w:val="24"/>
          <w:lang w:val="en-GB"/>
        </w:rPr>
        <w:t xml:space="preserve">small </w:t>
      </w:r>
      <w:r w:rsidRPr="00BE372D">
        <w:rPr>
          <w:rFonts w:ascii="Times New Roman" w:hAnsi="Times New Roman" w:cs="Times New Roman"/>
          <w:sz w:val="24"/>
          <w:szCs w:val="24"/>
          <w:lang w:val="en-GB"/>
        </w:rPr>
        <w:t>pelagic egg</w:t>
      </w:r>
      <w:r w:rsidR="00F661D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larvae and </w:t>
      </w:r>
      <w:r w:rsidR="00F661D3" w:rsidRPr="00BE372D">
        <w:rPr>
          <w:rFonts w:ascii="Times New Roman" w:hAnsi="Times New Roman" w:cs="Times New Roman"/>
          <w:sz w:val="24"/>
          <w:szCs w:val="24"/>
          <w:lang w:val="en-GB"/>
        </w:rPr>
        <w:t xml:space="preserve">early-stage </w:t>
      </w:r>
      <w:r w:rsidRPr="00BE372D">
        <w:rPr>
          <w:rFonts w:ascii="Times New Roman" w:hAnsi="Times New Roman" w:cs="Times New Roman"/>
          <w:sz w:val="24"/>
          <w:szCs w:val="24"/>
          <w:lang w:val="en-GB"/>
        </w:rPr>
        <w:t>juvenile</w:t>
      </w:r>
      <w:r w:rsidR="00F661D3" w:rsidRPr="00BE372D">
        <w:rPr>
          <w:rFonts w:ascii="Times New Roman" w:hAnsi="Times New Roman" w:cs="Times New Roman"/>
          <w:sz w:val="24"/>
          <w:szCs w:val="24"/>
          <w:lang w:val="en-GB"/>
        </w:rPr>
        <w:t xml:space="preserve">s, high </w:t>
      </w:r>
      <w:r w:rsidRPr="00BE372D">
        <w:rPr>
          <w:rFonts w:ascii="Times New Roman" w:hAnsi="Times New Roman" w:cs="Times New Roman"/>
          <w:sz w:val="24"/>
          <w:szCs w:val="24"/>
          <w:lang w:val="en-GB"/>
        </w:rPr>
        <w:t>egg production</w:t>
      </w:r>
      <w:r w:rsidR="00E77F2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w:t>
      </w:r>
      <w:proofErr w:type="spellStart"/>
      <w:r w:rsidRPr="00BE372D">
        <w:rPr>
          <w:rFonts w:ascii="Times New Roman" w:hAnsi="Times New Roman" w:cs="Times New Roman"/>
          <w:sz w:val="24"/>
          <w:szCs w:val="24"/>
          <w:lang w:val="en-GB"/>
        </w:rPr>
        <w:t>Lowerre</w:t>
      </w:r>
      <w:proofErr w:type="spellEnd"/>
      <w:r w:rsidRPr="00BE372D">
        <w:rPr>
          <w:rFonts w:ascii="Times New Roman" w:hAnsi="Times New Roman" w:cs="Times New Roman"/>
          <w:sz w:val="24"/>
          <w:szCs w:val="24"/>
          <w:lang w:val="en-GB"/>
        </w:rPr>
        <w:t>-Barbieri et al 2017)</w:t>
      </w:r>
      <w:r w:rsidR="00842866" w:rsidRPr="00BE372D">
        <w:rPr>
          <w:rFonts w:ascii="Times New Roman" w:hAnsi="Times New Roman" w:cs="Times New Roman"/>
          <w:sz w:val="24"/>
          <w:szCs w:val="24"/>
          <w:lang w:val="en-GB"/>
        </w:rPr>
        <w:t xml:space="preserve"> and batch spawning</w:t>
      </w:r>
      <w:r w:rsidR="005400F7"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t>
      </w:r>
      <w:proofErr w:type="spellStart"/>
      <w:r w:rsidR="00842866" w:rsidRPr="00BE372D">
        <w:rPr>
          <w:rFonts w:ascii="Times New Roman" w:hAnsi="Times New Roman" w:cs="Times New Roman"/>
          <w:sz w:val="24"/>
          <w:szCs w:val="24"/>
          <w:lang w:val="en-GB"/>
        </w:rPr>
        <w:t>Murua</w:t>
      </w:r>
      <w:proofErr w:type="spellEnd"/>
      <w:r w:rsidR="00842866" w:rsidRPr="00BE372D">
        <w:rPr>
          <w:rFonts w:ascii="Times New Roman" w:hAnsi="Times New Roman" w:cs="Times New Roman"/>
          <w:sz w:val="24"/>
          <w:szCs w:val="24"/>
          <w:lang w:val="en-GB"/>
        </w:rPr>
        <w:t xml:space="preserve"> and </w:t>
      </w:r>
      <w:proofErr w:type="spellStart"/>
      <w:r w:rsidR="00842866" w:rsidRPr="00BE372D">
        <w:rPr>
          <w:rFonts w:ascii="Times New Roman" w:hAnsi="Times New Roman" w:cs="Times New Roman"/>
          <w:sz w:val="24"/>
          <w:szCs w:val="24"/>
          <w:lang w:val="en-GB"/>
        </w:rPr>
        <w:t>Sab</w:t>
      </w:r>
      <w:r w:rsidR="005400F7" w:rsidRPr="00BE372D">
        <w:rPr>
          <w:rFonts w:ascii="Times New Roman" w:hAnsi="Times New Roman" w:cs="Times New Roman"/>
          <w:sz w:val="24"/>
          <w:szCs w:val="24"/>
          <w:lang w:val="en-GB"/>
        </w:rPr>
        <w:t>or</w:t>
      </w:r>
      <w:r w:rsidR="00842866" w:rsidRPr="00BE372D">
        <w:rPr>
          <w:rFonts w:ascii="Times New Roman" w:hAnsi="Times New Roman" w:cs="Times New Roman"/>
          <w:sz w:val="24"/>
          <w:szCs w:val="24"/>
          <w:lang w:val="en-GB"/>
        </w:rPr>
        <w:t>ido</w:t>
      </w:r>
      <w:proofErr w:type="spellEnd"/>
      <w:r w:rsidR="00842866" w:rsidRPr="00BE372D">
        <w:rPr>
          <w:rFonts w:ascii="Times New Roman" w:hAnsi="Times New Roman" w:cs="Times New Roman"/>
          <w:sz w:val="24"/>
          <w:szCs w:val="24"/>
          <w:lang w:val="en-GB"/>
        </w:rPr>
        <w:t>-Rey 2003)</w:t>
      </w:r>
      <w:r w:rsidRPr="00BE372D">
        <w:rPr>
          <w:rFonts w:ascii="Times New Roman" w:hAnsi="Times New Roman" w:cs="Times New Roman"/>
          <w:sz w:val="24"/>
          <w:szCs w:val="24"/>
          <w:lang w:val="en-GB"/>
        </w:rPr>
        <w:t>.</w:t>
      </w:r>
      <w:r w:rsidR="00F661D3" w:rsidRPr="00BE372D">
        <w:rPr>
          <w:rFonts w:ascii="Times New Roman" w:hAnsi="Times New Roman" w:cs="Times New Roman"/>
          <w:sz w:val="24"/>
          <w:szCs w:val="24"/>
          <w:lang w:val="en-GB"/>
        </w:rPr>
        <w:t xml:space="preserve"> Combined with a broad age structure with several reproductive age groups, </w:t>
      </w:r>
      <w:r w:rsidR="00842866" w:rsidRPr="00BE372D">
        <w:rPr>
          <w:rFonts w:ascii="Times New Roman" w:hAnsi="Times New Roman" w:cs="Times New Roman"/>
          <w:sz w:val="24"/>
          <w:szCs w:val="24"/>
          <w:lang w:val="en-GB"/>
        </w:rPr>
        <w:t>t</w:t>
      </w:r>
      <w:r w:rsidRPr="00BE372D">
        <w:rPr>
          <w:rFonts w:ascii="Times New Roman" w:hAnsi="Times New Roman" w:cs="Times New Roman"/>
          <w:sz w:val="24"/>
          <w:szCs w:val="24"/>
          <w:lang w:val="en-GB"/>
        </w:rPr>
        <w:t xml:space="preserve">hese traits </w:t>
      </w:r>
      <w:r w:rsidR="00F661D3" w:rsidRPr="00BE372D">
        <w:rPr>
          <w:rFonts w:ascii="Times New Roman" w:hAnsi="Times New Roman" w:cs="Times New Roman"/>
          <w:sz w:val="24"/>
          <w:szCs w:val="24"/>
          <w:lang w:val="en-GB"/>
        </w:rPr>
        <w:t xml:space="preserve">serve to </w:t>
      </w:r>
      <w:r w:rsidRPr="00BE372D">
        <w:rPr>
          <w:rFonts w:ascii="Times New Roman" w:hAnsi="Times New Roman" w:cs="Times New Roman"/>
          <w:sz w:val="24"/>
          <w:szCs w:val="24"/>
          <w:lang w:val="en-GB"/>
        </w:rPr>
        <w:t xml:space="preserve">buffer against environmental perturbation </w:t>
      </w:r>
      <w:r w:rsidR="00F661D3" w:rsidRPr="00BE372D">
        <w:rPr>
          <w:rFonts w:ascii="Times New Roman" w:hAnsi="Times New Roman" w:cs="Times New Roman"/>
          <w:sz w:val="24"/>
          <w:szCs w:val="24"/>
          <w:lang w:val="en-GB"/>
        </w:rPr>
        <w:t>and, up to a point,</w:t>
      </w:r>
      <w:r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against </w:t>
      </w:r>
      <w:r w:rsidRPr="00BE372D">
        <w:rPr>
          <w:rFonts w:ascii="Times New Roman" w:hAnsi="Times New Roman" w:cs="Times New Roman"/>
          <w:sz w:val="24"/>
          <w:szCs w:val="24"/>
          <w:lang w:val="en-GB"/>
        </w:rPr>
        <w:t>perturbations caused by fishing.</w:t>
      </w:r>
      <w:r w:rsidR="00DC702E"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C</w:t>
      </w:r>
      <w:r w:rsidR="00DC702E" w:rsidRPr="00BE372D">
        <w:rPr>
          <w:rFonts w:ascii="Times New Roman" w:hAnsi="Times New Roman" w:cs="Times New Roman"/>
          <w:sz w:val="24"/>
          <w:szCs w:val="24"/>
          <w:lang w:val="en-GB"/>
        </w:rPr>
        <w:t>od</w:t>
      </w:r>
      <w:r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also </w:t>
      </w:r>
      <w:r w:rsidR="00842866" w:rsidRPr="00BE372D">
        <w:rPr>
          <w:rFonts w:ascii="Times New Roman" w:hAnsi="Times New Roman" w:cs="Times New Roman"/>
          <w:sz w:val="24"/>
          <w:szCs w:val="24"/>
          <w:lang w:val="en-GB"/>
        </w:rPr>
        <w:t xml:space="preserve">share </w:t>
      </w:r>
      <w:r w:rsidRPr="00BE372D">
        <w:rPr>
          <w:rFonts w:ascii="Times New Roman" w:hAnsi="Times New Roman" w:cs="Times New Roman"/>
          <w:sz w:val="24"/>
          <w:szCs w:val="24"/>
          <w:lang w:val="en-GB"/>
        </w:rPr>
        <w:t>traits</w:t>
      </w:r>
      <w:r w:rsidR="00865C75"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that have been </w:t>
      </w:r>
      <w:r w:rsidR="00865C75" w:rsidRPr="00BE372D">
        <w:rPr>
          <w:rFonts w:ascii="Times New Roman" w:hAnsi="Times New Roman" w:cs="Times New Roman"/>
          <w:sz w:val="24"/>
          <w:szCs w:val="24"/>
          <w:lang w:val="en-GB"/>
        </w:rPr>
        <w:t xml:space="preserve">used to classify fish </w:t>
      </w:r>
      <w:r w:rsidR="00F661D3" w:rsidRPr="00BE372D">
        <w:rPr>
          <w:rFonts w:ascii="Times New Roman" w:hAnsi="Times New Roman" w:cs="Times New Roman"/>
          <w:sz w:val="24"/>
          <w:szCs w:val="24"/>
          <w:lang w:val="en-GB"/>
        </w:rPr>
        <w:t xml:space="preserve">species </w:t>
      </w:r>
      <w:r w:rsidR="005B5C25" w:rsidRPr="00BE372D">
        <w:rPr>
          <w:rFonts w:ascii="Times New Roman" w:hAnsi="Times New Roman" w:cs="Times New Roman"/>
          <w:sz w:val="24"/>
          <w:szCs w:val="24"/>
          <w:lang w:val="en-GB"/>
        </w:rPr>
        <w:t>according to</w:t>
      </w:r>
      <w:r w:rsidR="00F661D3" w:rsidRPr="00BE372D">
        <w:rPr>
          <w:rFonts w:ascii="Times New Roman" w:hAnsi="Times New Roman" w:cs="Times New Roman"/>
          <w:sz w:val="24"/>
          <w:szCs w:val="24"/>
          <w:lang w:val="en-GB"/>
        </w:rPr>
        <w:t xml:space="preserve"> their</w:t>
      </w:r>
      <w:r w:rsidR="005B5C2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s</w:t>
      </w:r>
      <w:r w:rsidR="005B5C25" w:rsidRPr="00BE372D">
        <w:rPr>
          <w:rFonts w:ascii="Times New Roman" w:hAnsi="Times New Roman" w:cs="Times New Roman"/>
          <w:sz w:val="24"/>
          <w:szCs w:val="24"/>
          <w:lang w:val="en-GB"/>
        </w:rPr>
        <w:t>usce</w:t>
      </w:r>
      <w:r w:rsidR="002A08DE" w:rsidRPr="00BE372D">
        <w:rPr>
          <w:rFonts w:ascii="Times New Roman" w:hAnsi="Times New Roman" w:cs="Times New Roman"/>
          <w:sz w:val="24"/>
          <w:szCs w:val="24"/>
          <w:lang w:val="en-GB"/>
        </w:rPr>
        <w:t>pti</w:t>
      </w:r>
      <w:r w:rsidR="005B5C25" w:rsidRPr="00BE372D">
        <w:rPr>
          <w:rFonts w:ascii="Times New Roman" w:hAnsi="Times New Roman" w:cs="Times New Roman"/>
          <w:sz w:val="24"/>
          <w:szCs w:val="24"/>
          <w:lang w:val="en-GB"/>
        </w:rPr>
        <w:t xml:space="preserve">bility to overfishing, population dynamics and </w:t>
      </w:r>
      <w:r w:rsidR="005B5C25" w:rsidRPr="00BE372D">
        <w:rPr>
          <w:rFonts w:ascii="Times New Roman" w:hAnsi="Times New Roman" w:cs="Times New Roman"/>
          <w:sz w:val="24"/>
          <w:szCs w:val="24"/>
          <w:lang w:val="en-GB"/>
        </w:rPr>
        <w:lastRenderedPageBreak/>
        <w:t>recru</w:t>
      </w:r>
      <w:r w:rsidR="002A08DE" w:rsidRPr="00BE372D">
        <w:rPr>
          <w:rFonts w:ascii="Times New Roman" w:hAnsi="Times New Roman" w:cs="Times New Roman"/>
          <w:sz w:val="24"/>
          <w:szCs w:val="24"/>
          <w:lang w:val="en-GB"/>
        </w:rPr>
        <w:t>it</w:t>
      </w:r>
      <w:r w:rsidR="005B5C25" w:rsidRPr="00BE372D">
        <w:rPr>
          <w:rFonts w:ascii="Times New Roman" w:hAnsi="Times New Roman" w:cs="Times New Roman"/>
          <w:sz w:val="24"/>
          <w:szCs w:val="24"/>
          <w:lang w:val="en-GB"/>
        </w:rPr>
        <w:t>m</w:t>
      </w:r>
      <w:r w:rsidR="002A08DE" w:rsidRPr="00BE372D">
        <w:rPr>
          <w:rFonts w:ascii="Times New Roman" w:hAnsi="Times New Roman" w:cs="Times New Roman"/>
          <w:sz w:val="24"/>
          <w:szCs w:val="24"/>
          <w:lang w:val="en-GB"/>
        </w:rPr>
        <w:t>ent</w:t>
      </w:r>
      <w:r w:rsidR="005B5C25" w:rsidRPr="00BE372D">
        <w:rPr>
          <w:rFonts w:ascii="Times New Roman" w:hAnsi="Times New Roman" w:cs="Times New Roman"/>
          <w:sz w:val="24"/>
          <w:szCs w:val="24"/>
          <w:lang w:val="en-GB"/>
        </w:rPr>
        <w:t xml:space="preserve"> variability (</w:t>
      </w:r>
      <w:r w:rsidR="002A08DE" w:rsidRPr="00BE372D">
        <w:rPr>
          <w:rFonts w:ascii="Times New Roman" w:hAnsi="Times New Roman" w:cs="Times New Roman"/>
          <w:sz w:val="24"/>
          <w:szCs w:val="24"/>
          <w:lang w:val="en-GB"/>
        </w:rPr>
        <w:t xml:space="preserve">e.g. </w:t>
      </w:r>
      <w:proofErr w:type="spellStart"/>
      <w:r w:rsidR="005B5C25" w:rsidRPr="00BE372D">
        <w:rPr>
          <w:rFonts w:ascii="Times New Roman" w:hAnsi="Times New Roman" w:cs="Times New Roman"/>
          <w:sz w:val="24"/>
          <w:szCs w:val="24"/>
          <w:lang w:val="en-GB"/>
        </w:rPr>
        <w:t>Winemiller</w:t>
      </w:r>
      <w:proofErr w:type="spellEnd"/>
      <w:r w:rsidR="005B5C25" w:rsidRPr="00BE372D">
        <w:rPr>
          <w:rFonts w:ascii="Times New Roman" w:hAnsi="Times New Roman" w:cs="Times New Roman"/>
          <w:sz w:val="24"/>
          <w:szCs w:val="24"/>
          <w:lang w:val="en-GB"/>
        </w:rPr>
        <w:t xml:space="preserve"> and Rose 1992)</w:t>
      </w:r>
      <w:r w:rsidR="002A08DE"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The outstanding question of w</w:t>
      </w:r>
      <w:r w:rsidR="00842866" w:rsidRPr="00BE372D">
        <w:rPr>
          <w:rFonts w:ascii="Times New Roman" w:hAnsi="Times New Roman" w:cs="Times New Roman"/>
          <w:sz w:val="24"/>
          <w:szCs w:val="24"/>
          <w:lang w:val="en-GB"/>
        </w:rPr>
        <w:t xml:space="preserve">hat accounts for the differences in recruitment variability between </w:t>
      </w:r>
      <w:r w:rsidR="00F661D3" w:rsidRPr="00BE372D">
        <w:rPr>
          <w:rFonts w:ascii="Times New Roman" w:hAnsi="Times New Roman" w:cs="Times New Roman"/>
          <w:sz w:val="24"/>
          <w:szCs w:val="24"/>
          <w:lang w:val="en-GB"/>
        </w:rPr>
        <w:t>cod and haddock remain to be determined.</w:t>
      </w:r>
      <w:r w:rsidR="00842866" w:rsidRPr="00BE372D">
        <w:rPr>
          <w:rFonts w:ascii="Times New Roman" w:hAnsi="Times New Roman" w:cs="Times New Roman"/>
          <w:sz w:val="24"/>
          <w:szCs w:val="24"/>
          <w:lang w:val="en-GB"/>
        </w:rPr>
        <w:t xml:space="preserve">  I</w:t>
      </w:r>
      <w:r w:rsidR="00E8586D" w:rsidRPr="00BE372D">
        <w:rPr>
          <w:rFonts w:ascii="Times New Roman" w:hAnsi="Times New Roman" w:cs="Times New Roman"/>
          <w:sz w:val="24"/>
          <w:szCs w:val="24"/>
          <w:lang w:val="en-GB"/>
        </w:rPr>
        <w:t xml:space="preserve">t is </w:t>
      </w:r>
      <w:r w:rsidR="00CF4692" w:rsidRPr="00BE372D">
        <w:rPr>
          <w:rFonts w:ascii="Times New Roman" w:hAnsi="Times New Roman" w:cs="Times New Roman"/>
          <w:sz w:val="24"/>
          <w:szCs w:val="24"/>
          <w:lang w:val="en-GB"/>
        </w:rPr>
        <w:t xml:space="preserve">often </w:t>
      </w:r>
      <w:r w:rsidR="00E8586D" w:rsidRPr="00BE372D">
        <w:rPr>
          <w:rFonts w:ascii="Times New Roman" w:hAnsi="Times New Roman" w:cs="Times New Roman"/>
          <w:sz w:val="24"/>
          <w:szCs w:val="24"/>
          <w:lang w:val="en-GB"/>
        </w:rPr>
        <w:t xml:space="preserve">difficult to </w:t>
      </w:r>
      <w:r w:rsidR="00F661D3" w:rsidRPr="00BE372D">
        <w:rPr>
          <w:rFonts w:ascii="Times New Roman" w:hAnsi="Times New Roman" w:cs="Times New Roman"/>
          <w:sz w:val="24"/>
          <w:szCs w:val="24"/>
          <w:lang w:val="en-GB"/>
        </w:rPr>
        <w:t>determine</w:t>
      </w:r>
      <w:r w:rsidR="00E8586D"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if</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reported differences</w:t>
      </w:r>
      <w:r w:rsidR="002A08DE" w:rsidRPr="00BE372D">
        <w:rPr>
          <w:rFonts w:ascii="Times New Roman" w:hAnsi="Times New Roman" w:cs="Times New Roman"/>
          <w:sz w:val="24"/>
          <w:szCs w:val="24"/>
          <w:lang w:val="en-GB"/>
        </w:rPr>
        <w:t xml:space="preserve"> among</w:t>
      </w:r>
      <w:r w:rsidR="00DC702E" w:rsidRPr="00BE372D">
        <w:rPr>
          <w:rFonts w:ascii="Times New Roman" w:hAnsi="Times New Roman" w:cs="Times New Roman"/>
          <w:sz w:val="24"/>
          <w:szCs w:val="24"/>
          <w:lang w:val="en-GB"/>
        </w:rPr>
        <w:t xml:space="preserve"> cod</w:t>
      </w:r>
      <w:r w:rsidR="002A08DE"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2A08DE" w:rsidRPr="00BE372D">
        <w:rPr>
          <w:rFonts w:ascii="Times New Roman" w:hAnsi="Times New Roman" w:cs="Times New Roman"/>
          <w:sz w:val="24"/>
          <w:szCs w:val="24"/>
          <w:lang w:val="en-GB"/>
        </w:rPr>
        <w:t xml:space="preserve"> </w:t>
      </w:r>
      <w:r w:rsidR="00E8586D" w:rsidRPr="00BE372D">
        <w:rPr>
          <w:rFonts w:ascii="Times New Roman" w:hAnsi="Times New Roman" w:cs="Times New Roman"/>
          <w:sz w:val="24"/>
          <w:szCs w:val="24"/>
          <w:lang w:val="en-GB"/>
        </w:rPr>
        <w:t xml:space="preserve">are due </w:t>
      </w:r>
      <w:r w:rsidR="00365701" w:rsidRPr="00BE372D">
        <w:rPr>
          <w:rFonts w:ascii="Times New Roman" w:hAnsi="Times New Roman" w:cs="Times New Roman"/>
          <w:sz w:val="24"/>
          <w:szCs w:val="24"/>
          <w:lang w:val="en-GB"/>
        </w:rPr>
        <w:t xml:space="preserve">to </w:t>
      </w:r>
      <w:r w:rsidR="00E8586D" w:rsidRPr="00BE372D">
        <w:rPr>
          <w:rFonts w:ascii="Times New Roman" w:hAnsi="Times New Roman" w:cs="Times New Roman"/>
          <w:sz w:val="24"/>
          <w:szCs w:val="24"/>
          <w:lang w:val="en-GB"/>
        </w:rPr>
        <w:t>species</w:t>
      </w:r>
      <w:r w:rsidR="00365701" w:rsidRPr="00BE372D">
        <w:rPr>
          <w:rFonts w:ascii="Times New Roman" w:hAnsi="Times New Roman" w:cs="Times New Roman"/>
          <w:sz w:val="24"/>
          <w:szCs w:val="24"/>
          <w:lang w:val="en-GB"/>
        </w:rPr>
        <w:t>-</w:t>
      </w:r>
      <w:r w:rsidR="00E8586D" w:rsidRPr="00BE372D">
        <w:rPr>
          <w:rFonts w:ascii="Times New Roman" w:hAnsi="Times New Roman" w:cs="Times New Roman"/>
          <w:sz w:val="24"/>
          <w:szCs w:val="24"/>
          <w:lang w:val="en-GB"/>
        </w:rPr>
        <w:t>specific traits or pertain only to the specifi</w:t>
      </w:r>
      <w:r w:rsidR="009A07BB" w:rsidRPr="00BE372D">
        <w:rPr>
          <w:rFonts w:ascii="Times New Roman" w:hAnsi="Times New Roman" w:cs="Times New Roman"/>
          <w:sz w:val="24"/>
          <w:szCs w:val="24"/>
          <w:lang w:val="en-GB"/>
        </w:rPr>
        <w:t xml:space="preserve">c </w:t>
      </w:r>
      <w:r w:rsidR="00CF4692" w:rsidRPr="00BE372D">
        <w:rPr>
          <w:rFonts w:ascii="Times New Roman" w:hAnsi="Times New Roman" w:cs="Times New Roman"/>
          <w:sz w:val="24"/>
          <w:szCs w:val="24"/>
          <w:lang w:val="en-GB"/>
        </w:rPr>
        <w:t>areas studie</w:t>
      </w:r>
      <w:r w:rsidR="00A035F2" w:rsidRPr="00BE372D">
        <w:rPr>
          <w:rFonts w:ascii="Times New Roman" w:hAnsi="Times New Roman" w:cs="Times New Roman"/>
          <w:sz w:val="24"/>
          <w:szCs w:val="24"/>
          <w:lang w:val="en-GB"/>
        </w:rPr>
        <w:t>d</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 xml:space="preserve">For instance, </w:t>
      </w:r>
      <w:r w:rsidR="009A07BB" w:rsidRPr="00BE372D">
        <w:rPr>
          <w:rFonts w:ascii="Times New Roman" w:hAnsi="Times New Roman" w:cs="Times New Roman"/>
          <w:sz w:val="24"/>
          <w:szCs w:val="24"/>
          <w:lang w:val="en-GB"/>
        </w:rPr>
        <w:t xml:space="preserve">Fogarty et al (2001) reported a more protracted </w:t>
      </w:r>
      <w:r w:rsidR="00F661D3" w:rsidRPr="00BE372D">
        <w:rPr>
          <w:rFonts w:ascii="Times New Roman" w:hAnsi="Times New Roman" w:cs="Times New Roman"/>
          <w:sz w:val="24"/>
          <w:szCs w:val="24"/>
          <w:lang w:val="en-GB"/>
        </w:rPr>
        <w:t xml:space="preserve">spawning </w:t>
      </w:r>
      <w:r w:rsidR="008366FB" w:rsidRPr="00BE372D">
        <w:rPr>
          <w:rFonts w:ascii="Times New Roman" w:hAnsi="Times New Roman" w:cs="Times New Roman"/>
          <w:sz w:val="24"/>
          <w:szCs w:val="24"/>
          <w:lang w:val="en-GB"/>
        </w:rPr>
        <w:t xml:space="preserve">season </w:t>
      </w:r>
      <w:ins w:id="34" w:author="Michael Fogarty" w:date="2022-02-08T11:51:00Z">
        <w:r w:rsidR="000200DE">
          <w:rPr>
            <w:rFonts w:ascii="Times New Roman" w:hAnsi="Times New Roman" w:cs="Times New Roman"/>
            <w:sz w:val="24"/>
            <w:szCs w:val="24"/>
            <w:lang w:val="en-GB"/>
          </w:rPr>
          <w:t xml:space="preserve">and broader spatial extent </w:t>
        </w:r>
      </w:ins>
      <w:r w:rsidR="008366FB" w:rsidRPr="00BE372D">
        <w:rPr>
          <w:rFonts w:ascii="Times New Roman" w:hAnsi="Times New Roman" w:cs="Times New Roman"/>
          <w:sz w:val="24"/>
          <w:szCs w:val="24"/>
          <w:lang w:val="en-GB"/>
        </w:rPr>
        <w:t>of</w:t>
      </w:r>
      <w:r w:rsidR="00DC702E" w:rsidRPr="00BE372D">
        <w:rPr>
          <w:rFonts w:ascii="Times New Roman" w:hAnsi="Times New Roman" w:cs="Times New Roman"/>
          <w:sz w:val="24"/>
          <w:szCs w:val="24"/>
          <w:lang w:val="en-GB"/>
        </w:rPr>
        <w:t xml:space="preserve"> cod</w:t>
      </w:r>
      <w:r w:rsidR="008366FB" w:rsidRPr="00BE372D">
        <w:rPr>
          <w:rFonts w:ascii="Times New Roman" w:hAnsi="Times New Roman" w:cs="Times New Roman"/>
          <w:sz w:val="24"/>
          <w:szCs w:val="24"/>
          <w:lang w:val="en-GB"/>
        </w:rPr>
        <w:t xml:space="preserve"> compared to</w:t>
      </w:r>
      <w:r w:rsidR="00DC702E" w:rsidRPr="00BE372D">
        <w:rPr>
          <w:rFonts w:ascii="Times New Roman" w:hAnsi="Times New Roman" w:cs="Times New Roman"/>
          <w:sz w:val="24"/>
          <w:szCs w:val="24"/>
          <w:lang w:val="en-GB"/>
        </w:rPr>
        <w:t xml:space="preserve"> haddock</w:t>
      </w:r>
      <w:r w:rsidR="008366FB" w:rsidRPr="00BE372D">
        <w:rPr>
          <w:rFonts w:ascii="Times New Roman" w:hAnsi="Times New Roman" w:cs="Times New Roman"/>
          <w:sz w:val="24"/>
          <w:szCs w:val="24"/>
          <w:lang w:val="en-GB"/>
        </w:rPr>
        <w:t xml:space="preserve"> as an explanation of the difference in recruitment variability</w:t>
      </w:r>
      <w:r w:rsidR="00CF4692" w:rsidRPr="00BE372D">
        <w:rPr>
          <w:rFonts w:ascii="Times New Roman" w:hAnsi="Times New Roman" w:cs="Times New Roman"/>
          <w:sz w:val="24"/>
          <w:szCs w:val="24"/>
          <w:lang w:val="en-GB"/>
        </w:rPr>
        <w:t xml:space="preserve">, but the evidence that exists from the Barents Sea suggests </w:t>
      </w:r>
      <w:r w:rsidR="00F661D3" w:rsidRPr="00BE372D">
        <w:rPr>
          <w:rFonts w:ascii="Times New Roman" w:hAnsi="Times New Roman" w:cs="Times New Roman"/>
          <w:sz w:val="24"/>
          <w:szCs w:val="24"/>
          <w:lang w:val="en-GB"/>
        </w:rPr>
        <w:t xml:space="preserve">an </w:t>
      </w:r>
      <w:r w:rsidR="00CF4692" w:rsidRPr="00BE372D">
        <w:rPr>
          <w:rFonts w:ascii="Times New Roman" w:hAnsi="Times New Roman" w:cs="Times New Roman"/>
          <w:sz w:val="24"/>
          <w:szCs w:val="24"/>
          <w:lang w:val="en-GB"/>
        </w:rPr>
        <w:t xml:space="preserve">opposite </w:t>
      </w:r>
      <w:r w:rsidR="00F661D3" w:rsidRPr="00BE372D">
        <w:rPr>
          <w:rFonts w:ascii="Times New Roman" w:hAnsi="Times New Roman" w:cs="Times New Roman"/>
          <w:sz w:val="24"/>
          <w:szCs w:val="24"/>
          <w:lang w:val="en-GB"/>
        </w:rPr>
        <w:t xml:space="preserve">pattern </w:t>
      </w:r>
      <w:r w:rsidR="00CF4692" w:rsidRPr="00BE372D">
        <w:rPr>
          <w:rFonts w:ascii="Times New Roman" w:hAnsi="Times New Roman" w:cs="Times New Roman"/>
          <w:sz w:val="24"/>
          <w:szCs w:val="24"/>
          <w:lang w:val="en-GB"/>
        </w:rPr>
        <w:t>(</w:t>
      </w:r>
      <w:proofErr w:type="spellStart"/>
      <w:r w:rsidR="00CF4692" w:rsidRPr="00BE372D">
        <w:rPr>
          <w:rFonts w:ascii="Times New Roman" w:hAnsi="Times New Roman" w:cs="Times New Roman"/>
          <w:sz w:val="24"/>
          <w:szCs w:val="24"/>
          <w:lang w:val="en-GB"/>
        </w:rPr>
        <w:t>Bergstad</w:t>
      </w:r>
      <w:proofErr w:type="spellEnd"/>
      <w:r w:rsidR="00CF4692" w:rsidRPr="00BE372D">
        <w:rPr>
          <w:rFonts w:ascii="Times New Roman" w:hAnsi="Times New Roman" w:cs="Times New Roman"/>
          <w:sz w:val="24"/>
          <w:szCs w:val="24"/>
          <w:lang w:val="en-GB"/>
        </w:rPr>
        <w:t xml:space="preserve"> et al 1987).  </w:t>
      </w:r>
      <w:r w:rsidR="00323060" w:rsidRPr="00BE372D">
        <w:rPr>
          <w:rFonts w:ascii="Times New Roman" w:hAnsi="Times New Roman" w:cs="Times New Roman"/>
          <w:sz w:val="24"/>
          <w:szCs w:val="24"/>
          <w:lang w:val="en-GB"/>
        </w:rPr>
        <w:t xml:space="preserve"> </w:t>
      </w:r>
    </w:p>
    <w:p w14:paraId="1518CA27" w14:textId="7BA25085" w:rsidR="00890173" w:rsidRPr="00BE372D" w:rsidRDefault="00323060"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Traits that appear to be </w:t>
      </w:r>
      <w:r w:rsidR="002A08DE" w:rsidRPr="00BE372D">
        <w:rPr>
          <w:rFonts w:ascii="Times New Roman" w:hAnsi="Times New Roman" w:cs="Times New Roman"/>
          <w:sz w:val="24"/>
          <w:szCs w:val="24"/>
          <w:lang w:val="en-GB"/>
        </w:rPr>
        <w:t xml:space="preserve">consistently </w:t>
      </w:r>
      <w:r w:rsidRPr="00BE372D">
        <w:rPr>
          <w:rFonts w:ascii="Times New Roman" w:hAnsi="Times New Roman" w:cs="Times New Roman"/>
          <w:sz w:val="24"/>
          <w:szCs w:val="24"/>
          <w:lang w:val="en-GB"/>
        </w:rPr>
        <w:t xml:space="preserve">different </w:t>
      </w:r>
      <w:r w:rsidR="00842866" w:rsidRPr="00BE372D">
        <w:rPr>
          <w:rFonts w:ascii="Times New Roman" w:hAnsi="Times New Roman" w:cs="Times New Roman"/>
          <w:sz w:val="24"/>
          <w:szCs w:val="24"/>
          <w:lang w:val="en-GB"/>
        </w:rPr>
        <w:t xml:space="preserve">between species </w:t>
      </w:r>
      <w:r w:rsidRPr="00BE372D">
        <w:rPr>
          <w:rFonts w:ascii="Times New Roman" w:hAnsi="Times New Roman" w:cs="Times New Roman"/>
          <w:sz w:val="24"/>
          <w:szCs w:val="24"/>
          <w:lang w:val="en-GB"/>
        </w:rPr>
        <w:t xml:space="preserve">across areas </w:t>
      </w:r>
      <w:r w:rsidR="00020219" w:rsidRPr="00BE372D">
        <w:rPr>
          <w:rFonts w:ascii="Times New Roman" w:hAnsi="Times New Roman" w:cs="Times New Roman"/>
          <w:sz w:val="24"/>
          <w:szCs w:val="24"/>
          <w:lang w:val="en-GB"/>
        </w:rPr>
        <w:t>are</w:t>
      </w:r>
      <w:r w:rsidRPr="00BE372D">
        <w:rPr>
          <w:rFonts w:ascii="Times New Roman" w:hAnsi="Times New Roman" w:cs="Times New Roman"/>
          <w:sz w:val="24"/>
          <w:szCs w:val="24"/>
          <w:lang w:val="en-GB"/>
        </w:rPr>
        <w:t xml:space="preserve"> diet</w:t>
      </w:r>
      <w:r w:rsidR="002A08DE" w:rsidRPr="00BE372D">
        <w:rPr>
          <w:rFonts w:ascii="Times New Roman" w:hAnsi="Times New Roman" w:cs="Times New Roman"/>
          <w:sz w:val="24"/>
          <w:szCs w:val="24"/>
          <w:lang w:val="en-GB"/>
        </w:rPr>
        <w:t xml:space="preserve"> and </w:t>
      </w:r>
      <w:r w:rsidR="00020219" w:rsidRPr="00BE372D">
        <w:rPr>
          <w:rFonts w:ascii="Times New Roman" w:hAnsi="Times New Roman" w:cs="Times New Roman"/>
          <w:sz w:val="24"/>
          <w:szCs w:val="24"/>
          <w:lang w:val="en-GB"/>
        </w:rPr>
        <w:t>maximum size</w:t>
      </w:r>
      <w:r w:rsidR="002A08DE" w:rsidRPr="00BE372D">
        <w:rPr>
          <w:rFonts w:ascii="Times New Roman" w:hAnsi="Times New Roman" w:cs="Times New Roman"/>
          <w:sz w:val="24"/>
          <w:szCs w:val="24"/>
          <w:lang w:val="en-GB"/>
        </w:rPr>
        <w:t>.</w:t>
      </w:r>
      <w:r w:rsidR="00DC702E" w:rsidRPr="00BE372D">
        <w:rPr>
          <w:rFonts w:ascii="Times New Roman" w:hAnsi="Times New Roman" w:cs="Times New Roman"/>
          <w:sz w:val="24"/>
          <w:szCs w:val="24"/>
          <w:lang w:val="en-GB"/>
        </w:rPr>
        <w:t xml:space="preserve"> </w:t>
      </w:r>
      <w:r w:rsidR="00704D06" w:rsidRPr="00BE372D">
        <w:rPr>
          <w:rFonts w:ascii="Times New Roman" w:hAnsi="Times New Roman" w:cs="Times New Roman"/>
          <w:sz w:val="24"/>
          <w:szCs w:val="24"/>
          <w:lang w:val="en-GB"/>
        </w:rPr>
        <w:t xml:space="preserve">Adult </w:t>
      </w:r>
      <w:r w:rsidR="00DC702E" w:rsidRPr="00BE372D">
        <w:rPr>
          <w:rFonts w:ascii="Times New Roman" w:hAnsi="Times New Roman" w:cs="Times New Roman"/>
          <w:sz w:val="24"/>
          <w:szCs w:val="24"/>
          <w:lang w:val="en-GB"/>
        </w:rPr>
        <w:t>haddock</w:t>
      </w:r>
      <w:r w:rsidR="00020219" w:rsidRPr="00BE372D">
        <w:rPr>
          <w:rFonts w:ascii="Times New Roman" w:hAnsi="Times New Roman" w:cs="Times New Roman"/>
          <w:sz w:val="24"/>
          <w:szCs w:val="24"/>
          <w:lang w:val="en-GB"/>
        </w:rPr>
        <w:t xml:space="preserve"> is</w:t>
      </w:r>
      <w:r w:rsidRPr="00BE372D">
        <w:rPr>
          <w:rFonts w:ascii="Times New Roman" w:hAnsi="Times New Roman" w:cs="Times New Roman"/>
          <w:sz w:val="24"/>
          <w:szCs w:val="24"/>
          <w:lang w:val="en-GB"/>
        </w:rPr>
        <w:t xml:space="preserve"> </w:t>
      </w:r>
      <w:r w:rsidR="00020219" w:rsidRPr="00BE372D">
        <w:rPr>
          <w:rFonts w:ascii="Times New Roman" w:hAnsi="Times New Roman" w:cs="Times New Roman"/>
          <w:sz w:val="24"/>
          <w:szCs w:val="24"/>
          <w:lang w:val="en-GB"/>
        </w:rPr>
        <w:t>more</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 xml:space="preserve">of a </w:t>
      </w:r>
      <w:r w:rsidRPr="00BE372D">
        <w:rPr>
          <w:rFonts w:ascii="Times New Roman" w:hAnsi="Times New Roman" w:cs="Times New Roman"/>
          <w:sz w:val="24"/>
          <w:szCs w:val="24"/>
          <w:lang w:val="en-GB"/>
        </w:rPr>
        <w:t xml:space="preserve">benthivore </w:t>
      </w:r>
      <w:r w:rsidR="000E521C" w:rsidRPr="00BE372D">
        <w:rPr>
          <w:rFonts w:ascii="Times New Roman" w:hAnsi="Times New Roman" w:cs="Times New Roman"/>
          <w:sz w:val="24"/>
          <w:szCs w:val="24"/>
          <w:lang w:val="en-GB"/>
        </w:rPr>
        <w:t>feeding on invertebrates such a brittle stars</w:t>
      </w:r>
      <w:r w:rsidR="002A66EF" w:rsidRPr="00BE372D">
        <w:rPr>
          <w:rFonts w:ascii="Times New Roman" w:hAnsi="Times New Roman" w:cs="Times New Roman"/>
          <w:sz w:val="24"/>
          <w:szCs w:val="24"/>
          <w:lang w:val="en-GB"/>
        </w:rPr>
        <w:t xml:space="preserve"> and polychaetes</w:t>
      </w:r>
      <w:r w:rsidR="000E521C"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(Tam et al </w:t>
      </w:r>
      <w:r w:rsidR="00D54DEC" w:rsidRPr="00BE372D">
        <w:rPr>
          <w:rFonts w:ascii="Times New Roman" w:hAnsi="Times New Roman" w:cs="Times New Roman"/>
          <w:sz w:val="24"/>
          <w:szCs w:val="24"/>
          <w:lang w:val="en-GB"/>
        </w:rPr>
        <w:t>2016</w:t>
      </w:r>
      <w:r w:rsidRPr="00BE372D">
        <w:rPr>
          <w:rFonts w:ascii="Times New Roman" w:hAnsi="Times New Roman" w:cs="Times New Roman"/>
          <w:sz w:val="24"/>
          <w:szCs w:val="24"/>
          <w:lang w:val="en-GB"/>
        </w:rPr>
        <w:t>) compared to</w:t>
      </w:r>
      <w:r w:rsidR="00DC702E" w:rsidRPr="00BE372D">
        <w:rPr>
          <w:rFonts w:ascii="Times New Roman" w:hAnsi="Times New Roman" w:cs="Times New Roman"/>
          <w:sz w:val="24"/>
          <w:szCs w:val="24"/>
          <w:lang w:val="en-GB"/>
        </w:rPr>
        <w:t xml:space="preserve"> cod</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which</w:t>
      </w:r>
      <w:r w:rsidRPr="00BE372D">
        <w:rPr>
          <w:rFonts w:ascii="Times New Roman" w:hAnsi="Times New Roman" w:cs="Times New Roman"/>
          <w:sz w:val="24"/>
          <w:szCs w:val="24"/>
          <w:lang w:val="en-GB"/>
        </w:rPr>
        <w:t xml:space="preserve"> </w:t>
      </w:r>
      <w:r w:rsidR="000E521C" w:rsidRPr="00BE372D">
        <w:rPr>
          <w:rFonts w:ascii="Times New Roman" w:hAnsi="Times New Roman" w:cs="Times New Roman"/>
          <w:sz w:val="24"/>
          <w:szCs w:val="24"/>
          <w:lang w:val="en-GB"/>
        </w:rPr>
        <w:t xml:space="preserve">is much more piscivorous and is prone to eating </w:t>
      </w:r>
      <w:r w:rsidRPr="00BE372D">
        <w:rPr>
          <w:rFonts w:ascii="Times New Roman" w:hAnsi="Times New Roman" w:cs="Times New Roman"/>
          <w:sz w:val="24"/>
          <w:szCs w:val="24"/>
          <w:lang w:val="en-GB"/>
        </w:rPr>
        <w:t>its own young (</w:t>
      </w:r>
      <w:r w:rsidR="002A08DE" w:rsidRPr="00BE372D">
        <w:rPr>
          <w:rFonts w:ascii="Times New Roman" w:hAnsi="Times New Roman" w:cs="Times New Roman"/>
          <w:sz w:val="24"/>
          <w:szCs w:val="24"/>
          <w:lang w:val="en-GB"/>
        </w:rPr>
        <w:t>Link et al 20</w:t>
      </w:r>
      <w:r w:rsidR="00D54DEC" w:rsidRPr="00BE372D">
        <w:rPr>
          <w:rFonts w:ascii="Times New Roman" w:hAnsi="Times New Roman" w:cs="Times New Roman"/>
          <w:sz w:val="24"/>
          <w:szCs w:val="24"/>
          <w:lang w:val="en-GB"/>
        </w:rPr>
        <w:t>09</w:t>
      </w:r>
      <w:r w:rsidRPr="00BE372D">
        <w:rPr>
          <w:rFonts w:ascii="Times New Roman" w:hAnsi="Times New Roman" w:cs="Times New Roman"/>
          <w:sz w:val="24"/>
          <w:szCs w:val="24"/>
          <w:lang w:val="en-GB"/>
        </w:rPr>
        <w:t xml:space="preserve">). The cannibalistic behaviour </w:t>
      </w:r>
      <w:r w:rsidR="000E521C" w:rsidRPr="00BE372D">
        <w:rPr>
          <w:rFonts w:ascii="Times New Roman" w:hAnsi="Times New Roman" w:cs="Times New Roman"/>
          <w:sz w:val="24"/>
          <w:szCs w:val="24"/>
          <w:lang w:val="en-GB"/>
        </w:rPr>
        <w:t xml:space="preserve">can </w:t>
      </w:r>
      <w:r w:rsidRPr="00BE372D">
        <w:rPr>
          <w:rFonts w:ascii="Times New Roman" w:hAnsi="Times New Roman" w:cs="Times New Roman"/>
          <w:sz w:val="24"/>
          <w:szCs w:val="24"/>
          <w:lang w:val="en-GB"/>
        </w:rPr>
        <w:t>cause density dependence, that potentially stabilize</w:t>
      </w:r>
      <w:r w:rsidR="000E521C"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recruitment, by </w:t>
      </w:r>
      <w:r w:rsidR="000E521C" w:rsidRPr="00BE372D">
        <w:rPr>
          <w:rFonts w:ascii="Times New Roman" w:hAnsi="Times New Roman" w:cs="Times New Roman"/>
          <w:sz w:val="24"/>
          <w:szCs w:val="24"/>
          <w:lang w:val="en-GB"/>
        </w:rPr>
        <w:t xml:space="preserve">dampening the production of </w:t>
      </w:r>
      <w:r w:rsidRPr="00BE372D">
        <w:rPr>
          <w:rFonts w:ascii="Times New Roman" w:hAnsi="Times New Roman" w:cs="Times New Roman"/>
          <w:sz w:val="24"/>
          <w:szCs w:val="24"/>
          <w:lang w:val="en-GB"/>
        </w:rPr>
        <w:t xml:space="preserve">strong year classes before they reach </w:t>
      </w:r>
      <w:r w:rsidR="002A08DE" w:rsidRPr="00BE372D">
        <w:rPr>
          <w:rFonts w:ascii="Times New Roman" w:hAnsi="Times New Roman" w:cs="Times New Roman"/>
          <w:sz w:val="24"/>
          <w:szCs w:val="24"/>
          <w:lang w:val="en-GB"/>
        </w:rPr>
        <w:t xml:space="preserve">fishable </w:t>
      </w:r>
      <w:r w:rsidRPr="00BE372D">
        <w:rPr>
          <w:rFonts w:ascii="Times New Roman" w:hAnsi="Times New Roman" w:cs="Times New Roman"/>
          <w:sz w:val="24"/>
          <w:szCs w:val="24"/>
          <w:lang w:val="en-GB"/>
        </w:rPr>
        <w:t>size</w:t>
      </w:r>
      <w:r w:rsidR="002A08DE" w:rsidRPr="00BE372D">
        <w:rPr>
          <w:rFonts w:ascii="Times New Roman" w:hAnsi="Times New Roman" w:cs="Times New Roman"/>
          <w:sz w:val="24"/>
          <w:szCs w:val="24"/>
          <w:lang w:val="en-GB"/>
        </w:rPr>
        <w:t>. However, t</w:t>
      </w:r>
      <w:r w:rsidR="00865C75" w:rsidRPr="00BE372D">
        <w:rPr>
          <w:rFonts w:ascii="Times New Roman" w:hAnsi="Times New Roman" w:cs="Times New Roman"/>
          <w:sz w:val="24"/>
          <w:szCs w:val="24"/>
          <w:lang w:val="en-GB"/>
        </w:rPr>
        <w:t>he degree of</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cannibalism var</w:t>
      </w:r>
      <w:r w:rsidR="00447BC6" w:rsidRPr="00BE372D">
        <w:rPr>
          <w:rFonts w:ascii="Times New Roman" w:hAnsi="Times New Roman" w:cs="Times New Roman"/>
          <w:sz w:val="24"/>
          <w:szCs w:val="24"/>
          <w:lang w:val="en-GB"/>
        </w:rPr>
        <w:t>ies</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 xml:space="preserve">substantially </w:t>
      </w:r>
      <w:r w:rsidR="00842866" w:rsidRPr="00BE372D">
        <w:rPr>
          <w:rFonts w:ascii="Times New Roman" w:hAnsi="Times New Roman" w:cs="Times New Roman"/>
          <w:sz w:val="24"/>
          <w:szCs w:val="24"/>
          <w:lang w:val="en-GB"/>
        </w:rPr>
        <w:t>among</w:t>
      </w:r>
      <w:r w:rsidR="00865C75" w:rsidRPr="00BE372D">
        <w:rPr>
          <w:rFonts w:ascii="Times New Roman" w:hAnsi="Times New Roman" w:cs="Times New Roman"/>
          <w:sz w:val="24"/>
          <w:szCs w:val="24"/>
          <w:lang w:val="en-GB"/>
        </w:rPr>
        <w:t xml:space="preserve"> ecosystems (Link et al</w:t>
      </w:r>
      <w:r w:rsidR="00D54DEC" w:rsidRPr="00BE372D">
        <w:rPr>
          <w:rFonts w:ascii="Times New Roman" w:hAnsi="Times New Roman" w:cs="Times New Roman"/>
          <w:sz w:val="24"/>
          <w:szCs w:val="24"/>
          <w:lang w:val="en-GB"/>
        </w:rPr>
        <w:t xml:space="preserve"> 2009</w:t>
      </w:r>
      <w:r w:rsidR="00865C75" w:rsidRPr="00BE372D">
        <w:rPr>
          <w:rFonts w:ascii="Times New Roman" w:hAnsi="Times New Roman" w:cs="Times New Roman"/>
          <w:sz w:val="24"/>
          <w:szCs w:val="24"/>
          <w:lang w:val="en-GB"/>
        </w:rPr>
        <w:t xml:space="preserve">) and is unlikely to be important in areas where </w:t>
      </w:r>
      <w:r w:rsidR="00A035F2" w:rsidRPr="00BE372D">
        <w:rPr>
          <w:rFonts w:ascii="Times New Roman" w:hAnsi="Times New Roman" w:cs="Times New Roman"/>
          <w:sz w:val="24"/>
          <w:szCs w:val="24"/>
          <w:lang w:val="en-GB"/>
        </w:rPr>
        <w:t xml:space="preserve">older, </w:t>
      </w:r>
      <w:r w:rsidR="00865C75" w:rsidRPr="00BE372D">
        <w:rPr>
          <w:rFonts w:ascii="Times New Roman" w:hAnsi="Times New Roman" w:cs="Times New Roman"/>
          <w:sz w:val="24"/>
          <w:szCs w:val="24"/>
          <w:lang w:val="en-GB"/>
        </w:rPr>
        <w:t>large</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have recently </w:t>
      </w:r>
      <w:r w:rsidR="000E521C" w:rsidRPr="00BE372D">
        <w:rPr>
          <w:rFonts w:ascii="Times New Roman" w:hAnsi="Times New Roman" w:cs="Times New Roman"/>
          <w:sz w:val="24"/>
          <w:szCs w:val="24"/>
          <w:lang w:val="en-GB"/>
        </w:rPr>
        <w:t xml:space="preserve">become </w:t>
      </w:r>
      <w:r w:rsidR="00865C75" w:rsidRPr="00BE372D">
        <w:rPr>
          <w:rFonts w:ascii="Times New Roman" w:hAnsi="Times New Roman" w:cs="Times New Roman"/>
          <w:sz w:val="24"/>
          <w:szCs w:val="24"/>
          <w:lang w:val="en-GB"/>
        </w:rPr>
        <w:t xml:space="preserve">rare, </w:t>
      </w:r>
      <w:r w:rsidR="00842866" w:rsidRPr="00BE372D">
        <w:rPr>
          <w:rFonts w:ascii="Times New Roman" w:hAnsi="Times New Roman" w:cs="Times New Roman"/>
          <w:sz w:val="24"/>
          <w:szCs w:val="24"/>
          <w:lang w:val="en-GB"/>
        </w:rPr>
        <w:t>such as</w:t>
      </w:r>
      <w:r w:rsidR="00865C75" w:rsidRPr="00BE372D">
        <w:rPr>
          <w:rFonts w:ascii="Times New Roman" w:hAnsi="Times New Roman" w:cs="Times New Roman"/>
          <w:sz w:val="24"/>
          <w:szCs w:val="24"/>
          <w:lang w:val="en-GB"/>
        </w:rPr>
        <w:t xml:space="preserve"> in the </w:t>
      </w:r>
      <w:r w:rsidR="000E521C" w:rsidRPr="00BE372D">
        <w:rPr>
          <w:rFonts w:ascii="Times New Roman" w:hAnsi="Times New Roman" w:cs="Times New Roman"/>
          <w:sz w:val="24"/>
          <w:szCs w:val="24"/>
          <w:lang w:val="en-GB"/>
        </w:rPr>
        <w:t xml:space="preserve">Northwest </w:t>
      </w:r>
      <w:r w:rsidR="00865C75" w:rsidRPr="00BE372D">
        <w:rPr>
          <w:rFonts w:ascii="Times New Roman" w:hAnsi="Times New Roman" w:cs="Times New Roman"/>
          <w:sz w:val="24"/>
          <w:szCs w:val="24"/>
          <w:lang w:val="en-GB"/>
        </w:rPr>
        <w:t xml:space="preserve">Atlantic </w:t>
      </w:r>
      <w:r w:rsidR="000E521C" w:rsidRPr="00BE372D">
        <w:rPr>
          <w:rFonts w:ascii="Times New Roman" w:hAnsi="Times New Roman" w:cs="Times New Roman"/>
          <w:sz w:val="24"/>
          <w:szCs w:val="24"/>
          <w:lang w:val="en-GB"/>
        </w:rPr>
        <w:t xml:space="preserve">stocks </w:t>
      </w:r>
      <w:r w:rsidR="00865C75" w:rsidRPr="00BE372D">
        <w:rPr>
          <w:rFonts w:ascii="Times New Roman" w:hAnsi="Times New Roman" w:cs="Times New Roman"/>
          <w:sz w:val="24"/>
          <w:szCs w:val="24"/>
          <w:lang w:val="en-GB"/>
        </w:rPr>
        <w:t>examined here</w:t>
      </w:r>
      <w:r w:rsidR="00842866" w:rsidRPr="00BE372D">
        <w:rPr>
          <w:rFonts w:ascii="Times New Roman" w:hAnsi="Times New Roman" w:cs="Times New Roman"/>
          <w:sz w:val="24"/>
          <w:szCs w:val="24"/>
          <w:lang w:val="en-GB"/>
        </w:rPr>
        <w:t>in</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T</w:t>
      </w:r>
      <w:r w:rsidR="00865C75" w:rsidRPr="00BE372D">
        <w:rPr>
          <w:rFonts w:ascii="Times New Roman" w:hAnsi="Times New Roman" w:cs="Times New Roman"/>
          <w:sz w:val="24"/>
          <w:szCs w:val="24"/>
          <w:lang w:val="en-GB"/>
        </w:rPr>
        <w:t xml:space="preserve">he buffering </w:t>
      </w:r>
      <w:r w:rsidR="00447BC6" w:rsidRPr="00BE372D">
        <w:rPr>
          <w:rFonts w:ascii="Times New Roman" w:hAnsi="Times New Roman" w:cs="Times New Roman"/>
          <w:sz w:val="24"/>
          <w:szCs w:val="24"/>
          <w:lang w:val="en-GB"/>
        </w:rPr>
        <w:t>o</w:t>
      </w:r>
      <w:r w:rsidR="00D03E57" w:rsidRPr="00BE372D">
        <w:rPr>
          <w:rFonts w:ascii="Times New Roman" w:hAnsi="Times New Roman" w:cs="Times New Roman"/>
          <w:sz w:val="24"/>
          <w:szCs w:val="24"/>
          <w:lang w:val="en-GB"/>
        </w:rPr>
        <w:t>f</w:t>
      </w:r>
      <w:r w:rsidR="00447BC6" w:rsidRPr="00BE372D">
        <w:rPr>
          <w:rFonts w:ascii="Times New Roman" w:hAnsi="Times New Roman" w:cs="Times New Roman"/>
          <w:sz w:val="24"/>
          <w:szCs w:val="24"/>
          <w:lang w:val="en-GB"/>
        </w:rPr>
        <w:t xml:space="preserve"> recruitment variability caused by </w:t>
      </w:r>
      <w:r w:rsidR="00865C75" w:rsidRPr="00BE372D">
        <w:rPr>
          <w:rFonts w:ascii="Times New Roman" w:hAnsi="Times New Roman" w:cs="Times New Roman"/>
          <w:sz w:val="24"/>
          <w:szCs w:val="24"/>
          <w:lang w:val="en-GB"/>
        </w:rPr>
        <w:t xml:space="preserve">traits </w:t>
      </w:r>
      <w:r w:rsidR="002A08DE" w:rsidRPr="00BE372D">
        <w:rPr>
          <w:rFonts w:ascii="Times New Roman" w:hAnsi="Times New Roman" w:cs="Times New Roman"/>
          <w:sz w:val="24"/>
          <w:szCs w:val="24"/>
          <w:lang w:val="en-GB"/>
        </w:rPr>
        <w:t xml:space="preserve">related to </w:t>
      </w:r>
      <w:r w:rsidR="00D03E57" w:rsidRPr="00BE372D">
        <w:rPr>
          <w:rFonts w:ascii="Times New Roman" w:hAnsi="Times New Roman" w:cs="Times New Roman"/>
          <w:sz w:val="24"/>
          <w:szCs w:val="24"/>
          <w:lang w:val="en-GB"/>
        </w:rPr>
        <w:t xml:space="preserve">body </w:t>
      </w:r>
      <w:r w:rsidR="002A08DE" w:rsidRPr="00BE372D">
        <w:rPr>
          <w:rFonts w:ascii="Times New Roman" w:hAnsi="Times New Roman" w:cs="Times New Roman"/>
          <w:sz w:val="24"/>
          <w:szCs w:val="24"/>
          <w:lang w:val="en-GB"/>
        </w:rPr>
        <w:t>size</w:t>
      </w:r>
      <w:r w:rsidR="00020219" w:rsidRPr="00BE372D">
        <w:rPr>
          <w:rFonts w:ascii="Times New Roman" w:hAnsi="Times New Roman" w:cs="Times New Roman"/>
          <w:sz w:val="24"/>
          <w:szCs w:val="24"/>
          <w:lang w:val="en-GB"/>
        </w:rPr>
        <w:t xml:space="preserve"> of spawners </w:t>
      </w:r>
      <w:r w:rsidR="002A08DE" w:rsidRPr="00BE372D">
        <w:rPr>
          <w:rFonts w:ascii="Times New Roman" w:hAnsi="Times New Roman" w:cs="Times New Roman"/>
          <w:sz w:val="24"/>
          <w:szCs w:val="24"/>
          <w:lang w:val="en-GB"/>
        </w:rPr>
        <w:t xml:space="preserve">(longer spawning season, more batches, larger and more eggs) are also </w:t>
      </w:r>
      <w:r w:rsidR="00020219" w:rsidRPr="00BE372D">
        <w:rPr>
          <w:rFonts w:ascii="Times New Roman" w:hAnsi="Times New Roman" w:cs="Times New Roman"/>
          <w:sz w:val="24"/>
          <w:szCs w:val="24"/>
          <w:lang w:val="en-GB"/>
        </w:rPr>
        <w:t xml:space="preserve">likely </w:t>
      </w:r>
      <w:r w:rsidR="00D03E57" w:rsidRPr="00BE372D">
        <w:rPr>
          <w:rFonts w:ascii="Times New Roman" w:hAnsi="Times New Roman" w:cs="Times New Roman"/>
          <w:sz w:val="24"/>
          <w:szCs w:val="24"/>
          <w:lang w:val="en-GB"/>
        </w:rPr>
        <w:t xml:space="preserve">to be </w:t>
      </w:r>
      <w:r w:rsidR="00447BC6" w:rsidRPr="00BE372D">
        <w:rPr>
          <w:rFonts w:ascii="Times New Roman" w:hAnsi="Times New Roman" w:cs="Times New Roman"/>
          <w:sz w:val="24"/>
          <w:szCs w:val="24"/>
          <w:lang w:val="en-GB"/>
        </w:rPr>
        <w:t>reduced in area</w:t>
      </w:r>
      <w:r w:rsidR="00D03E57" w:rsidRPr="00BE372D">
        <w:rPr>
          <w:rFonts w:ascii="Times New Roman" w:hAnsi="Times New Roman" w:cs="Times New Roman"/>
          <w:sz w:val="24"/>
          <w:szCs w:val="24"/>
          <w:lang w:val="en-GB"/>
        </w:rPr>
        <w:t>s</w:t>
      </w:r>
      <w:r w:rsidR="00447BC6" w:rsidRPr="00BE372D">
        <w:rPr>
          <w:rFonts w:ascii="Times New Roman" w:hAnsi="Times New Roman" w:cs="Times New Roman"/>
          <w:sz w:val="24"/>
          <w:szCs w:val="24"/>
          <w:lang w:val="en-GB"/>
        </w:rPr>
        <w:t xml:space="preserve"> where</w:t>
      </w:r>
      <w:r w:rsidR="00DC702E" w:rsidRPr="00BE372D">
        <w:rPr>
          <w:rFonts w:ascii="Times New Roman" w:hAnsi="Times New Roman" w:cs="Times New Roman"/>
          <w:sz w:val="24"/>
          <w:szCs w:val="24"/>
          <w:lang w:val="en-GB"/>
        </w:rPr>
        <w:t xml:space="preserve"> cod</w:t>
      </w:r>
      <w:r w:rsidR="00447BC6" w:rsidRPr="00BE372D">
        <w:rPr>
          <w:rFonts w:ascii="Times New Roman" w:hAnsi="Times New Roman" w:cs="Times New Roman"/>
          <w:sz w:val="24"/>
          <w:szCs w:val="24"/>
          <w:lang w:val="en-GB"/>
        </w:rPr>
        <w:t xml:space="preserve"> </w:t>
      </w:r>
      <w:r w:rsidR="004C444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size</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 xml:space="preserve">has been severely </w:t>
      </w:r>
      <w:r w:rsidR="00020219" w:rsidRPr="00BE372D">
        <w:rPr>
          <w:rFonts w:ascii="Times New Roman" w:hAnsi="Times New Roman" w:cs="Times New Roman"/>
          <w:sz w:val="24"/>
          <w:szCs w:val="24"/>
          <w:lang w:val="en-GB"/>
        </w:rPr>
        <w:t xml:space="preserve">depleted, and therefore not likely </w:t>
      </w:r>
      <w:r w:rsidR="004C4440" w:rsidRPr="00BE372D">
        <w:rPr>
          <w:rFonts w:ascii="Times New Roman" w:hAnsi="Times New Roman" w:cs="Times New Roman"/>
          <w:sz w:val="24"/>
          <w:szCs w:val="24"/>
          <w:lang w:val="en-GB"/>
        </w:rPr>
        <w:t xml:space="preserve">to explain the consistent pattern in recruitment variability. </w:t>
      </w:r>
      <w:r w:rsidR="00D03E57" w:rsidRPr="00BE372D">
        <w:rPr>
          <w:rFonts w:ascii="Times New Roman" w:hAnsi="Times New Roman" w:cs="Times New Roman"/>
          <w:sz w:val="24"/>
          <w:szCs w:val="24"/>
          <w:highlight w:val="yellow"/>
          <w:lang w:val="en-GB"/>
        </w:rPr>
        <w:t>THERE IS LOTS OF INFORMATION ON SIZE AT AGE</w:t>
      </w:r>
      <w:r w:rsidR="002544B5" w:rsidRPr="00BE372D">
        <w:rPr>
          <w:rFonts w:ascii="Times New Roman" w:hAnsi="Times New Roman" w:cs="Times New Roman"/>
          <w:sz w:val="24"/>
          <w:szCs w:val="24"/>
          <w:highlight w:val="yellow"/>
          <w:lang w:val="en-GB"/>
        </w:rPr>
        <w:t xml:space="preserve"> FOR COD AND HADDOCK</w:t>
      </w:r>
    </w:p>
    <w:p w14:paraId="42A2D52E" w14:textId="72227818" w:rsidR="008A4504" w:rsidRPr="00BE372D" w:rsidRDefault="00890173" w:rsidP="00BE372D">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What type of traits are typically fixed in a species and influence recruitment variability? </w:t>
      </w:r>
      <w:r w:rsidR="00875D9E" w:rsidRPr="00BE372D">
        <w:rPr>
          <w:rFonts w:ascii="Times New Roman" w:hAnsi="Times New Roman" w:cs="Times New Roman"/>
          <w:sz w:val="24"/>
          <w:szCs w:val="24"/>
          <w:lang w:val="en-GB"/>
        </w:rPr>
        <w:t>Small differences in mortality of early life stages create large differences in year class strength. Could the relevant traits responsible for the recruitment variability difference in</w:t>
      </w:r>
      <w:r w:rsidR="00DC702E" w:rsidRPr="00BE372D">
        <w:rPr>
          <w:rFonts w:ascii="Times New Roman" w:hAnsi="Times New Roman" w:cs="Times New Roman"/>
          <w:sz w:val="24"/>
          <w:szCs w:val="24"/>
          <w:lang w:val="en-GB"/>
        </w:rPr>
        <w:t xml:space="preserve"> cod</w:t>
      </w:r>
      <w:r w:rsidR="00875D9E"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875D9E"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account for</w:t>
      </w:r>
      <w:r w:rsidR="00875D9E" w:rsidRPr="00BE372D">
        <w:rPr>
          <w:rFonts w:ascii="Times New Roman" w:hAnsi="Times New Roman" w:cs="Times New Roman"/>
          <w:sz w:val="24"/>
          <w:szCs w:val="24"/>
          <w:lang w:val="en-GB"/>
        </w:rPr>
        <w:t xml:space="preserve"> differences in egg and larvae</w:t>
      </w:r>
      <w:r w:rsidR="00842866" w:rsidRPr="00BE372D">
        <w:rPr>
          <w:rFonts w:ascii="Times New Roman" w:hAnsi="Times New Roman" w:cs="Times New Roman"/>
          <w:sz w:val="24"/>
          <w:szCs w:val="24"/>
          <w:lang w:val="en-GB"/>
        </w:rPr>
        <w:t xml:space="preserve"> mortality</w:t>
      </w:r>
      <w:r w:rsidR="00875D9E" w:rsidRPr="00BE372D">
        <w:rPr>
          <w:rFonts w:ascii="Times New Roman" w:hAnsi="Times New Roman" w:cs="Times New Roman"/>
          <w:sz w:val="24"/>
          <w:szCs w:val="24"/>
          <w:lang w:val="en-GB"/>
        </w:rPr>
        <w:t xml:space="preserve">? </w:t>
      </w:r>
      <w:r w:rsidR="00381D05" w:rsidRPr="00BE372D">
        <w:rPr>
          <w:rFonts w:ascii="Times New Roman" w:hAnsi="Times New Roman" w:cs="Times New Roman"/>
          <w:sz w:val="24"/>
          <w:szCs w:val="24"/>
          <w:lang w:val="en-GB"/>
        </w:rPr>
        <w:t>Haddock</w:t>
      </w:r>
      <w:r w:rsidR="00381D05" w:rsidRPr="00BE372D">
        <w:rPr>
          <w:rFonts w:ascii="Times New Roman" w:hAnsi="Times New Roman" w:cs="Times New Roman"/>
          <w:color w:val="222222"/>
          <w:sz w:val="24"/>
          <w:szCs w:val="24"/>
          <w:shd w:val="clear" w:color="auto" w:fill="FFFFFF"/>
          <w:lang w:val="en-GB"/>
        </w:rPr>
        <w:t xml:space="preserve"> </w:t>
      </w:r>
      <w:r w:rsidR="00E034B2" w:rsidRPr="00BE372D">
        <w:rPr>
          <w:rFonts w:ascii="Times New Roman" w:hAnsi="Times New Roman" w:cs="Times New Roman"/>
          <w:color w:val="222222"/>
          <w:sz w:val="24"/>
          <w:szCs w:val="24"/>
          <w:shd w:val="clear" w:color="auto" w:fill="FFFFFF"/>
          <w:lang w:val="en-GB"/>
        </w:rPr>
        <w:t>eggshell (chorion) is sticky, this attribute has been used to differentiate between early stage eggs of</w:t>
      </w:r>
      <w:r w:rsidR="00DC702E" w:rsidRPr="00BE372D">
        <w:rPr>
          <w:rFonts w:ascii="Times New Roman" w:hAnsi="Times New Roman" w:cs="Times New Roman"/>
          <w:color w:val="222222"/>
          <w:sz w:val="24"/>
          <w:szCs w:val="24"/>
          <w:shd w:val="clear" w:color="auto" w:fill="FFFFFF"/>
          <w:lang w:val="en-GB"/>
        </w:rPr>
        <w:t xml:space="preserve"> cod</w:t>
      </w:r>
      <w:r w:rsidR="00E034B2" w:rsidRPr="00BE372D">
        <w:rPr>
          <w:rFonts w:ascii="Times New Roman" w:hAnsi="Times New Roman" w:cs="Times New Roman"/>
          <w:color w:val="222222"/>
          <w:sz w:val="24"/>
          <w:szCs w:val="24"/>
          <w:shd w:val="clear" w:color="auto" w:fill="FFFFFF"/>
          <w:lang w:val="en-GB"/>
        </w:rPr>
        <w:t xml:space="preserve"> and</w:t>
      </w:r>
      <w:r w:rsidR="00DC702E" w:rsidRPr="00BE372D">
        <w:rPr>
          <w:rFonts w:ascii="Times New Roman" w:hAnsi="Times New Roman" w:cs="Times New Roman"/>
          <w:color w:val="222222"/>
          <w:sz w:val="24"/>
          <w:szCs w:val="24"/>
          <w:shd w:val="clear" w:color="auto" w:fill="FFFFFF"/>
          <w:lang w:val="en-GB"/>
        </w:rPr>
        <w:t xml:space="preserve"> haddock</w:t>
      </w:r>
      <w:r w:rsidR="00635104" w:rsidRPr="00BE372D">
        <w:rPr>
          <w:rFonts w:ascii="Times New Roman" w:hAnsi="Times New Roman" w:cs="Times New Roman"/>
          <w:color w:val="222222"/>
          <w:sz w:val="24"/>
          <w:szCs w:val="24"/>
          <w:shd w:val="clear" w:color="auto" w:fill="FFFFFF"/>
          <w:lang w:val="en-GB"/>
        </w:rPr>
        <w:t xml:space="preserve"> (N: </w:t>
      </w:r>
      <w:proofErr w:type="spellStart"/>
      <w:r w:rsidR="00635104" w:rsidRPr="00BE372D">
        <w:rPr>
          <w:rFonts w:ascii="Times New Roman" w:hAnsi="Times New Roman" w:cs="Times New Roman"/>
          <w:color w:val="222222"/>
          <w:sz w:val="24"/>
          <w:szCs w:val="24"/>
          <w:shd w:val="clear" w:color="auto" w:fill="FFFFFF"/>
          <w:lang w:val="en-GB"/>
        </w:rPr>
        <w:t>Mukhina</w:t>
      </w:r>
      <w:proofErr w:type="spellEnd"/>
      <w:r w:rsidR="00635104" w:rsidRPr="00BE372D">
        <w:rPr>
          <w:rFonts w:ascii="Times New Roman" w:hAnsi="Times New Roman" w:cs="Times New Roman"/>
          <w:color w:val="222222"/>
          <w:sz w:val="24"/>
          <w:szCs w:val="24"/>
          <w:shd w:val="clear" w:color="auto" w:fill="FFFFFF"/>
          <w:lang w:val="en-GB"/>
        </w:rPr>
        <w:t xml:space="preserve"> </w:t>
      </w:r>
      <w:proofErr w:type="spellStart"/>
      <w:r w:rsidR="00635104" w:rsidRPr="00BE372D">
        <w:rPr>
          <w:rFonts w:ascii="Times New Roman" w:hAnsi="Times New Roman" w:cs="Times New Roman"/>
          <w:color w:val="222222"/>
          <w:sz w:val="24"/>
          <w:szCs w:val="24"/>
          <w:shd w:val="clear" w:color="auto" w:fill="FFFFFF"/>
          <w:lang w:val="en-GB"/>
        </w:rPr>
        <w:t>pers</w:t>
      </w:r>
      <w:proofErr w:type="spellEnd"/>
      <w:r w:rsidR="00635104" w:rsidRPr="00BE372D">
        <w:rPr>
          <w:rFonts w:ascii="Times New Roman" w:hAnsi="Times New Roman" w:cs="Times New Roman"/>
          <w:color w:val="222222"/>
          <w:sz w:val="24"/>
          <w:szCs w:val="24"/>
          <w:shd w:val="clear" w:color="auto" w:fill="FFFFFF"/>
          <w:lang w:val="en-GB"/>
        </w:rPr>
        <w:t xml:space="preserve"> comm)</w:t>
      </w:r>
      <w:r w:rsidR="00D54DEC" w:rsidRPr="00BE372D">
        <w:rPr>
          <w:rFonts w:ascii="Times New Roman" w:hAnsi="Times New Roman" w:cs="Times New Roman"/>
          <w:color w:val="222222"/>
          <w:sz w:val="24"/>
          <w:szCs w:val="24"/>
          <w:shd w:val="clear" w:color="auto" w:fill="FFFFFF"/>
          <w:lang w:val="en-GB"/>
        </w:rPr>
        <w:t>.</w:t>
      </w:r>
      <w:r w:rsidR="00E034B2" w:rsidRPr="00BE372D">
        <w:rPr>
          <w:rFonts w:ascii="Times New Roman" w:hAnsi="Times New Roman" w:cs="Times New Roman"/>
          <w:color w:val="222222"/>
          <w:sz w:val="24"/>
          <w:szCs w:val="24"/>
          <w:shd w:val="clear" w:color="auto" w:fill="FFFFFF"/>
          <w:lang w:val="en-GB"/>
        </w:rPr>
        <w:t xml:space="preserve"> Th</w:t>
      </w:r>
      <w:r w:rsidR="00B37B2C" w:rsidRPr="00BE372D">
        <w:rPr>
          <w:rFonts w:ascii="Times New Roman" w:hAnsi="Times New Roman" w:cs="Times New Roman"/>
          <w:color w:val="222222"/>
          <w:sz w:val="24"/>
          <w:szCs w:val="24"/>
          <w:shd w:val="clear" w:color="auto" w:fill="FFFFFF"/>
          <w:lang w:val="en-GB"/>
        </w:rPr>
        <w:t>is</w:t>
      </w:r>
      <w:r w:rsidR="00E034B2" w:rsidRPr="00BE372D">
        <w:rPr>
          <w:rFonts w:ascii="Times New Roman" w:hAnsi="Times New Roman" w:cs="Times New Roman"/>
          <w:color w:val="222222"/>
          <w:sz w:val="24"/>
          <w:szCs w:val="24"/>
          <w:shd w:val="clear" w:color="auto" w:fill="FFFFFF"/>
          <w:lang w:val="en-GB"/>
        </w:rPr>
        <w:t xml:space="preserve"> chorion characteristic binds oil droplets, enhancing exposure to toxic compounds (</w:t>
      </w:r>
      <w:proofErr w:type="spellStart"/>
      <w:r w:rsidR="00E034B2" w:rsidRPr="00BE372D">
        <w:rPr>
          <w:rFonts w:ascii="Times New Roman" w:hAnsi="Times New Roman" w:cs="Times New Roman"/>
          <w:color w:val="222222"/>
          <w:sz w:val="24"/>
          <w:szCs w:val="24"/>
          <w:shd w:val="clear" w:color="auto" w:fill="FFFFFF"/>
          <w:lang w:val="en-GB"/>
        </w:rPr>
        <w:t>Sørhus</w:t>
      </w:r>
      <w:proofErr w:type="spellEnd"/>
      <w:r w:rsidR="00E034B2" w:rsidRPr="00BE372D">
        <w:rPr>
          <w:rFonts w:ascii="Times New Roman" w:hAnsi="Times New Roman" w:cs="Times New Roman"/>
          <w:color w:val="222222"/>
          <w:sz w:val="24"/>
          <w:szCs w:val="24"/>
          <w:shd w:val="clear" w:color="auto" w:fill="FFFFFF"/>
          <w:lang w:val="en-GB"/>
        </w:rPr>
        <w:t xml:space="preserve"> et al 2015), </w:t>
      </w:r>
      <w:r w:rsidR="00B37B2C" w:rsidRPr="00BE372D">
        <w:rPr>
          <w:rFonts w:ascii="Times New Roman" w:hAnsi="Times New Roman" w:cs="Times New Roman"/>
          <w:color w:val="222222"/>
          <w:sz w:val="24"/>
          <w:szCs w:val="24"/>
          <w:shd w:val="clear" w:color="auto" w:fill="FFFFFF"/>
          <w:lang w:val="en-GB"/>
        </w:rPr>
        <w:t xml:space="preserve">but probably </w:t>
      </w:r>
      <w:r w:rsidR="00635104" w:rsidRPr="00BE372D">
        <w:rPr>
          <w:rFonts w:ascii="Times New Roman" w:hAnsi="Times New Roman" w:cs="Times New Roman"/>
          <w:color w:val="222222"/>
          <w:sz w:val="24"/>
          <w:szCs w:val="24"/>
          <w:shd w:val="clear" w:color="auto" w:fill="FFFFFF"/>
          <w:lang w:val="en-GB"/>
        </w:rPr>
        <w:t xml:space="preserve">also </w:t>
      </w:r>
      <w:r w:rsidR="00B37B2C" w:rsidRPr="00BE372D">
        <w:rPr>
          <w:rFonts w:ascii="Times New Roman" w:hAnsi="Times New Roman" w:cs="Times New Roman"/>
          <w:color w:val="222222"/>
          <w:sz w:val="24"/>
          <w:szCs w:val="24"/>
          <w:shd w:val="clear" w:color="auto" w:fill="FFFFFF"/>
          <w:lang w:val="en-GB"/>
        </w:rPr>
        <w:t>has some unknown adaptive significance that may impact recruitment variability</w:t>
      </w:r>
      <w:r w:rsidR="00CA2513" w:rsidRPr="00BE372D">
        <w:rPr>
          <w:rFonts w:ascii="Times New Roman" w:hAnsi="Times New Roman" w:cs="Times New Roman"/>
          <w:color w:val="222222"/>
          <w:sz w:val="24"/>
          <w:szCs w:val="24"/>
          <w:shd w:val="clear" w:color="auto" w:fill="FFFFFF"/>
          <w:lang w:val="en-GB"/>
        </w:rPr>
        <w:t xml:space="preserve">, and in some circumstances increase recruitment success. </w:t>
      </w:r>
      <w:r w:rsidR="00CA2513" w:rsidRPr="00BE372D">
        <w:rPr>
          <w:rFonts w:ascii="Times New Roman" w:hAnsi="Times New Roman" w:cs="Times New Roman"/>
          <w:sz w:val="24"/>
          <w:szCs w:val="24"/>
          <w:lang w:val="en-GB"/>
        </w:rPr>
        <w:t xml:space="preserve">Haddock </w:t>
      </w:r>
      <w:r w:rsidR="00CC57C3" w:rsidRPr="00BE372D">
        <w:rPr>
          <w:rFonts w:ascii="Times New Roman" w:hAnsi="Times New Roman" w:cs="Times New Roman"/>
          <w:sz w:val="24"/>
          <w:szCs w:val="24"/>
          <w:lang w:val="en-GB"/>
        </w:rPr>
        <w:t xml:space="preserve">larvae </w:t>
      </w:r>
      <w:r w:rsidR="00CA2513" w:rsidRPr="00BE372D">
        <w:rPr>
          <w:rFonts w:ascii="Times New Roman" w:hAnsi="Times New Roman" w:cs="Times New Roman"/>
          <w:sz w:val="24"/>
          <w:szCs w:val="24"/>
          <w:lang w:val="en-GB"/>
        </w:rPr>
        <w:t>develop larg</w:t>
      </w:r>
      <w:r w:rsidR="00A035F2" w:rsidRPr="00BE372D">
        <w:rPr>
          <w:rFonts w:ascii="Times New Roman" w:hAnsi="Times New Roman" w:cs="Times New Roman"/>
          <w:sz w:val="24"/>
          <w:szCs w:val="24"/>
          <w:lang w:val="en-GB"/>
        </w:rPr>
        <w:t>e</w:t>
      </w:r>
      <w:r w:rsidR="00CA2513" w:rsidRPr="00BE372D">
        <w:rPr>
          <w:rFonts w:ascii="Times New Roman" w:hAnsi="Times New Roman" w:cs="Times New Roman"/>
          <w:sz w:val="24"/>
          <w:szCs w:val="24"/>
          <w:lang w:val="en-GB"/>
        </w:rPr>
        <w:t>r pectoral fins earlier</w:t>
      </w:r>
      <w:r w:rsidR="00CC57C3" w:rsidRPr="00BE372D">
        <w:rPr>
          <w:rFonts w:ascii="Times New Roman" w:hAnsi="Times New Roman" w:cs="Times New Roman"/>
          <w:sz w:val="24"/>
          <w:szCs w:val="24"/>
          <w:lang w:val="en-GB"/>
        </w:rPr>
        <w:t xml:space="preserve"> than</w:t>
      </w:r>
      <w:r w:rsidR="00CA2513" w:rsidRPr="00BE372D">
        <w:rPr>
          <w:rFonts w:ascii="Times New Roman" w:hAnsi="Times New Roman" w:cs="Times New Roman"/>
          <w:sz w:val="24"/>
          <w:szCs w:val="24"/>
          <w:lang w:val="en-GB"/>
        </w:rPr>
        <w:t xml:space="preserve">, </w:t>
      </w:r>
      <w:r w:rsidR="00CC57C3" w:rsidRPr="00BE372D">
        <w:rPr>
          <w:rFonts w:ascii="Times New Roman" w:hAnsi="Times New Roman" w:cs="Times New Roman"/>
          <w:sz w:val="24"/>
          <w:szCs w:val="24"/>
          <w:lang w:val="en-GB"/>
        </w:rPr>
        <w:t xml:space="preserve">improving </w:t>
      </w:r>
      <w:r w:rsidR="00CA2513" w:rsidRPr="00BE372D">
        <w:rPr>
          <w:rFonts w:ascii="Times New Roman" w:hAnsi="Times New Roman" w:cs="Times New Roman"/>
          <w:sz w:val="24"/>
          <w:szCs w:val="24"/>
          <w:lang w:val="en-GB"/>
        </w:rPr>
        <w:t>their manoeuvrability (</w:t>
      </w:r>
      <w:proofErr w:type="spellStart"/>
      <w:r w:rsidR="003A4009" w:rsidRPr="00BE372D">
        <w:rPr>
          <w:rFonts w:ascii="Times New Roman" w:hAnsi="Times New Roman" w:cs="Times New Roman"/>
          <w:sz w:val="24"/>
          <w:szCs w:val="24"/>
          <w:lang w:val="en-GB"/>
        </w:rPr>
        <w:t>Auditore</w:t>
      </w:r>
      <w:proofErr w:type="spellEnd"/>
      <w:r w:rsidR="003A4009" w:rsidRPr="00BE372D">
        <w:rPr>
          <w:rFonts w:ascii="Times New Roman" w:hAnsi="Times New Roman" w:cs="Times New Roman"/>
          <w:sz w:val="24"/>
          <w:szCs w:val="24"/>
          <w:lang w:val="en-GB"/>
        </w:rPr>
        <w:t xml:space="preserve"> et al 1994, </w:t>
      </w:r>
      <w:r w:rsidR="00CA2513" w:rsidRPr="00BE372D">
        <w:rPr>
          <w:rFonts w:ascii="Times New Roman" w:hAnsi="Times New Roman" w:cs="Times New Roman"/>
          <w:sz w:val="24"/>
          <w:szCs w:val="24"/>
          <w:lang w:val="en-GB"/>
        </w:rPr>
        <w:t>Petrik et al 2013</w:t>
      </w:r>
      <w:r w:rsidR="003A4009"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which </w:t>
      </w:r>
      <w:r w:rsidR="00CA2513" w:rsidRPr="00BE372D">
        <w:rPr>
          <w:rFonts w:ascii="Times New Roman" w:hAnsi="Times New Roman" w:cs="Times New Roman"/>
          <w:sz w:val="24"/>
          <w:szCs w:val="24"/>
          <w:lang w:val="en-GB"/>
        </w:rPr>
        <w:t xml:space="preserve">might be of benefit under some instances but </w:t>
      </w:r>
      <w:r w:rsidR="00CA2513" w:rsidRPr="00BE372D">
        <w:rPr>
          <w:rFonts w:ascii="Times New Roman" w:hAnsi="Times New Roman" w:cs="Times New Roman"/>
          <w:sz w:val="24"/>
          <w:szCs w:val="24"/>
          <w:lang w:val="en-GB"/>
        </w:rPr>
        <w:lastRenderedPageBreak/>
        <w:t xml:space="preserve">might also infer a cost. </w:t>
      </w:r>
      <w:r w:rsidR="00CA2513" w:rsidRPr="00BE372D">
        <w:rPr>
          <w:rFonts w:ascii="Times New Roman" w:hAnsi="Times New Roman" w:cs="Times New Roman"/>
          <w:color w:val="222222"/>
          <w:sz w:val="24"/>
          <w:szCs w:val="24"/>
          <w:shd w:val="clear" w:color="auto" w:fill="FFFFFF"/>
          <w:lang w:val="en-GB"/>
        </w:rPr>
        <w:t xml:space="preserve"> </w:t>
      </w:r>
      <w:r w:rsidR="00B37B2C" w:rsidRPr="00BE372D">
        <w:rPr>
          <w:rFonts w:ascii="Times New Roman" w:hAnsi="Times New Roman" w:cs="Times New Roman"/>
          <w:color w:val="222222"/>
          <w:sz w:val="24"/>
          <w:szCs w:val="24"/>
          <w:shd w:val="clear" w:color="auto" w:fill="FFFFFF"/>
          <w:lang w:val="en-GB"/>
        </w:rPr>
        <w:t>Despite</w:t>
      </w:r>
      <w:r w:rsidR="00DC702E" w:rsidRPr="00BE372D">
        <w:rPr>
          <w:rFonts w:ascii="Times New Roman" w:hAnsi="Times New Roman" w:cs="Times New Roman"/>
          <w:color w:val="222222"/>
          <w:sz w:val="24"/>
          <w:szCs w:val="24"/>
          <w:shd w:val="clear" w:color="auto" w:fill="FFFFFF"/>
          <w:lang w:val="en-GB"/>
        </w:rPr>
        <w:t xml:space="preserve"> cod</w:t>
      </w:r>
      <w:r w:rsidR="00B37B2C" w:rsidRPr="00BE372D">
        <w:rPr>
          <w:rFonts w:ascii="Times New Roman" w:hAnsi="Times New Roman" w:cs="Times New Roman"/>
          <w:color w:val="222222"/>
          <w:sz w:val="24"/>
          <w:szCs w:val="24"/>
          <w:shd w:val="clear" w:color="auto" w:fill="FFFFFF"/>
          <w:lang w:val="en-GB"/>
        </w:rPr>
        <w:t xml:space="preserve"> and</w:t>
      </w:r>
      <w:r w:rsidR="00DC702E" w:rsidRPr="00BE372D">
        <w:rPr>
          <w:rFonts w:ascii="Times New Roman" w:hAnsi="Times New Roman" w:cs="Times New Roman"/>
          <w:color w:val="222222"/>
          <w:sz w:val="24"/>
          <w:szCs w:val="24"/>
          <w:shd w:val="clear" w:color="auto" w:fill="FFFFFF"/>
          <w:lang w:val="en-GB"/>
        </w:rPr>
        <w:t xml:space="preserve"> haddock</w:t>
      </w:r>
      <w:r w:rsidR="006C54FA" w:rsidRPr="00BE372D">
        <w:rPr>
          <w:rFonts w:ascii="Times New Roman" w:hAnsi="Times New Roman" w:cs="Times New Roman"/>
          <w:color w:val="222222"/>
          <w:sz w:val="24"/>
          <w:szCs w:val="24"/>
          <w:shd w:val="clear" w:color="auto" w:fill="FFFFFF"/>
          <w:lang w:val="en-GB"/>
        </w:rPr>
        <w:t xml:space="preserve"> having </w:t>
      </w:r>
      <w:r w:rsidR="00B37B2C" w:rsidRPr="00BE372D">
        <w:rPr>
          <w:rFonts w:ascii="Times New Roman" w:hAnsi="Times New Roman" w:cs="Times New Roman"/>
          <w:color w:val="222222"/>
          <w:sz w:val="24"/>
          <w:szCs w:val="24"/>
          <w:shd w:val="clear" w:color="auto" w:fill="FFFFFF"/>
          <w:lang w:val="en-GB"/>
        </w:rPr>
        <w:t xml:space="preserve">large economic, cultural and ecological importance, </w:t>
      </w:r>
      <w:r w:rsidR="000D21DD" w:rsidRPr="00BE372D">
        <w:rPr>
          <w:rFonts w:ascii="Times New Roman" w:hAnsi="Times New Roman" w:cs="Times New Roman"/>
          <w:color w:val="222222"/>
          <w:sz w:val="24"/>
          <w:szCs w:val="24"/>
          <w:shd w:val="clear" w:color="auto" w:fill="FFFFFF"/>
          <w:lang w:val="en-GB"/>
        </w:rPr>
        <w:t xml:space="preserve">and over 100 years scientific scrutiny, </w:t>
      </w:r>
      <w:r w:rsidR="00B37B2C" w:rsidRPr="00BE372D">
        <w:rPr>
          <w:rFonts w:ascii="Times New Roman" w:hAnsi="Times New Roman" w:cs="Times New Roman"/>
          <w:color w:val="222222"/>
          <w:sz w:val="24"/>
          <w:szCs w:val="24"/>
          <w:shd w:val="clear" w:color="auto" w:fill="FFFFFF"/>
          <w:lang w:val="en-GB"/>
        </w:rPr>
        <w:t>there are many aspects of their basic biology, including their evolutionary history (</w:t>
      </w:r>
      <w:proofErr w:type="spellStart"/>
      <w:r w:rsidR="00B37B2C" w:rsidRPr="00BE372D">
        <w:rPr>
          <w:rFonts w:ascii="Times New Roman" w:hAnsi="Times New Roman" w:cs="Times New Roman"/>
          <w:color w:val="222222"/>
          <w:sz w:val="24"/>
          <w:szCs w:val="24"/>
          <w:shd w:val="clear" w:color="auto" w:fill="FFFFFF"/>
          <w:lang w:val="en-GB"/>
        </w:rPr>
        <w:t>Malmstöm</w:t>
      </w:r>
      <w:proofErr w:type="spellEnd"/>
      <w:r w:rsidR="00B37B2C" w:rsidRPr="00BE372D">
        <w:rPr>
          <w:rFonts w:ascii="Times New Roman" w:hAnsi="Times New Roman" w:cs="Times New Roman"/>
          <w:color w:val="222222"/>
          <w:sz w:val="24"/>
          <w:szCs w:val="24"/>
          <w:shd w:val="clear" w:color="auto" w:fill="FFFFFF"/>
          <w:lang w:val="en-GB"/>
        </w:rPr>
        <w:t xml:space="preserve"> et al 2017, </w:t>
      </w:r>
      <w:proofErr w:type="spellStart"/>
      <w:r w:rsidR="00B37B2C" w:rsidRPr="00BE372D">
        <w:rPr>
          <w:rFonts w:ascii="Times New Roman" w:hAnsi="Times New Roman" w:cs="Times New Roman"/>
          <w:color w:val="222222"/>
          <w:sz w:val="24"/>
          <w:szCs w:val="24"/>
          <w:shd w:val="clear" w:color="auto" w:fill="FFFFFF"/>
          <w:lang w:val="en-GB"/>
        </w:rPr>
        <w:t>Roa-Va</w:t>
      </w:r>
      <w:r w:rsidR="000D21DD" w:rsidRPr="00BE372D">
        <w:rPr>
          <w:rFonts w:ascii="Times New Roman" w:hAnsi="Times New Roman" w:cs="Times New Roman"/>
          <w:color w:val="222222"/>
          <w:sz w:val="24"/>
          <w:szCs w:val="24"/>
          <w:shd w:val="clear" w:color="auto" w:fill="FFFFFF"/>
          <w:lang w:val="en-GB"/>
        </w:rPr>
        <w:t>rón</w:t>
      </w:r>
      <w:proofErr w:type="spellEnd"/>
      <w:r w:rsidR="000D21DD" w:rsidRPr="00BE372D">
        <w:rPr>
          <w:rFonts w:ascii="Times New Roman" w:hAnsi="Times New Roman" w:cs="Times New Roman"/>
          <w:color w:val="222222"/>
          <w:sz w:val="24"/>
          <w:szCs w:val="24"/>
          <w:shd w:val="clear" w:color="auto" w:fill="FFFFFF"/>
          <w:lang w:val="en-GB"/>
        </w:rPr>
        <w:t xml:space="preserve"> et al 2021</w:t>
      </w:r>
      <w:r w:rsidR="00B37B2C" w:rsidRPr="00BE372D">
        <w:rPr>
          <w:rFonts w:ascii="Times New Roman" w:hAnsi="Times New Roman" w:cs="Times New Roman"/>
          <w:color w:val="222222"/>
          <w:sz w:val="24"/>
          <w:szCs w:val="24"/>
          <w:shd w:val="clear" w:color="auto" w:fill="FFFFFF"/>
          <w:lang w:val="en-GB"/>
        </w:rPr>
        <w:t xml:space="preserve">), </w:t>
      </w:r>
      <w:r w:rsidR="00635104" w:rsidRPr="00BE372D">
        <w:rPr>
          <w:rFonts w:ascii="Times New Roman" w:hAnsi="Times New Roman" w:cs="Times New Roman"/>
          <w:color w:val="222222"/>
          <w:sz w:val="24"/>
          <w:szCs w:val="24"/>
          <w:shd w:val="clear" w:color="auto" w:fill="FFFFFF"/>
          <w:lang w:val="en-GB"/>
        </w:rPr>
        <w:t xml:space="preserve">that is </w:t>
      </w:r>
      <w:r w:rsidR="00B37B2C" w:rsidRPr="00BE372D">
        <w:rPr>
          <w:rFonts w:ascii="Times New Roman" w:hAnsi="Times New Roman" w:cs="Times New Roman"/>
          <w:color w:val="222222"/>
          <w:sz w:val="24"/>
          <w:szCs w:val="24"/>
          <w:shd w:val="clear" w:color="auto" w:fill="FFFFFF"/>
          <w:lang w:val="en-GB"/>
        </w:rPr>
        <w:t xml:space="preserve">poorly understood.  </w:t>
      </w:r>
      <w:r w:rsidR="000D21DD" w:rsidRPr="00BE372D">
        <w:rPr>
          <w:rFonts w:ascii="Times New Roman" w:hAnsi="Times New Roman" w:cs="Times New Roman"/>
          <w:color w:val="222222"/>
          <w:sz w:val="24"/>
          <w:szCs w:val="24"/>
          <w:shd w:val="clear" w:color="auto" w:fill="FFFFFF"/>
          <w:lang w:val="en-GB"/>
        </w:rPr>
        <w:t xml:space="preserve">Better understanding basic biology and of the evolvability of their reproductive traits will be needed to meet management needs under continuous climate warming. </w:t>
      </w:r>
      <w:r w:rsidR="008A4504" w:rsidRPr="00BE372D">
        <w:rPr>
          <w:rFonts w:ascii="Times New Roman" w:hAnsi="Times New Roman" w:cs="Times New Roman"/>
          <w:sz w:val="24"/>
          <w:szCs w:val="24"/>
          <w:lang w:val="en-GB"/>
        </w:rPr>
        <w:br w:type="page"/>
      </w:r>
    </w:p>
    <w:p w14:paraId="4DEDAB18" w14:textId="54790BC5" w:rsidR="00CA2513" w:rsidRPr="00BE372D" w:rsidRDefault="00D54DEC" w:rsidP="00BE372D">
      <w:pPr>
        <w:pStyle w:val="Heading1"/>
        <w:spacing w:before="0" w:beforeAutospacing="0" w:after="240" w:afterAutospacing="0" w:line="360" w:lineRule="auto"/>
        <w:rPr>
          <w:sz w:val="24"/>
          <w:szCs w:val="24"/>
          <w:lang w:val="en-GB"/>
        </w:rPr>
      </w:pPr>
      <w:r w:rsidRPr="00BE372D">
        <w:rPr>
          <w:sz w:val="24"/>
          <w:szCs w:val="24"/>
          <w:lang w:val="en-GB"/>
        </w:rPr>
        <w:lastRenderedPageBreak/>
        <w:t>References</w:t>
      </w:r>
    </w:p>
    <w:p w14:paraId="481F7E55" w14:textId="598C30C5" w:rsidR="00CA2513" w:rsidRPr="00BE372D" w:rsidRDefault="00CA2513"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Auditore</w:t>
      </w:r>
      <w:proofErr w:type="spellEnd"/>
      <w:r w:rsidRPr="00BE372D">
        <w:rPr>
          <w:rFonts w:ascii="Times New Roman" w:hAnsi="Times New Roman" w:cs="Times New Roman"/>
          <w:sz w:val="24"/>
          <w:szCs w:val="24"/>
          <w:lang w:val="en-GB" w:eastAsia="en-US"/>
        </w:rPr>
        <w:t xml:space="preserve"> PJ, Lough RG, Broughton EA (1994) A review of the comparative development of Atlantic cod (Gadus </w:t>
      </w:r>
      <w:proofErr w:type="spellStart"/>
      <w:r w:rsidRPr="00BE372D">
        <w:rPr>
          <w:rFonts w:ascii="Times New Roman" w:hAnsi="Times New Roman" w:cs="Times New Roman"/>
          <w:sz w:val="24"/>
          <w:szCs w:val="24"/>
          <w:lang w:val="en-GB" w:eastAsia="en-US"/>
        </w:rPr>
        <w:t>morhuaL</w:t>
      </w:r>
      <w:proofErr w:type="spellEnd"/>
      <w:r w:rsidRPr="00BE372D">
        <w:rPr>
          <w:rFonts w:ascii="Times New Roman" w:hAnsi="Times New Roman" w:cs="Times New Roman"/>
          <w:sz w:val="24"/>
          <w:szCs w:val="24"/>
          <w:lang w:val="en-GB" w:eastAsia="en-US"/>
        </w:rPr>
        <w:t xml:space="preserve">.) and haddock (Melanogrammus aeglefinus L.) based on an illustrated series of larvae and juveniles from </w:t>
      </w:r>
      <w:proofErr w:type="spellStart"/>
      <w:r w:rsidRPr="00BE372D">
        <w:rPr>
          <w:rFonts w:ascii="Times New Roman" w:hAnsi="Times New Roman" w:cs="Times New Roman"/>
          <w:sz w:val="24"/>
          <w:szCs w:val="24"/>
          <w:lang w:val="en-GB" w:eastAsia="en-US"/>
        </w:rPr>
        <w:t>GeorgesBank</w:t>
      </w:r>
      <w:proofErr w:type="spellEnd"/>
      <w:r w:rsidRPr="00BE372D">
        <w:rPr>
          <w:rFonts w:ascii="Times New Roman" w:hAnsi="Times New Roman" w:cs="Times New Roman"/>
          <w:sz w:val="24"/>
          <w:szCs w:val="24"/>
          <w:lang w:val="en-GB" w:eastAsia="en-US"/>
        </w:rPr>
        <w:t xml:space="preserve">. NAFO Sci </w:t>
      </w:r>
      <w:proofErr w:type="spellStart"/>
      <w:r w:rsidRPr="00BE372D">
        <w:rPr>
          <w:rFonts w:ascii="Times New Roman" w:hAnsi="Times New Roman" w:cs="Times New Roman"/>
          <w:sz w:val="24"/>
          <w:szCs w:val="24"/>
          <w:lang w:val="en-GB" w:eastAsia="en-US"/>
        </w:rPr>
        <w:t>Counc</w:t>
      </w:r>
      <w:proofErr w:type="spellEnd"/>
      <w:r w:rsidRPr="00BE372D">
        <w:rPr>
          <w:rFonts w:ascii="Times New Roman" w:hAnsi="Times New Roman" w:cs="Times New Roman"/>
          <w:sz w:val="24"/>
          <w:szCs w:val="24"/>
          <w:lang w:val="en-GB" w:eastAsia="en-US"/>
        </w:rPr>
        <w:t xml:space="preserve"> Stud 20:7–18</w:t>
      </w:r>
    </w:p>
    <w:p w14:paraId="1D23152C" w14:textId="018C0E3F"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Baudron</w:t>
      </w:r>
      <w:proofErr w:type="spellEnd"/>
      <w:r w:rsidRPr="00BE372D">
        <w:rPr>
          <w:rFonts w:ascii="Times New Roman" w:hAnsi="Times New Roman" w:cs="Times New Roman"/>
          <w:sz w:val="24"/>
          <w:szCs w:val="24"/>
          <w:lang w:val="en-GB" w:eastAsia="en-US"/>
        </w:rPr>
        <w:t>, A.R., Needle, C.L. &amp; Marshall, C.T. (2011) Implications of a warming North Sea for the growth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78,</w:t>
      </w:r>
      <w:r w:rsidRPr="00BE372D">
        <w:rPr>
          <w:rFonts w:ascii="Times New Roman" w:hAnsi="Times New Roman" w:cs="Times New Roman"/>
          <w:sz w:val="24"/>
          <w:szCs w:val="24"/>
          <w:lang w:val="en-GB" w:eastAsia="en-US"/>
        </w:rPr>
        <w:t xml:space="preserve"> 1874-1889.</w:t>
      </w:r>
    </w:p>
    <w:p w14:paraId="65F008A2"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Baudron</w:t>
      </w:r>
      <w:proofErr w:type="spellEnd"/>
      <w:r w:rsidRPr="00BE372D">
        <w:rPr>
          <w:rFonts w:ascii="Times New Roman" w:hAnsi="Times New Roman" w:cs="Times New Roman"/>
          <w:sz w:val="24"/>
          <w:szCs w:val="24"/>
          <w:lang w:val="en-GB" w:eastAsia="en-US"/>
        </w:rPr>
        <w:t xml:space="preserve">, A.R., Needle, C.L., </w:t>
      </w:r>
      <w:proofErr w:type="spellStart"/>
      <w:r w:rsidRPr="00BE372D">
        <w:rPr>
          <w:rFonts w:ascii="Times New Roman" w:hAnsi="Times New Roman" w:cs="Times New Roman"/>
          <w:sz w:val="24"/>
          <w:szCs w:val="24"/>
          <w:lang w:val="en-GB" w:eastAsia="en-US"/>
        </w:rPr>
        <w:t>Rijnsdorp</w:t>
      </w:r>
      <w:proofErr w:type="spellEnd"/>
      <w:r w:rsidRPr="00BE372D">
        <w:rPr>
          <w:rFonts w:ascii="Times New Roman" w:hAnsi="Times New Roman" w:cs="Times New Roman"/>
          <w:sz w:val="24"/>
          <w:szCs w:val="24"/>
          <w:lang w:val="en-GB" w:eastAsia="en-US"/>
        </w:rPr>
        <w:t xml:space="preserve">, A.D. &amp; Marshall, C.T. (2014) Warming temperatures and smaller body sizes: synchronous changes in growth of North Sea fishes. </w:t>
      </w:r>
      <w:r w:rsidRPr="00BE372D">
        <w:rPr>
          <w:rFonts w:ascii="Times New Roman" w:hAnsi="Times New Roman" w:cs="Times New Roman"/>
          <w:i/>
          <w:iCs/>
          <w:sz w:val="24"/>
          <w:szCs w:val="24"/>
          <w:lang w:val="en-GB" w:eastAsia="en-US"/>
        </w:rPr>
        <w:t>Global Change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20,</w:t>
      </w:r>
      <w:r w:rsidRPr="00BE372D">
        <w:rPr>
          <w:rFonts w:ascii="Times New Roman" w:hAnsi="Times New Roman" w:cs="Times New Roman"/>
          <w:sz w:val="24"/>
          <w:szCs w:val="24"/>
          <w:lang w:val="en-GB" w:eastAsia="en-US"/>
        </w:rPr>
        <w:t xml:space="preserve"> 1023-1031.</w:t>
      </w:r>
    </w:p>
    <w:p w14:paraId="44880BEA"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Bergstad</w:t>
      </w:r>
      <w:proofErr w:type="spellEnd"/>
      <w:r w:rsidRPr="00BE372D">
        <w:rPr>
          <w:rFonts w:ascii="Times New Roman" w:hAnsi="Times New Roman" w:cs="Times New Roman"/>
          <w:sz w:val="24"/>
          <w:szCs w:val="24"/>
          <w:lang w:val="en-GB" w:eastAsia="en-US"/>
        </w:rPr>
        <w:t xml:space="preserve">, O.A., </w:t>
      </w:r>
      <w:proofErr w:type="spellStart"/>
      <w:r w:rsidRPr="00BE372D">
        <w:rPr>
          <w:rFonts w:ascii="Times New Roman" w:hAnsi="Times New Roman" w:cs="Times New Roman"/>
          <w:sz w:val="24"/>
          <w:szCs w:val="24"/>
          <w:lang w:val="en-GB" w:eastAsia="en-US"/>
        </w:rPr>
        <w:t>Jørgensen</w:t>
      </w:r>
      <w:proofErr w:type="spellEnd"/>
      <w:r w:rsidRPr="00BE372D">
        <w:rPr>
          <w:rFonts w:ascii="Times New Roman" w:hAnsi="Times New Roman" w:cs="Times New Roman"/>
          <w:sz w:val="24"/>
          <w:szCs w:val="24"/>
          <w:lang w:val="en-GB" w:eastAsia="en-US"/>
        </w:rPr>
        <w:t xml:space="preserve">, T. &amp; </w:t>
      </w:r>
      <w:proofErr w:type="spellStart"/>
      <w:r w:rsidRPr="00BE372D">
        <w:rPr>
          <w:rFonts w:ascii="Times New Roman" w:hAnsi="Times New Roman" w:cs="Times New Roman"/>
          <w:sz w:val="24"/>
          <w:szCs w:val="24"/>
          <w:lang w:val="en-GB" w:eastAsia="en-US"/>
        </w:rPr>
        <w:t>Dragesund</w:t>
      </w:r>
      <w:proofErr w:type="spellEnd"/>
      <w:r w:rsidRPr="00BE372D">
        <w:rPr>
          <w:rFonts w:ascii="Times New Roman" w:hAnsi="Times New Roman" w:cs="Times New Roman"/>
          <w:sz w:val="24"/>
          <w:szCs w:val="24"/>
          <w:lang w:val="en-GB" w:eastAsia="en-US"/>
        </w:rPr>
        <w:t xml:space="preserve">, O. (1987) Life </w:t>
      </w:r>
      <w:proofErr w:type="spellStart"/>
      <w:r w:rsidRPr="00BE372D">
        <w:rPr>
          <w:rFonts w:ascii="Times New Roman" w:hAnsi="Times New Roman" w:cs="Times New Roman"/>
          <w:sz w:val="24"/>
          <w:szCs w:val="24"/>
          <w:lang w:val="en-GB" w:eastAsia="en-US"/>
        </w:rPr>
        <w:t>hstory</w:t>
      </w:r>
      <w:proofErr w:type="spellEnd"/>
      <w:r w:rsidRPr="00BE372D">
        <w:rPr>
          <w:rFonts w:ascii="Times New Roman" w:hAnsi="Times New Roman" w:cs="Times New Roman"/>
          <w:sz w:val="24"/>
          <w:szCs w:val="24"/>
          <w:lang w:val="en-GB" w:eastAsia="en-US"/>
        </w:rPr>
        <w:t xml:space="preserve"> and ecology of the gadoid resources of the Barents Sea.</w:t>
      </w:r>
      <w:r w:rsidRPr="00BE372D">
        <w:rPr>
          <w:rFonts w:ascii="Times New Roman" w:hAnsi="Times New Roman" w:cs="Times New Roman"/>
          <w:i/>
          <w:iCs/>
          <w:sz w:val="24"/>
          <w:szCs w:val="24"/>
          <w:lang w:val="en-GB" w:eastAsia="en-US"/>
        </w:rPr>
        <w:t xml:space="preserve"> </w:t>
      </w:r>
      <w:proofErr w:type="spellStart"/>
      <w:r w:rsidRPr="00BE372D">
        <w:rPr>
          <w:rFonts w:ascii="Times New Roman" w:hAnsi="Times New Roman" w:cs="Times New Roman"/>
          <w:i/>
          <w:iCs/>
          <w:sz w:val="24"/>
          <w:szCs w:val="24"/>
          <w:lang w:val="en-GB" w:eastAsia="en-US"/>
        </w:rPr>
        <w:t>Fishereis</w:t>
      </w:r>
      <w:proofErr w:type="spellEnd"/>
      <w:r w:rsidRPr="00BE372D">
        <w:rPr>
          <w:rFonts w:ascii="Times New Roman" w:hAnsi="Times New Roman" w:cs="Times New Roman"/>
          <w:i/>
          <w:iCs/>
          <w:sz w:val="24"/>
          <w:szCs w:val="24"/>
          <w:lang w:val="en-GB" w:eastAsia="en-US"/>
        </w:rPr>
        <w:t xml:space="preserve">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w:t>
      </w:r>
      <w:r w:rsidRPr="00BE372D">
        <w:rPr>
          <w:rFonts w:ascii="Times New Roman" w:hAnsi="Times New Roman" w:cs="Times New Roman"/>
          <w:sz w:val="24"/>
          <w:szCs w:val="24"/>
          <w:lang w:val="en-GB" w:eastAsia="en-US"/>
        </w:rPr>
        <w:t xml:space="preserve"> 119-181.</w:t>
      </w:r>
    </w:p>
    <w:p w14:paraId="323DDA6A" w14:textId="695AD5AC"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Bogstad, B.,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w:t>
      </w:r>
      <w:proofErr w:type="spellStart"/>
      <w:r w:rsidRPr="00BE372D">
        <w:rPr>
          <w:rFonts w:ascii="Times New Roman" w:hAnsi="Times New Roman" w:cs="Times New Roman"/>
          <w:sz w:val="24"/>
          <w:szCs w:val="24"/>
          <w:lang w:val="en-GB" w:eastAsia="en-US"/>
        </w:rPr>
        <w:t>Ingvaldsen</w:t>
      </w:r>
      <w:proofErr w:type="spellEnd"/>
      <w:r w:rsidRPr="00BE372D">
        <w:rPr>
          <w:rFonts w:ascii="Times New Roman" w:hAnsi="Times New Roman" w:cs="Times New Roman"/>
          <w:sz w:val="24"/>
          <w:szCs w:val="24"/>
          <w:lang w:val="en-GB" w:eastAsia="en-US"/>
        </w:rPr>
        <w:t xml:space="preserve">, R.B. &amp; </w:t>
      </w:r>
      <w:proofErr w:type="spellStart"/>
      <w:r w:rsidRPr="00BE372D">
        <w:rPr>
          <w:rFonts w:ascii="Times New Roman" w:hAnsi="Times New Roman" w:cs="Times New Roman"/>
          <w:sz w:val="24"/>
          <w:szCs w:val="24"/>
          <w:lang w:val="en-GB" w:eastAsia="en-US"/>
        </w:rPr>
        <w:t>Gjosaeter</w:t>
      </w:r>
      <w:proofErr w:type="spellEnd"/>
      <w:r w:rsidRPr="00BE372D">
        <w:rPr>
          <w:rFonts w:ascii="Times New Roman" w:hAnsi="Times New Roman" w:cs="Times New Roman"/>
          <w:sz w:val="24"/>
          <w:szCs w:val="24"/>
          <w:lang w:val="en-GB" w:eastAsia="en-US"/>
        </w:rPr>
        <w:t>, H. (2013) Changes in the relationship between sea temperature and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 herring in the Barents Sea. </w:t>
      </w:r>
      <w:r w:rsidRPr="00BE372D">
        <w:rPr>
          <w:rFonts w:ascii="Times New Roman" w:hAnsi="Times New Roman" w:cs="Times New Roman"/>
          <w:i/>
          <w:iCs/>
          <w:sz w:val="24"/>
          <w:szCs w:val="24"/>
          <w:lang w:val="en-GB" w:eastAsia="en-US"/>
        </w:rPr>
        <w:t>Marine Biology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9,</w:t>
      </w:r>
      <w:r w:rsidRPr="00BE372D">
        <w:rPr>
          <w:rFonts w:ascii="Times New Roman" w:hAnsi="Times New Roman" w:cs="Times New Roman"/>
          <w:sz w:val="24"/>
          <w:szCs w:val="24"/>
          <w:lang w:val="en-GB" w:eastAsia="en-US"/>
        </w:rPr>
        <w:t xml:space="preserve"> 895-907.</w:t>
      </w:r>
    </w:p>
    <w:p w14:paraId="09F0D626"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Brosset</w:t>
      </w:r>
      <w:proofErr w:type="spellEnd"/>
      <w:r w:rsidRPr="00BE372D">
        <w:rPr>
          <w:rFonts w:ascii="Times New Roman" w:hAnsi="Times New Roman" w:cs="Times New Roman"/>
          <w:sz w:val="24"/>
          <w:szCs w:val="24"/>
          <w:lang w:val="en-GB" w:eastAsia="en-US"/>
        </w:rPr>
        <w:t xml:space="preserve">, P., Smith, A.D., Plourde, S., Castonguay, M., </w:t>
      </w:r>
      <w:proofErr w:type="spellStart"/>
      <w:r w:rsidRPr="00BE372D">
        <w:rPr>
          <w:rFonts w:ascii="Times New Roman" w:hAnsi="Times New Roman" w:cs="Times New Roman"/>
          <w:sz w:val="24"/>
          <w:szCs w:val="24"/>
          <w:lang w:val="en-GB" w:eastAsia="en-US"/>
        </w:rPr>
        <w:t>Lehoux</w:t>
      </w:r>
      <w:proofErr w:type="spellEnd"/>
      <w:r w:rsidRPr="00BE372D">
        <w:rPr>
          <w:rFonts w:ascii="Times New Roman" w:hAnsi="Times New Roman" w:cs="Times New Roman"/>
          <w:sz w:val="24"/>
          <w:szCs w:val="24"/>
          <w:lang w:val="en-GB" w:eastAsia="en-US"/>
        </w:rPr>
        <w:t xml:space="preserve">, C. &amp; Van Beveren, E. (2020) A fine-scale multi-step approach to understand fish recruitment variability. </w:t>
      </w:r>
      <w:r w:rsidRPr="00BE372D">
        <w:rPr>
          <w:rFonts w:ascii="Times New Roman" w:hAnsi="Times New Roman" w:cs="Times New Roman"/>
          <w:i/>
          <w:iCs/>
          <w:sz w:val="24"/>
          <w:szCs w:val="24"/>
          <w:lang w:val="en-GB" w:eastAsia="en-US"/>
        </w:rPr>
        <w:t>Scientific Reports,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16064.</w:t>
      </w:r>
    </w:p>
    <w:p w14:paraId="7286CB11" w14:textId="5928F268"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Houde E.D. (2016) Recruitment variability. </w:t>
      </w:r>
      <w:r w:rsidRPr="00BE372D">
        <w:rPr>
          <w:rFonts w:ascii="Times New Roman" w:hAnsi="Times New Roman" w:cs="Times New Roman"/>
          <w:i/>
          <w:iCs/>
          <w:sz w:val="24"/>
          <w:szCs w:val="24"/>
          <w:lang w:val="en-GB" w:eastAsia="en-US"/>
        </w:rPr>
        <w:t xml:space="preserve">Fish Reproductive Biology: Implications for Assessment and Management </w:t>
      </w:r>
      <w:r w:rsidRPr="00BE372D">
        <w:rPr>
          <w:rFonts w:ascii="Times New Roman" w:hAnsi="Times New Roman" w:cs="Times New Roman"/>
          <w:sz w:val="24"/>
          <w:szCs w:val="24"/>
          <w:lang w:val="en-GB" w:eastAsia="en-US"/>
        </w:rPr>
        <w:t xml:space="preserve">(eds Jakobsen T., Fogarty M.J., </w:t>
      </w:r>
      <w:proofErr w:type="spellStart"/>
      <w:r w:rsidRPr="00BE372D">
        <w:rPr>
          <w:rFonts w:ascii="Times New Roman" w:hAnsi="Times New Roman" w:cs="Times New Roman"/>
          <w:sz w:val="24"/>
          <w:szCs w:val="24"/>
          <w:lang w:val="en-GB" w:eastAsia="en-US"/>
        </w:rPr>
        <w:t>Megrey</w:t>
      </w:r>
      <w:proofErr w:type="spellEnd"/>
      <w:r w:rsidRPr="00BE372D">
        <w:rPr>
          <w:rFonts w:ascii="Times New Roman" w:hAnsi="Times New Roman" w:cs="Times New Roman"/>
          <w:sz w:val="24"/>
          <w:szCs w:val="24"/>
          <w:lang w:val="en-GB" w:eastAsia="en-US"/>
        </w:rPr>
        <w:t xml:space="preserve">. B.A. &amp; </w:t>
      </w:r>
      <w:proofErr w:type="spellStart"/>
      <w:r w:rsidRPr="00BE372D">
        <w:rPr>
          <w:rFonts w:ascii="Times New Roman" w:hAnsi="Times New Roman" w:cs="Times New Roman"/>
          <w:sz w:val="24"/>
          <w:szCs w:val="24"/>
          <w:lang w:val="en-GB" w:eastAsia="en-US"/>
        </w:rPr>
        <w:t>Moksness</w:t>
      </w:r>
      <w:proofErr w:type="spellEnd"/>
      <w:r w:rsidRPr="00BE372D">
        <w:rPr>
          <w:rFonts w:ascii="Times New Roman" w:hAnsi="Times New Roman" w:cs="Times New Roman"/>
          <w:sz w:val="24"/>
          <w:szCs w:val="24"/>
          <w:lang w:val="en-GB" w:eastAsia="en-US"/>
        </w:rPr>
        <w:t>. E.), pp. 98-186.</w:t>
      </w:r>
      <w:r w:rsidRPr="00BE372D">
        <w:rPr>
          <w:rFonts w:ascii="Times New Roman" w:hAnsi="Times New Roman" w:cs="Times New Roman"/>
          <w:i/>
          <w:iCs/>
          <w:sz w:val="24"/>
          <w:szCs w:val="24"/>
          <w:lang w:val="en-GB" w:eastAsia="en-US"/>
        </w:rPr>
        <w:t xml:space="preserve"> </w:t>
      </w:r>
      <w:r w:rsidRPr="00BE372D">
        <w:rPr>
          <w:rFonts w:ascii="Times New Roman" w:hAnsi="Times New Roman" w:cs="Times New Roman"/>
          <w:sz w:val="24"/>
          <w:szCs w:val="24"/>
          <w:lang w:val="en-GB" w:eastAsia="en-US"/>
        </w:rPr>
        <w:t>John Wiley &amp; Sons Ltd.</w:t>
      </w:r>
    </w:p>
    <w:p w14:paraId="5431FF75" w14:textId="3BF65AAE" w:rsidR="004F64B3" w:rsidRPr="00BE372D" w:rsidRDefault="00B861C0"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DFO. 2019. Stock Assessment of Atlantic Cod (</w:t>
      </w:r>
      <w:r w:rsidRPr="00BE372D">
        <w:rPr>
          <w:rFonts w:ascii="Times New Roman" w:hAnsi="Times New Roman" w:cs="Times New Roman"/>
          <w:i/>
          <w:iCs/>
          <w:sz w:val="24"/>
          <w:szCs w:val="24"/>
          <w:lang w:val="en-GB" w:eastAsia="en-US"/>
        </w:rPr>
        <w:t xml:space="preserve">Gadus </w:t>
      </w:r>
      <w:proofErr w:type="spellStart"/>
      <w:r w:rsidRPr="00BE372D">
        <w:rPr>
          <w:rFonts w:ascii="Times New Roman" w:hAnsi="Times New Roman" w:cs="Times New Roman"/>
          <w:i/>
          <w:iCs/>
          <w:sz w:val="24"/>
          <w:szCs w:val="24"/>
          <w:lang w:val="en-GB" w:eastAsia="en-US"/>
        </w:rPr>
        <w:t>morhua</w:t>
      </w:r>
      <w:proofErr w:type="spellEnd"/>
      <w:r w:rsidRPr="00BE372D">
        <w:rPr>
          <w:rFonts w:ascii="Times New Roman" w:hAnsi="Times New Roman" w:cs="Times New Roman"/>
          <w:sz w:val="24"/>
          <w:szCs w:val="24"/>
          <w:lang w:val="en-GB" w:eastAsia="en-US"/>
        </w:rPr>
        <w:t>) in NAFO Divisions 4X5Y. DFO</w:t>
      </w:r>
      <w:r w:rsidR="00BE372D">
        <w:rPr>
          <w:rFonts w:ascii="Times New Roman" w:hAnsi="Times New Roman" w:cs="Times New Roman"/>
          <w:sz w:val="24"/>
          <w:szCs w:val="24"/>
          <w:lang w:val="en-GB" w:eastAsia="en-US"/>
        </w:rPr>
        <w:t xml:space="preserve"> </w:t>
      </w:r>
      <w:r w:rsidRPr="00BE372D">
        <w:rPr>
          <w:rFonts w:ascii="Times New Roman" w:hAnsi="Times New Roman" w:cs="Times New Roman"/>
          <w:sz w:val="24"/>
          <w:szCs w:val="24"/>
          <w:lang w:val="en-GB" w:eastAsia="en-US"/>
        </w:rPr>
        <w:t xml:space="preserve">Can.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xml:space="preserve">. Sec.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xml:space="preserve">. Rep. 2019/015. </w:t>
      </w:r>
    </w:p>
    <w:p w14:paraId="2459FBA8" w14:textId="61A12D0D" w:rsidR="004F64B3"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Dingsør</w:t>
      </w:r>
      <w:proofErr w:type="spellEnd"/>
      <w:r w:rsidRPr="00BE372D">
        <w:rPr>
          <w:rFonts w:ascii="Times New Roman" w:hAnsi="Times New Roman" w:cs="Times New Roman"/>
          <w:sz w:val="24"/>
          <w:szCs w:val="24"/>
          <w:lang w:val="en-GB" w:eastAsia="en-US"/>
        </w:rPr>
        <w:t xml:space="preserve">, G.E., </w:t>
      </w:r>
      <w:proofErr w:type="spellStart"/>
      <w:r w:rsidRPr="00BE372D">
        <w:rPr>
          <w:rFonts w:ascii="Times New Roman" w:hAnsi="Times New Roman" w:cs="Times New Roman"/>
          <w:sz w:val="24"/>
          <w:szCs w:val="24"/>
          <w:lang w:val="en-GB" w:eastAsia="en-US"/>
        </w:rPr>
        <w:t>Ciannelli</w:t>
      </w:r>
      <w:proofErr w:type="spellEnd"/>
      <w:r w:rsidRPr="00BE372D">
        <w:rPr>
          <w:rFonts w:ascii="Times New Roman" w:hAnsi="Times New Roman" w:cs="Times New Roman"/>
          <w:sz w:val="24"/>
          <w:szCs w:val="24"/>
          <w:lang w:val="en-GB" w:eastAsia="en-US"/>
        </w:rPr>
        <w:t xml:space="preserve">, L., Chan, K.S., </w:t>
      </w:r>
      <w:proofErr w:type="spellStart"/>
      <w:r w:rsidRPr="00BE372D">
        <w:rPr>
          <w:rFonts w:ascii="Times New Roman" w:hAnsi="Times New Roman" w:cs="Times New Roman"/>
          <w:sz w:val="24"/>
          <w:szCs w:val="24"/>
          <w:lang w:val="en-GB" w:eastAsia="en-US"/>
        </w:rPr>
        <w:t>Ottersen</w:t>
      </w:r>
      <w:proofErr w:type="spellEnd"/>
      <w:r w:rsidRPr="00BE372D">
        <w:rPr>
          <w:rFonts w:ascii="Times New Roman" w:hAnsi="Times New Roman" w:cs="Times New Roman"/>
          <w:sz w:val="24"/>
          <w:szCs w:val="24"/>
          <w:lang w:val="en-GB" w:eastAsia="en-US"/>
        </w:rPr>
        <w:t xml:space="preserve">, G. &amp;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(2007) Density dependence and density independence during the early life stages of four marine fish stocks. </w:t>
      </w:r>
      <w:r w:rsidRPr="00BE372D">
        <w:rPr>
          <w:rFonts w:ascii="Times New Roman" w:hAnsi="Times New Roman" w:cs="Times New Roman"/>
          <w:i/>
          <w:iCs/>
          <w:sz w:val="24"/>
          <w:szCs w:val="24"/>
          <w:lang w:val="en-GB" w:eastAsia="en-US"/>
        </w:rPr>
        <w:t>Ecology,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625-634.</w:t>
      </w:r>
    </w:p>
    <w:p w14:paraId="20A2B7FE"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Elliott, S.A.M., Allan, B.A., </w:t>
      </w:r>
      <w:proofErr w:type="spellStart"/>
      <w:r w:rsidRPr="00BE372D">
        <w:rPr>
          <w:rFonts w:ascii="Times New Roman" w:hAnsi="Times New Roman" w:cs="Times New Roman"/>
          <w:sz w:val="24"/>
          <w:szCs w:val="24"/>
          <w:lang w:val="en-GB" w:eastAsia="en-US"/>
        </w:rPr>
        <w:t>Turrell</w:t>
      </w:r>
      <w:proofErr w:type="spellEnd"/>
      <w:r w:rsidRPr="00BE372D">
        <w:rPr>
          <w:rFonts w:ascii="Times New Roman" w:hAnsi="Times New Roman" w:cs="Times New Roman"/>
          <w:sz w:val="24"/>
          <w:szCs w:val="24"/>
          <w:lang w:val="en-GB" w:eastAsia="en-US"/>
        </w:rPr>
        <w:t xml:space="preserve">, W.R., Heath, M.R. &amp; Bailey, D.M. (2018) Survival of the fittest: Explanations for gadoid imbalance in heavily fished seas. </w:t>
      </w:r>
      <w:r w:rsidRPr="00BE372D">
        <w:rPr>
          <w:rFonts w:ascii="Times New Roman" w:hAnsi="Times New Roman" w:cs="Times New Roman"/>
          <w:i/>
          <w:iCs/>
          <w:sz w:val="24"/>
          <w:szCs w:val="24"/>
          <w:lang w:val="en-GB" w:eastAsia="en-US"/>
        </w:rPr>
        <w:t>Aquatic Conservation: Marine and Freshwater Ecosystems,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28,</w:t>
      </w:r>
      <w:r w:rsidRPr="00BE372D">
        <w:rPr>
          <w:rFonts w:ascii="Times New Roman" w:hAnsi="Times New Roman" w:cs="Times New Roman"/>
          <w:sz w:val="24"/>
          <w:szCs w:val="24"/>
          <w:lang w:val="en-GB" w:eastAsia="en-US"/>
        </w:rPr>
        <w:t xml:space="preserve"> 1192-1199.</w:t>
      </w:r>
    </w:p>
    <w:p w14:paraId="1D794246" w14:textId="1EB127FA"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Fogarty, M., </w:t>
      </w:r>
      <w:proofErr w:type="spellStart"/>
      <w:r w:rsidRPr="00BE372D">
        <w:rPr>
          <w:rFonts w:ascii="Times New Roman" w:hAnsi="Times New Roman" w:cs="Times New Roman"/>
          <w:sz w:val="24"/>
          <w:szCs w:val="24"/>
          <w:lang w:val="en-GB" w:eastAsia="en-US"/>
        </w:rPr>
        <w:t>Incze</w:t>
      </w:r>
      <w:proofErr w:type="spellEnd"/>
      <w:r w:rsidRPr="00BE372D">
        <w:rPr>
          <w:rFonts w:ascii="Times New Roman" w:hAnsi="Times New Roman" w:cs="Times New Roman"/>
          <w:sz w:val="24"/>
          <w:szCs w:val="24"/>
          <w:lang w:val="en-GB" w:eastAsia="en-US"/>
        </w:rPr>
        <w:t xml:space="preserve">, L., </w:t>
      </w:r>
      <w:proofErr w:type="spellStart"/>
      <w:r w:rsidRPr="00BE372D">
        <w:rPr>
          <w:rFonts w:ascii="Times New Roman" w:hAnsi="Times New Roman" w:cs="Times New Roman"/>
          <w:sz w:val="24"/>
          <w:szCs w:val="24"/>
          <w:lang w:val="en-GB" w:eastAsia="en-US"/>
        </w:rPr>
        <w:t>Hayhoe</w:t>
      </w:r>
      <w:proofErr w:type="spellEnd"/>
      <w:r w:rsidRPr="00BE372D">
        <w:rPr>
          <w:rFonts w:ascii="Times New Roman" w:hAnsi="Times New Roman" w:cs="Times New Roman"/>
          <w:sz w:val="24"/>
          <w:szCs w:val="24"/>
          <w:lang w:val="en-GB" w:eastAsia="en-US"/>
        </w:rPr>
        <w:t>, K., Mountain, D. &amp; Manning, J. (2008) Potential climate change impacts on</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w:t>
      </w:r>
      <w:proofErr w:type="spellStart"/>
      <w:r w:rsidRPr="00BE372D">
        <w:rPr>
          <w:rFonts w:ascii="Times New Roman" w:hAnsi="Times New Roman" w:cs="Times New Roman"/>
          <w:sz w:val="24"/>
          <w:szCs w:val="24"/>
          <w:lang w:val="en-GB" w:eastAsia="en-US"/>
        </w:rPr>
        <w:t>morhua</w:t>
      </w:r>
      <w:proofErr w:type="spellEnd"/>
      <w:r w:rsidRPr="00BE372D">
        <w:rPr>
          <w:rFonts w:ascii="Times New Roman" w:hAnsi="Times New Roman" w:cs="Times New Roman"/>
          <w:sz w:val="24"/>
          <w:szCs w:val="24"/>
          <w:lang w:val="en-GB" w:eastAsia="en-US"/>
        </w:rPr>
        <w:t xml:space="preserve">) off the </w:t>
      </w:r>
      <w:proofErr w:type="spellStart"/>
      <w:r w:rsidRPr="00BE372D">
        <w:rPr>
          <w:rFonts w:ascii="Times New Roman" w:hAnsi="Times New Roman" w:cs="Times New Roman"/>
          <w:sz w:val="24"/>
          <w:szCs w:val="24"/>
          <w:lang w:val="en-GB" w:eastAsia="en-US"/>
        </w:rPr>
        <w:t>northeastern</w:t>
      </w:r>
      <w:proofErr w:type="spellEnd"/>
      <w:r w:rsidRPr="00BE372D">
        <w:rPr>
          <w:rFonts w:ascii="Times New Roman" w:hAnsi="Times New Roman" w:cs="Times New Roman"/>
          <w:sz w:val="24"/>
          <w:szCs w:val="24"/>
          <w:lang w:val="en-GB" w:eastAsia="en-US"/>
        </w:rPr>
        <w:t xml:space="preserve"> USA. </w:t>
      </w:r>
      <w:r w:rsidRPr="00BE372D">
        <w:rPr>
          <w:rFonts w:ascii="Times New Roman" w:hAnsi="Times New Roman" w:cs="Times New Roman"/>
          <w:i/>
          <w:iCs/>
          <w:sz w:val="24"/>
          <w:szCs w:val="24"/>
          <w:lang w:val="en-GB" w:eastAsia="en-US"/>
        </w:rPr>
        <w:t>Mitigation and Adaptation Strategies for Global Change,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13,</w:t>
      </w:r>
      <w:r w:rsidRPr="00BE372D">
        <w:rPr>
          <w:rFonts w:ascii="Times New Roman" w:hAnsi="Times New Roman" w:cs="Times New Roman"/>
          <w:sz w:val="24"/>
          <w:szCs w:val="24"/>
          <w:lang w:val="en-GB" w:eastAsia="en-US"/>
        </w:rPr>
        <w:t xml:space="preserve"> 453-466.</w:t>
      </w:r>
    </w:p>
    <w:p w14:paraId="4FF03758" w14:textId="6C615A8A"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M.J., Myers, R.A. &amp; Bowen, K.G. (2001)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in the North Atlantic: a comparative analysis.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58,</w:t>
      </w:r>
      <w:r w:rsidRPr="00BE372D">
        <w:rPr>
          <w:rFonts w:ascii="Times New Roman" w:hAnsi="Times New Roman" w:cs="Times New Roman"/>
          <w:sz w:val="24"/>
          <w:szCs w:val="24"/>
          <w:lang w:val="en-GB" w:eastAsia="en-US"/>
        </w:rPr>
        <w:t xml:space="preserve"> 952-961.</w:t>
      </w:r>
    </w:p>
    <w:p w14:paraId="4D88027C" w14:textId="013F960A"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Frank, K.T., Petrie, B., Choi, J.S. and Leggett, W.C. (2005) Trophic cascades in a </w:t>
      </w:r>
      <w:proofErr w:type="spellStart"/>
      <w:r w:rsidRPr="00BE372D">
        <w:rPr>
          <w:rFonts w:ascii="Times New Roman" w:hAnsi="Times New Roman" w:cs="Times New Roman"/>
          <w:sz w:val="24"/>
          <w:szCs w:val="24"/>
          <w:lang w:val="en-GB" w:eastAsia="en-US"/>
        </w:rPr>
        <w:t>fromely</w:t>
      </w:r>
      <w:proofErr w:type="spellEnd"/>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-dominated ecosystem. </w:t>
      </w:r>
      <w:r w:rsidRPr="00BE372D">
        <w:rPr>
          <w:rFonts w:ascii="Times New Roman" w:hAnsi="Times New Roman" w:cs="Times New Roman"/>
          <w:i/>
          <w:iCs/>
          <w:sz w:val="24"/>
          <w:szCs w:val="24"/>
          <w:lang w:val="en-GB" w:eastAsia="en-US"/>
        </w:rPr>
        <w:t>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308,</w:t>
      </w:r>
      <w:r w:rsidRPr="00BE372D">
        <w:rPr>
          <w:rFonts w:ascii="Times New Roman" w:hAnsi="Times New Roman" w:cs="Times New Roman"/>
          <w:sz w:val="24"/>
          <w:szCs w:val="24"/>
          <w:lang w:val="en-GB" w:eastAsia="en-US"/>
        </w:rPr>
        <w:t xml:space="preserve"> 1621-1623.</w:t>
      </w:r>
    </w:p>
    <w:p w14:paraId="7F6BBDB1" w14:textId="26E9108E" w:rsidR="00CF1315" w:rsidRPr="00BE372D" w:rsidRDefault="00CF1315"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b/>
          <w:bCs/>
          <w:sz w:val="24"/>
          <w:szCs w:val="24"/>
          <w:lang w:val="en-GB" w:eastAsia="en-US"/>
        </w:rPr>
      </w:pPr>
      <w:r w:rsidRPr="00BE372D">
        <w:rPr>
          <w:rFonts w:ascii="Times New Roman" w:hAnsi="Times New Roman" w:cs="Times New Roman"/>
          <w:sz w:val="24"/>
          <w:szCs w:val="24"/>
          <w:lang w:val="en-GB" w:eastAsia="en-US"/>
        </w:rPr>
        <w:t xml:space="preserve">Garcia-Soto, C., Cheng, L., Caesar, L., </w:t>
      </w:r>
      <w:proofErr w:type="spellStart"/>
      <w:r w:rsidRPr="00BE372D">
        <w:rPr>
          <w:rFonts w:ascii="Times New Roman" w:hAnsi="Times New Roman" w:cs="Times New Roman"/>
          <w:sz w:val="24"/>
          <w:szCs w:val="24"/>
          <w:lang w:val="en-GB" w:eastAsia="en-US"/>
        </w:rPr>
        <w:t>Schmidtko</w:t>
      </w:r>
      <w:proofErr w:type="spellEnd"/>
      <w:r w:rsidRPr="00BE372D">
        <w:rPr>
          <w:rFonts w:ascii="Times New Roman" w:hAnsi="Times New Roman" w:cs="Times New Roman"/>
          <w:sz w:val="24"/>
          <w:szCs w:val="24"/>
          <w:lang w:val="en-GB" w:eastAsia="en-US"/>
        </w:rPr>
        <w:t xml:space="preserve">, S., Jewett, E., </w:t>
      </w:r>
      <w:proofErr w:type="spellStart"/>
      <w:r w:rsidRPr="00BE372D">
        <w:rPr>
          <w:rFonts w:ascii="Times New Roman" w:hAnsi="Times New Roman" w:cs="Times New Roman"/>
          <w:sz w:val="24"/>
          <w:szCs w:val="24"/>
          <w:lang w:val="en-GB" w:eastAsia="en-US"/>
        </w:rPr>
        <w:t>Cheripka</w:t>
      </w:r>
      <w:proofErr w:type="spellEnd"/>
      <w:r w:rsidRPr="00BE372D">
        <w:rPr>
          <w:rFonts w:ascii="Times New Roman" w:hAnsi="Times New Roman" w:cs="Times New Roman"/>
          <w:sz w:val="24"/>
          <w:szCs w:val="24"/>
          <w:lang w:val="en-GB" w:eastAsia="en-US"/>
        </w:rPr>
        <w:t xml:space="preserve">, A., Rigor, I., Caballero, A., Chiba, S., </w:t>
      </w:r>
      <w:proofErr w:type="spellStart"/>
      <w:r w:rsidRPr="00BE372D">
        <w:rPr>
          <w:rFonts w:ascii="Times New Roman" w:hAnsi="Times New Roman" w:cs="Times New Roman"/>
          <w:sz w:val="24"/>
          <w:szCs w:val="24"/>
          <w:lang w:val="en-GB" w:eastAsia="en-US"/>
        </w:rPr>
        <w:t>Báez</w:t>
      </w:r>
      <w:proofErr w:type="spellEnd"/>
      <w:r w:rsidRPr="00BE372D">
        <w:rPr>
          <w:rFonts w:ascii="Times New Roman" w:hAnsi="Times New Roman" w:cs="Times New Roman"/>
          <w:sz w:val="24"/>
          <w:szCs w:val="24"/>
          <w:lang w:val="en-GB" w:eastAsia="en-US"/>
        </w:rPr>
        <w:t xml:space="preserve">,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proofErr w:type="spellStart"/>
      <w:r w:rsidRPr="00BE372D">
        <w:rPr>
          <w:rFonts w:ascii="Times New Roman" w:hAnsi="Times New Roman" w:cs="Times New Roman"/>
          <w:i/>
          <w:iCs/>
          <w:sz w:val="24"/>
          <w:szCs w:val="24"/>
          <w:lang w:val="en-GB" w:eastAsia="en-US"/>
        </w:rPr>
        <w:t>Front.iers</w:t>
      </w:r>
      <w:proofErr w:type="spellEnd"/>
      <w:r w:rsidRPr="00BE372D">
        <w:rPr>
          <w:rFonts w:ascii="Times New Roman" w:hAnsi="Times New Roman" w:cs="Times New Roman"/>
          <w:i/>
          <w:iCs/>
          <w:sz w:val="24"/>
          <w:szCs w:val="24"/>
          <w:lang w:val="en-GB" w:eastAsia="en-US"/>
        </w:rPr>
        <w:t xml:space="preserve"> in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8:642372.</w:t>
      </w:r>
    </w:p>
    <w:p w14:paraId="681753CA" w14:textId="0AA265C2"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Murua</w:t>
      </w:r>
      <w:proofErr w:type="spellEnd"/>
      <w:r w:rsidRPr="00BE372D">
        <w:rPr>
          <w:rFonts w:ascii="Times New Roman" w:hAnsi="Times New Roman" w:cs="Times New Roman"/>
          <w:sz w:val="24"/>
          <w:szCs w:val="24"/>
          <w:lang w:val="en-GB" w:eastAsia="en-US"/>
        </w:rPr>
        <w:t xml:space="preserve"> H. . &amp; </w:t>
      </w:r>
      <w:proofErr w:type="spellStart"/>
      <w:r w:rsidRPr="00BE372D">
        <w:rPr>
          <w:rFonts w:ascii="Times New Roman" w:hAnsi="Times New Roman" w:cs="Times New Roman"/>
          <w:sz w:val="24"/>
          <w:szCs w:val="24"/>
          <w:lang w:val="en-GB" w:eastAsia="en-US"/>
        </w:rPr>
        <w:t>Saborid</w:t>
      </w:r>
      <w:proofErr w:type="spellEnd"/>
      <w:r w:rsidRPr="00BE372D">
        <w:rPr>
          <w:rFonts w:ascii="Times New Roman" w:hAnsi="Times New Roman" w:cs="Times New Roman"/>
          <w:sz w:val="24"/>
          <w:szCs w:val="24"/>
          <w:lang w:val="en-GB" w:eastAsia="en-US"/>
        </w:rPr>
        <w:t xml:space="preserve">-Rey.-F.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61F65581"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Hidalgo, M., </w:t>
      </w:r>
      <w:proofErr w:type="spellStart"/>
      <w:r w:rsidRPr="00BE372D">
        <w:rPr>
          <w:rFonts w:ascii="Times New Roman" w:hAnsi="Times New Roman" w:cs="Times New Roman"/>
          <w:sz w:val="24"/>
          <w:szCs w:val="24"/>
          <w:lang w:val="en-GB" w:eastAsia="en-US"/>
        </w:rPr>
        <w:t>Gusdal</w:t>
      </w:r>
      <w:proofErr w:type="spellEnd"/>
      <w:r w:rsidRPr="00BE372D">
        <w:rPr>
          <w:rFonts w:ascii="Times New Roman" w:hAnsi="Times New Roman" w:cs="Times New Roman"/>
          <w:sz w:val="24"/>
          <w:szCs w:val="24"/>
          <w:lang w:val="en-GB" w:eastAsia="en-US"/>
        </w:rPr>
        <w:t xml:space="preserve">, Y., </w:t>
      </w:r>
      <w:proofErr w:type="spellStart"/>
      <w:r w:rsidRPr="00BE372D">
        <w:rPr>
          <w:rFonts w:ascii="Times New Roman" w:hAnsi="Times New Roman" w:cs="Times New Roman"/>
          <w:sz w:val="24"/>
          <w:szCs w:val="24"/>
          <w:lang w:val="en-GB" w:eastAsia="en-US"/>
        </w:rPr>
        <w:t>Dingsør</w:t>
      </w:r>
      <w:proofErr w:type="spellEnd"/>
      <w:r w:rsidRPr="00BE372D">
        <w:rPr>
          <w:rFonts w:ascii="Times New Roman" w:hAnsi="Times New Roman" w:cs="Times New Roman"/>
          <w:sz w:val="24"/>
          <w:szCs w:val="24"/>
          <w:lang w:val="en-GB" w:eastAsia="en-US"/>
        </w:rPr>
        <w:t xml:space="preserve">, G.E., </w:t>
      </w:r>
      <w:proofErr w:type="spellStart"/>
      <w:r w:rsidRPr="00BE372D">
        <w:rPr>
          <w:rFonts w:ascii="Times New Roman" w:hAnsi="Times New Roman" w:cs="Times New Roman"/>
          <w:sz w:val="24"/>
          <w:szCs w:val="24"/>
          <w:lang w:val="en-GB" w:eastAsia="en-US"/>
        </w:rPr>
        <w:t>Hjermann</w:t>
      </w:r>
      <w:proofErr w:type="spellEnd"/>
      <w:r w:rsidRPr="00BE372D">
        <w:rPr>
          <w:rFonts w:ascii="Times New Roman" w:hAnsi="Times New Roman" w:cs="Times New Roman"/>
          <w:sz w:val="24"/>
          <w:szCs w:val="24"/>
          <w:lang w:val="en-GB" w:eastAsia="en-US"/>
        </w:rPr>
        <w:t xml:space="preserve">, D., </w:t>
      </w:r>
      <w:proofErr w:type="spellStart"/>
      <w:r w:rsidRPr="00BE372D">
        <w:rPr>
          <w:rFonts w:ascii="Times New Roman" w:hAnsi="Times New Roman" w:cs="Times New Roman"/>
          <w:sz w:val="24"/>
          <w:szCs w:val="24"/>
          <w:lang w:val="en-GB" w:eastAsia="en-US"/>
        </w:rPr>
        <w:t>Ottersen</w:t>
      </w:r>
      <w:proofErr w:type="spellEnd"/>
      <w:r w:rsidRPr="00BE372D">
        <w:rPr>
          <w:rFonts w:ascii="Times New Roman" w:hAnsi="Times New Roman" w:cs="Times New Roman"/>
          <w:sz w:val="24"/>
          <w:szCs w:val="24"/>
          <w:lang w:val="en-GB" w:eastAsia="en-US"/>
        </w:rPr>
        <w:t xml:space="preserve">, G., </w:t>
      </w:r>
      <w:proofErr w:type="spellStart"/>
      <w:r w:rsidRPr="00BE372D">
        <w:rPr>
          <w:rFonts w:ascii="Times New Roman" w:hAnsi="Times New Roman" w:cs="Times New Roman"/>
          <w:sz w:val="24"/>
          <w:szCs w:val="24"/>
          <w:lang w:val="en-GB" w:eastAsia="en-US"/>
        </w:rPr>
        <w:t>Stige</w:t>
      </w:r>
      <w:proofErr w:type="spellEnd"/>
      <w:r w:rsidRPr="00BE372D">
        <w:rPr>
          <w:rFonts w:ascii="Times New Roman" w:hAnsi="Times New Roman" w:cs="Times New Roman"/>
          <w:sz w:val="24"/>
          <w:szCs w:val="24"/>
          <w:lang w:val="en-GB" w:eastAsia="en-US"/>
        </w:rPr>
        <w:t xml:space="preserve">, L.C., </w:t>
      </w:r>
      <w:proofErr w:type="spellStart"/>
      <w:r w:rsidRPr="00BE372D">
        <w:rPr>
          <w:rFonts w:ascii="Times New Roman" w:hAnsi="Times New Roman" w:cs="Times New Roman"/>
          <w:sz w:val="24"/>
          <w:szCs w:val="24"/>
          <w:lang w:val="en-GB" w:eastAsia="en-US"/>
        </w:rPr>
        <w:t>Melsom</w:t>
      </w:r>
      <w:proofErr w:type="spellEnd"/>
      <w:r w:rsidRPr="00BE372D">
        <w:rPr>
          <w:rFonts w:ascii="Times New Roman" w:hAnsi="Times New Roman" w:cs="Times New Roman"/>
          <w:sz w:val="24"/>
          <w:szCs w:val="24"/>
          <w:lang w:val="en-GB" w:eastAsia="en-US"/>
        </w:rPr>
        <w:t xml:space="preserve">, A. &amp;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(2012) A combination of hydrodynamical and statistical modelling reveals </w:t>
      </w:r>
      <w:r w:rsidRPr="00BE372D">
        <w:rPr>
          <w:rFonts w:ascii="Times New Roman" w:hAnsi="Times New Roman" w:cs="Times New Roman"/>
          <w:sz w:val="24"/>
          <w:szCs w:val="24"/>
          <w:lang w:val="en-GB" w:eastAsia="en-US"/>
        </w:rPr>
        <w:lastRenderedPageBreak/>
        <w:t xml:space="preserve">non-stationary climate effects on fish larvae distributions. </w:t>
      </w:r>
      <w:r w:rsidRPr="00BE372D">
        <w:rPr>
          <w:rFonts w:ascii="Times New Roman" w:hAnsi="Times New Roman" w:cs="Times New Roman"/>
          <w:i/>
          <w:iCs/>
          <w:sz w:val="24"/>
          <w:szCs w:val="24"/>
          <w:lang w:val="en-GB" w:eastAsia="en-US"/>
        </w:rPr>
        <w:t>Proceedings of the Royal Society B: 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279,</w:t>
      </w:r>
      <w:r w:rsidRPr="00BE372D">
        <w:rPr>
          <w:rFonts w:ascii="Times New Roman" w:hAnsi="Times New Roman" w:cs="Times New Roman"/>
          <w:sz w:val="24"/>
          <w:szCs w:val="24"/>
          <w:lang w:val="en-GB" w:eastAsia="en-US"/>
        </w:rPr>
        <w:t xml:space="preserve"> 275-283.</w:t>
      </w:r>
    </w:p>
    <w:p w14:paraId="73AD2652" w14:textId="23F91741"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ICES (2021a) Working Group for the Celtic Seas Ecoregion (WGCSE). ICES Scientific Reports. pp. 1082.</w:t>
      </w:r>
    </w:p>
    <w:p w14:paraId="54A40C14" w14:textId="6C309F9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ICES (2021b) Working Group on the Assessment of Demersal Stocks in the North Sea and Skagerrak (WGNSSK).</w:t>
      </w:r>
      <w:r w:rsidR="00453273" w:rsidRPr="00BE372D">
        <w:rPr>
          <w:rFonts w:ascii="Times New Roman" w:hAnsi="Times New Roman" w:cs="Times New Roman"/>
          <w:sz w:val="24"/>
          <w:szCs w:val="24"/>
          <w:lang w:val="en-GB" w:eastAsia="en-US"/>
        </w:rPr>
        <w:t xml:space="preserve"> </w:t>
      </w:r>
      <w:r w:rsidRPr="00BE372D">
        <w:rPr>
          <w:rFonts w:ascii="Times New Roman" w:hAnsi="Times New Roman" w:cs="Times New Roman"/>
          <w:sz w:val="24"/>
          <w:szCs w:val="24"/>
          <w:lang w:val="en-GB" w:eastAsia="en-US"/>
        </w:rPr>
        <w:t>ICES Scientific Reports. pp. 988 pp.</w:t>
      </w:r>
    </w:p>
    <w:p w14:paraId="4F2824B0" w14:textId="057FC1F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Johannesen, E., </w:t>
      </w:r>
      <w:proofErr w:type="spellStart"/>
      <w:r w:rsidRPr="00BE372D">
        <w:rPr>
          <w:rFonts w:ascii="Times New Roman" w:hAnsi="Times New Roman" w:cs="Times New Roman"/>
          <w:sz w:val="24"/>
          <w:szCs w:val="24"/>
          <w:lang w:val="en-GB" w:eastAsia="en-US"/>
        </w:rPr>
        <w:t>Yoccoz</w:t>
      </w:r>
      <w:proofErr w:type="spellEnd"/>
      <w:r w:rsidRPr="00BE372D">
        <w:rPr>
          <w:rFonts w:ascii="Times New Roman" w:hAnsi="Times New Roman" w:cs="Times New Roman"/>
          <w:sz w:val="24"/>
          <w:szCs w:val="24"/>
          <w:lang w:val="en-GB" w:eastAsia="en-US"/>
        </w:rPr>
        <w:t xml:space="preserve">, N.G., </w:t>
      </w:r>
      <w:proofErr w:type="spellStart"/>
      <w:r w:rsidRPr="00BE372D">
        <w:rPr>
          <w:rFonts w:ascii="Times New Roman" w:hAnsi="Times New Roman" w:cs="Times New Roman"/>
          <w:sz w:val="24"/>
          <w:szCs w:val="24"/>
          <w:lang w:val="en-GB" w:eastAsia="en-US"/>
        </w:rPr>
        <w:t>Tveraa</w:t>
      </w:r>
      <w:proofErr w:type="spellEnd"/>
      <w:r w:rsidRPr="00BE372D">
        <w:rPr>
          <w:rFonts w:ascii="Times New Roman" w:hAnsi="Times New Roman" w:cs="Times New Roman"/>
          <w:sz w:val="24"/>
          <w:szCs w:val="24"/>
          <w:lang w:val="en-GB" w:eastAsia="en-US"/>
        </w:rPr>
        <w:t xml:space="preserve">, T., </w:t>
      </w:r>
      <w:proofErr w:type="spellStart"/>
      <w:r w:rsidRPr="00BE372D">
        <w:rPr>
          <w:rFonts w:ascii="Times New Roman" w:hAnsi="Times New Roman" w:cs="Times New Roman"/>
          <w:sz w:val="24"/>
          <w:szCs w:val="24"/>
          <w:lang w:val="en-GB" w:eastAsia="en-US"/>
        </w:rPr>
        <w:t>Shackell</w:t>
      </w:r>
      <w:proofErr w:type="spellEnd"/>
      <w:r w:rsidRPr="00BE372D">
        <w:rPr>
          <w:rFonts w:ascii="Times New Roman" w:hAnsi="Times New Roman" w:cs="Times New Roman"/>
          <w:sz w:val="24"/>
          <w:szCs w:val="24"/>
          <w:lang w:val="en-GB" w:eastAsia="en-US"/>
        </w:rPr>
        <w:t xml:space="preserve">, N.L., Ellingsen, K.E., </w:t>
      </w:r>
      <w:proofErr w:type="spellStart"/>
      <w:r w:rsidRPr="00BE372D">
        <w:rPr>
          <w:rFonts w:ascii="Times New Roman" w:hAnsi="Times New Roman" w:cs="Times New Roman"/>
          <w:sz w:val="24"/>
          <w:szCs w:val="24"/>
          <w:lang w:val="en-GB" w:eastAsia="en-US"/>
        </w:rPr>
        <w:t>Dolgov</w:t>
      </w:r>
      <w:proofErr w:type="spellEnd"/>
      <w:r w:rsidRPr="00BE372D">
        <w:rPr>
          <w:rFonts w:ascii="Times New Roman" w:hAnsi="Times New Roman" w:cs="Times New Roman"/>
          <w:sz w:val="24"/>
          <w:szCs w:val="24"/>
          <w:lang w:val="en-GB" w:eastAsia="en-US"/>
        </w:rPr>
        <w:t>, A.V. &amp; Frank, K.T. (2020) Resource-driven colonization by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a high Arctic food web. </w:t>
      </w:r>
      <w:r w:rsidRPr="00BE372D">
        <w:rPr>
          <w:rFonts w:ascii="Times New Roman" w:hAnsi="Times New Roman" w:cs="Times New Roman"/>
          <w:i/>
          <w:iCs/>
          <w:sz w:val="24"/>
          <w:szCs w:val="24"/>
          <w:lang w:val="en-GB" w:eastAsia="en-US"/>
        </w:rPr>
        <w:t>Ecology and Evolution,</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14272-14281.</w:t>
      </w:r>
    </w:p>
    <w:p w14:paraId="70CD5364"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Klein, E.S., Smith, S.L. &amp; </w:t>
      </w:r>
      <w:proofErr w:type="spellStart"/>
      <w:r w:rsidRPr="00BE372D">
        <w:rPr>
          <w:rFonts w:ascii="Times New Roman" w:hAnsi="Times New Roman" w:cs="Times New Roman"/>
          <w:sz w:val="24"/>
          <w:szCs w:val="24"/>
          <w:lang w:val="en-GB" w:eastAsia="en-US"/>
        </w:rPr>
        <w:t>Kritzer</w:t>
      </w:r>
      <w:proofErr w:type="spellEnd"/>
      <w:r w:rsidRPr="00BE372D">
        <w:rPr>
          <w:rFonts w:ascii="Times New Roman" w:hAnsi="Times New Roman" w:cs="Times New Roman"/>
          <w:sz w:val="24"/>
          <w:szCs w:val="24"/>
          <w:lang w:val="en-GB" w:eastAsia="en-US"/>
        </w:rPr>
        <w:t xml:space="preserve">, J.P. (2017) Effects of climate change on four New England groundfish species.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w:t>
      </w:r>
      <w:r w:rsidRPr="00BE372D">
        <w:rPr>
          <w:rFonts w:ascii="Times New Roman" w:hAnsi="Times New Roman" w:cs="Times New Roman"/>
          <w:sz w:val="24"/>
          <w:szCs w:val="24"/>
          <w:lang w:val="en-GB" w:eastAsia="en-US"/>
        </w:rPr>
        <w:t xml:space="preserve"> 317-338.</w:t>
      </w:r>
    </w:p>
    <w:p w14:paraId="10052508" w14:textId="0FD8855C"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Landa</w:t>
      </w:r>
      <w:proofErr w:type="spellEnd"/>
      <w:r w:rsidRPr="00BE372D">
        <w:rPr>
          <w:rFonts w:ascii="Times New Roman" w:hAnsi="Times New Roman" w:cs="Times New Roman"/>
          <w:sz w:val="24"/>
          <w:szCs w:val="24"/>
          <w:lang w:val="en-GB" w:eastAsia="en-US"/>
        </w:rPr>
        <w:t xml:space="preserve">, C.S., </w:t>
      </w:r>
      <w:proofErr w:type="spellStart"/>
      <w:r w:rsidRPr="00BE372D">
        <w:rPr>
          <w:rFonts w:ascii="Times New Roman" w:hAnsi="Times New Roman" w:cs="Times New Roman"/>
          <w:sz w:val="24"/>
          <w:szCs w:val="24"/>
          <w:lang w:val="en-GB" w:eastAsia="en-US"/>
        </w:rPr>
        <w:t>Ottersen</w:t>
      </w:r>
      <w:proofErr w:type="spellEnd"/>
      <w:r w:rsidRPr="00BE372D">
        <w:rPr>
          <w:rFonts w:ascii="Times New Roman" w:hAnsi="Times New Roman" w:cs="Times New Roman"/>
          <w:sz w:val="24"/>
          <w:szCs w:val="24"/>
          <w:lang w:val="en-GB" w:eastAsia="en-US"/>
        </w:rPr>
        <w:t xml:space="preserve">, G., </w:t>
      </w:r>
      <w:proofErr w:type="spellStart"/>
      <w:r w:rsidRPr="00BE372D">
        <w:rPr>
          <w:rFonts w:ascii="Times New Roman" w:hAnsi="Times New Roman" w:cs="Times New Roman"/>
          <w:sz w:val="24"/>
          <w:szCs w:val="24"/>
          <w:lang w:val="en-GB" w:eastAsia="en-US"/>
        </w:rPr>
        <w:t>Sundby</w:t>
      </w:r>
      <w:proofErr w:type="spellEnd"/>
      <w:r w:rsidRPr="00BE372D">
        <w:rPr>
          <w:rFonts w:ascii="Times New Roman" w:hAnsi="Times New Roman" w:cs="Times New Roman"/>
          <w:sz w:val="24"/>
          <w:szCs w:val="24"/>
          <w:lang w:val="en-GB" w:eastAsia="en-US"/>
        </w:rPr>
        <w:t xml:space="preserve">, S.,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&amp; </w:t>
      </w:r>
      <w:proofErr w:type="spellStart"/>
      <w:r w:rsidRPr="00BE372D">
        <w:rPr>
          <w:rFonts w:ascii="Times New Roman" w:hAnsi="Times New Roman" w:cs="Times New Roman"/>
          <w:sz w:val="24"/>
          <w:szCs w:val="24"/>
          <w:lang w:val="en-GB" w:eastAsia="en-US"/>
        </w:rPr>
        <w:t>Stiansen</w:t>
      </w:r>
      <w:proofErr w:type="spellEnd"/>
      <w:r w:rsidRPr="00BE372D">
        <w:rPr>
          <w:rFonts w:ascii="Times New Roman" w:hAnsi="Times New Roman" w:cs="Times New Roman"/>
          <w:sz w:val="24"/>
          <w:szCs w:val="24"/>
          <w:lang w:val="en-GB" w:eastAsia="en-US"/>
        </w:rPr>
        <w:t xml:space="preserve">, J.E. (2014) Recruitment, distribution boundary and habitat temperature of an </w:t>
      </w:r>
      <w:proofErr w:type="spellStart"/>
      <w:r w:rsidRPr="00BE372D">
        <w:rPr>
          <w:rFonts w:ascii="Times New Roman" w:hAnsi="Times New Roman" w:cs="Times New Roman"/>
          <w:sz w:val="24"/>
          <w:szCs w:val="24"/>
          <w:lang w:val="en-GB" w:eastAsia="en-US"/>
        </w:rPr>
        <w:t>arcto</w:t>
      </w:r>
      <w:proofErr w:type="spellEnd"/>
      <w:r w:rsidRPr="00BE372D">
        <w:rPr>
          <w:rFonts w:ascii="Times New Roman" w:hAnsi="Times New Roman" w:cs="Times New Roman"/>
          <w:sz w:val="24"/>
          <w:szCs w:val="24"/>
          <w:lang w:val="en-GB" w:eastAsia="en-US"/>
        </w:rPr>
        <w:t>-boreal gadoid in a climatically changing environment: a case study on Northeast Arctic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23,</w:t>
      </w:r>
      <w:r w:rsidRPr="00BE372D">
        <w:rPr>
          <w:rFonts w:ascii="Times New Roman" w:hAnsi="Times New Roman" w:cs="Times New Roman"/>
          <w:sz w:val="24"/>
          <w:szCs w:val="24"/>
          <w:lang w:val="en-GB" w:eastAsia="en-US"/>
        </w:rPr>
        <w:t xml:space="preserve"> 506-520.</w:t>
      </w:r>
    </w:p>
    <w:p w14:paraId="7D140056" w14:textId="7DE354E4"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Link, J.S., Bogstad, B., </w:t>
      </w:r>
      <w:proofErr w:type="spellStart"/>
      <w:r w:rsidRPr="00BE372D">
        <w:rPr>
          <w:rFonts w:ascii="Times New Roman" w:hAnsi="Times New Roman" w:cs="Times New Roman"/>
          <w:sz w:val="24"/>
          <w:szCs w:val="24"/>
          <w:lang w:val="en-GB" w:eastAsia="en-US"/>
        </w:rPr>
        <w:t>Sparholt</w:t>
      </w:r>
      <w:proofErr w:type="spellEnd"/>
      <w:r w:rsidRPr="00BE372D">
        <w:rPr>
          <w:rFonts w:ascii="Times New Roman" w:hAnsi="Times New Roman" w:cs="Times New Roman"/>
          <w:sz w:val="24"/>
          <w:szCs w:val="24"/>
          <w:lang w:val="en-GB" w:eastAsia="en-US"/>
        </w:rPr>
        <w:t>, H. &amp; Lilly, G.R. (2009) Trophic role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the ecosystem.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58-87.</w:t>
      </w:r>
    </w:p>
    <w:p w14:paraId="035DDB35"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Lowerre</w:t>
      </w:r>
      <w:proofErr w:type="spellEnd"/>
      <w:r w:rsidRPr="00BE372D">
        <w:rPr>
          <w:rFonts w:ascii="Times New Roman" w:hAnsi="Times New Roman" w:cs="Times New Roman"/>
          <w:sz w:val="24"/>
          <w:szCs w:val="24"/>
          <w:lang w:val="en-GB" w:eastAsia="en-US"/>
        </w:rPr>
        <w:t xml:space="preserve">-Barbieri, S., </w:t>
      </w:r>
      <w:proofErr w:type="spellStart"/>
      <w:r w:rsidRPr="00BE372D">
        <w:rPr>
          <w:rFonts w:ascii="Times New Roman" w:hAnsi="Times New Roman" w:cs="Times New Roman"/>
          <w:sz w:val="24"/>
          <w:szCs w:val="24"/>
          <w:lang w:val="en-GB" w:eastAsia="en-US"/>
        </w:rPr>
        <w:t>DeCelles</w:t>
      </w:r>
      <w:proofErr w:type="spellEnd"/>
      <w:r w:rsidRPr="00BE372D">
        <w:rPr>
          <w:rFonts w:ascii="Times New Roman" w:hAnsi="Times New Roman" w:cs="Times New Roman"/>
          <w:sz w:val="24"/>
          <w:szCs w:val="24"/>
          <w:lang w:val="en-GB" w:eastAsia="en-US"/>
        </w:rPr>
        <w:t xml:space="preserve">, G., Pepin, P., </w:t>
      </w:r>
      <w:proofErr w:type="spellStart"/>
      <w:r w:rsidRPr="00BE372D">
        <w:rPr>
          <w:rFonts w:ascii="Times New Roman" w:hAnsi="Times New Roman" w:cs="Times New Roman"/>
          <w:sz w:val="24"/>
          <w:szCs w:val="24"/>
          <w:lang w:val="en-GB" w:eastAsia="en-US"/>
        </w:rPr>
        <w:t>Catalán</w:t>
      </w:r>
      <w:proofErr w:type="spellEnd"/>
      <w:r w:rsidRPr="00BE372D">
        <w:rPr>
          <w:rFonts w:ascii="Times New Roman" w:hAnsi="Times New Roman" w:cs="Times New Roman"/>
          <w:sz w:val="24"/>
          <w:szCs w:val="24"/>
          <w:lang w:val="en-GB" w:eastAsia="en-US"/>
        </w:rPr>
        <w:t xml:space="preserve">, I.A., </w:t>
      </w:r>
      <w:proofErr w:type="spellStart"/>
      <w:r w:rsidRPr="00BE372D">
        <w:rPr>
          <w:rFonts w:ascii="Times New Roman" w:hAnsi="Times New Roman" w:cs="Times New Roman"/>
          <w:sz w:val="24"/>
          <w:szCs w:val="24"/>
          <w:lang w:val="en-GB" w:eastAsia="en-US"/>
        </w:rPr>
        <w:t>Muhling</w:t>
      </w:r>
      <w:proofErr w:type="spellEnd"/>
      <w:r w:rsidRPr="00BE372D">
        <w:rPr>
          <w:rFonts w:ascii="Times New Roman" w:hAnsi="Times New Roman" w:cs="Times New Roman"/>
          <w:sz w:val="24"/>
          <w:szCs w:val="24"/>
          <w:lang w:val="en-GB" w:eastAsia="en-US"/>
        </w:rPr>
        <w:t xml:space="preserve">, B., </w:t>
      </w:r>
      <w:proofErr w:type="spellStart"/>
      <w:r w:rsidRPr="00BE372D">
        <w:rPr>
          <w:rFonts w:ascii="Times New Roman" w:hAnsi="Times New Roman" w:cs="Times New Roman"/>
          <w:sz w:val="24"/>
          <w:szCs w:val="24"/>
          <w:lang w:val="en-GB" w:eastAsia="en-US"/>
        </w:rPr>
        <w:t>Erisman</w:t>
      </w:r>
      <w:proofErr w:type="spellEnd"/>
      <w:r w:rsidRPr="00BE372D">
        <w:rPr>
          <w:rFonts w:ascii="Times New Roman" w:hAnsi="Times New Roman" w:cs="Times New Roman"/>
          <w:sz w:val="24"/>
          <w:szCs w:val="24"/>
          <w:lang w:val="en-GB" w:eastAsia="en-US"/>
        </w:rPr>
        <w:t xml:space="preserve">, B., </w:t>
      </w:r>
      <w:proofErr w:type="spellStart"/>
      <w:r w:rsidRPr="00BE372D">
        <w:rPr>
          <w:rFonts w:ascii="Times New Roman" w:hAnsi="Times New Roman" w:cs="Times New Roman"/>
          <w:sz w:val="24"/>
          <w:szCs w:val="24"/>
          <w:lang w:val="en-GB" w:eastAsia="en-US"/>
        </w:rPr>
        <w:t>Cadrin</w:t>
      </w:r>
      <w:proofErr w:type="spellEnd"/>
      <w:r w:rsidRPr="00BE372D">
        <w:rPr>
          <w:rFonts w:ascii="Times New Roman" w:hAnsi="Times New Roman" w:cs="Times New Roman"/>
          <w:sz w:val="24"/>
          <w:szCs w:val="24"/>
          <w:lang w:val="en-GB" w:eastAsia="en-US"/>
        </w:rPr>
        <w:t xml:space="preserve">, S.X., </w:t>
      </w:r>
      <w:proofErr w:type="spellStart"/>
      <w:r w:rsidRPr="00BE372D">
        <w:rPr>
          <w:rFonts w:ascii="Times New Roman" w:hAnsi="Times New Roman" w:cs="Times New Roman"/>
          <w:sz w:val="24"/>
          <w:szCs w:val="24"/>
          <w:lang w:val="en-GB" w:eastAsia="en-US"/>
        </w:rPr>
        <w:t>Alós</w:t>
      </w:r>
      <w:proofErr w:type="spellEnd"/>
      <w:r w:rsidRPr="00BE372D">
        <w:rPr>
          <w:rFonts w:ascii="Times New Roman" w:hAnsi="Times New Roman" w:cs="Times New Roman"/>
          <w:sz w:val="24"/>
          <w:szCs w:val="24"/>
          <w:lang w:val="en-GB" w:eastAsia="en-US"/>
        </w:rPr>
        <w:t xml:space="preserve">, J., Ospina-Alvarez, A., </w:t>
      </w:r>
      <w:proofErr w:type="spellStart"/>
      <w:r w:rsidRPr="00BE372D">
        <w:rPr>
          <w:rFonts w:ascii="Times New Roman" w:hAnsi="Times New Roman" w:cs="Times New Roman"/>
          <w:sz w:val="24"/>
          <w:szCs w:val="24"/>
          <w:lang w:val="en-GB" w:eastAsia="en-US"/>
        </w:rPr>
        <w:t>Stachura</w:t>
      </w:r>
      <w:proofErr w:type="spellEnd"/>
      <w:r w:rsidRPr="00BE372D">
        <w:rPr>
          <w:rFonts w:ascii="Times New Roman" w:hAnsi="Times New Roman" w:cs="Times New Roman"/>
          <w:sz w:val="24"/>
          <w:szCs w:val="24"/>
          <w:lang w:val="en-GB" w:eastAsia="en-US"/>
        </w:rPr>
        <w:t xml:space="preserve">, M.M., </w:t>
      </w:r>
      <w:proofErr w:type="spellStart"/>
      <w:r w:rsidRPr="00BE372D">
        <w:rPr>
          <w:rFonts w:ascii="Times New Roman" w:hAnsi="Times New Roman" w:cs="Times New Roman"/>
          <w:sz w:val="24"/>
          <w:szCs w:val="24"/>
          <w:lang w:val="en-GB" w:eastAsia="en-US"/>
        </w:rPr>
        <w:t>Tringali</w:t>
      </w:r>
      <w:proofErr w:type="spellEnd"/>
      <w:r w:rsidRPr="00BE372D">
        <w:rPr>
          <w:rFonts w:ascii="Times New Roman" w:hAnsi="Times New Roman" w:cs="Times New Roman"/>
          <w:sz w:val="24"/>
          <w:szCs w:val="24"/>
          <w:lang w:val="en-GB" w:eastAsia="en-US"/>
        </w:rPr>
        <w:t xml:space="preserve">, M.D., </w:t>
      </w:r>
      <w:proofErr w:type="spellStart"/>
      <w:r w:rsidRPr="00BE372D">
        <w:rPr>
          <w:rFonts w:ascii="Times New Roman" w:hAnsi="Times New Roman" w:cs="Times New Roman"/>
          <w:sz w:val="24"/>
          <w:szCs w:val="24"/>
          <w:lang w:val="en-GB" w:eastAsia="en-US"/>
        </w:rPr>
        <w:t>Burnsed</w:t>
      </w:r>
      <w:proofErr w:type="spellEnd"/>
      <w:r w:rsidRPr="00BE372D">
        <w:rPr>
          <w:rFonts w:ascii="Times New Roman" w:hAnsi="Times New Roman" w:cs="Times New Roman"/>
          <w:sz w:val="24"/>
          <w:szCs w:val="24"/>
          <w:lang w:val="en-GB" w:eastAsia="en-US"/>
        </w:rPr>
        <w:t xml:space="preserve">, S.W. &amp; Paris, C.B. (2017) Reproductive resilience: a paradigm shift in understanding spawner-recruit systems in exploited marine fish.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18,</w:t>
      </w:r>
      <w:r w:rsidRPr="00BE372D">
        <w:rPr>
          <w:rFonts w:ascii="Times New Roman" w:hAnsi="Times New Roman" w:cs="Times New Roman"/>
          <w:sz w:val="24"/>
          <w:szCs w:val="24"/>
          <w:lang w:val="en-GB" w:eastAsia="en-US"/>
        </w:rPr>
        <w:t xml:space="preserve"> 285-312.</w:t>
      </w:r>
    </w:p>
    <w:p w14:paraId="42AF2C63"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Malmstrøm</w:t>
      </w:r>
      <w:proofErr w:type="spellEnd"/>
      <w:r w:rsidRPr="00BE372D">
        <w:rPr>
          <w:rFonts w:ascii="Times New Roman" w:hAnsi="Times New Roman" w:cs="Times New Roman"/>
          <w:sz w:val="24"/>
          <w:szCs w:val="24"/>
          <w:lang w:val="en-GB" w:eastAsia="en-US"/>
        </w:rPr>
        <w:t xml:space="preserve">, M., </w:t>
      </w:r>
      <w:proofErr w:type="spellStart"/>
      <w:r w:rsidRPr="00BE372D">
        <w:rPr>
          <w:rFonts w:ascii="Times New Roman" w:hAnsi="Times New Roman" w:cs="Times New Roman"/>
          <w:sz w:val="24"/>
          <w:szCs w:val="24"/>
          <w:lang w:val="en-GB" w:eastAsia="en-US"/>
        </w:rPr>
        <w:t>Matschiner</w:t>
      </w:r>
      <w:proofErr w:type="spellEnd"/>
      <w:r w:rsidRPr="00BE372D">
        <w:rPr>
          <w:rFonts w:ascii="Times New Roman" w:hAnsi="Times New Roman" w:cs="Times New Roman"/>
          <w:sz w:val="24"/>
          <w:szCs w:val="24"/>
          <w:lang w:val="en-GB" w:eastAsia="en-US"/>
        </w:rPr>
        <w:t xml:space="preserve">, M., </w:t>
      </w:r>
      <w:proofErr w:type="spellStart"/>
      <w:r w:rsidRPr="00BE372D">
        <w:rPr>
          <w:rFonts w:ascii="Times New Roman" w:hAnsi="Times New Roman" w:cs="Times New Roman"/>
          <w:sz w:val="24"/>
          <w:szCs w:val="24"/>
          <w:lang w:val="en-GB" w:eastAsia="en-US"/>
        </w:rPr>
        <w:t>Tørresen</w:t>
      </w:r>
      <w:proofErr w:type="spellEnd"/>
      <w:r w:rsidRPr="00BE372D">
        <w:rPr>
          <w:rFonts w:ascii="Times New Roman" w:hAnsi="Times New Roman" w:cs="Times New Roman"/>
          <w:sz w:val="24"/>
          <w:szCs w:val="24"/>
          <w:lang w:val="en-GB" w:eastAsia="en-US"/>
        </w:rPr>
        <w:t xml:space="preserve">, O.K., Star, B., </w:t>
      </w:r>
      <w:proofErr w:type="spellStart"/>
      <w:r w:rsidRPr="00BE372D">
        <w:rPr>
          <w:rFonts w:ascii="Times New Roman" w:hAnsi="Times New Roman" w:cs="Times New Roman"/>
          <w:sz w:val="24"/>
          <w:szCs w:val="24"/>
          <w:lang w:val="en-GB" w:eastAsia="en-US"/>
        </w:rPr>
        <w:t>Snipen</w:t>
      </w:r>
      <w:proofErr w:type="spellEnd"/>
      <w:r w:rsidRPr="00BE372D">
        <w:rPr>
          <w:rFonts w:ascii="Times New Roman" w:hAnsi="Times New Roman" w:cs="Times New Roman"/>
          <w:sz w:val="24"/>
          <w:szCs w:val="24"/>
          <w:lang w:val="en-GB" w:eastAsia="en-US"/>
        </w:rPr>
        <w:t xml:space="preserve">, L.G., Hansen, T.F., </w:t>
      </w:r>
      <w:proofErr w:type="spellStart"/>
      <w:r w:rsidRPr="00BE372D">
        <w:rPr>
          <w:rFonts w:ascii="Times New Roman" w:hAnsi="Times New Roman" w:cs="Times New Roman"/>
          <w:sz w:val="24"/>
          <w:szCs w:val="24"/>
          <w:lang w:val="en-GB" w:eastAsia="en-US"/>
        </w:rPr>
        <w:t>Baalsrud</w:t>
      </w:r>
      <w:proofErr w:type="spellEnd"/>
      <w:r w:rsidRPr="00BE372D">
        <w:rPr>
          <w:rFonts w:ascii="Times New Roman" w:hAnsi="Times New Roman" w:cs="Times New Roman"/>
          <w:sz w:val="24"/>
          <w:szCs w:val="24"/>
          <w:lang w:val="en-GB" w:eastAsia="en-US"/>
        </w:rPr>
        <w:t xml:space="preserve">, H.T., </w:t>
      </w:r>
      <w:proofErr w:type="spellStart"/>
      <w:r w:rsidRPr="00BE372D">
        <w:rPr>
          <w:rFonts w:ascii="Times New Roman" w:hAnsi="Times New Roman" w:cs="Times New Roman"/>
          <w:sz w:val="24"/>
          <w:szCs w:val="24"/>
          <w:lang w:val="en-GB" w:eastAsia="en-US"/>
        </w:rPr>
        <w:t>Nederbragt</w:t>
      </w:r>
      <w:proofErr w:type="spellEnd"/>
      <w:r w:rsidRPr="00BE372D">
        <w:rPr>
          <w:rFonts w:ascii="Times New Roman" w:hAnsi="Times New Roman" w:cs="Times New Roman"/>
          <w:sz w:val="24"/>
          <w:szCs w:val="24"/>
          <w:lang w:val="en-GB" w:eastAsia="en-US"/>
        </w:rPr>
        <w:t xml:space="preserve">, A.J., </w:t>
      </w:r>
      <w:proofErr w:type="spellStart"/>
      <w:r w:rsidRPr="00BE372D">
        <w:rPr>
          <w:rFonts w:ascii="Times New Roman" w:hAnsi="Times New Roman" w:cs="Times New Roman"/>
          <w:sz w:val="24"/>
          <w:szCs w:val="24"/>
          <w:lang w:val="en-GB" w:eastAsia="en-US"/>
        </w:rPr>
        <w:t>Hanel</w:t>
      </w:r>
      <w:proofErr w:type="spellEnd"/>
      <w:r w:rsidRPr="00BE372D">
        <w:rPr>
          <w:rFonts w:ascii="Times New Roman" w:hAnsi="Times New Roman" w:cs="Times New Roman"/>
          <w:sz w:val="24"/>
          <w:szCs w:val="24"/>
          <w:lang w:val="en-GB" w:eastAsia="en-US"/>
        </w:rPr>
        <w:t xml:space="preserve">, R., </w:t>
      </w:r>
      <w:proofErr w:type="spellStart"/>
      <w:r w:rsidRPr="00BE372D">
        <w:rPr>
          <w:rFonts w:ascii="Times New Roman" w:hAnsi="Times New Roman" w:cs="Times New Roman"/>
          <w:sz w:val="24"/>
          <w:szCs w:val="24"/>
          <w:lang w:val="en-GB" w:eastAsia="en-US"/>
        </w:rPr>
        <w:t>Salzburger</w:t>
      </w:r>
      <w:proofErr w:type="spellEnd"/>
      <w:r w:rsidRPr="00BE372D">
        <w:rPr>
          <w:rFonts w:ascii="Times New Roman" w:hAnsi="Times New Roman" w:cs="Times New Roman"/>
          <w:sz w:val="24"/>
          <w:szCs w:val="24"/>
          <w:lang w:val="en-GB" w:eastAsia="en-US"/>
        </w:rPr>
        <w:t xml:space="preserve">, W.,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Jakobsen, K.S. &amp; </w:t>
      </w:r>
      <w:proofErr w:type="spellStart"/>
      <w:r w:rsidRPr="00BE372D">
        <w:rPr>
          <w:rFonts w:ascii="Times New Roman" w:hAnsi="Times New Roman" w:cs="Times New Roman"/>
          <w:sz w:val="24"/>
          <w:szCs w:val="24"/>
          <w:lang w:val="en-GB" w:eastAsia="en-US"/>
        </w:rPr>
        <w:t>Jentoft</w:t>
      </w:r>
      <w:proofErr w:type="spellEnd"/>
      <w:r w:rsidRPr="00BE372D">
        <w:rPr>
          <w:rFonts w:ascii="Times New Roman" w:hAnsi="Times New Roman" w:cs="Times New Roman"/>
          <w:sz w:val="24"/>
          <w:szCs w:val="24"/>
          <w:lang w:val="en-GB" w:eastAsia="en-US"/>
        </w:rPr>
        <w:t xml:space="preserve">, S. (2016) Evolution of the immune system influences speciation rates in teleost fishes. </w:t>
      </w:r>
      <w:r w:rsidRPr="00BE372D">
        <w:rPr>
          <w:rFonts w:ascii="Times New Roman" w:hAnsi="Times New Roman" w:cs="Times New Roman"/>
          <w:i/>
          <w:iCs/>
          <w:sz w:val="24"/>
          <w:szCs w:val="24"/>
          <w:lang w:val="en-GB" w:eastAsia="en-US"/>
        </w:rPr>
        <w:t>Nature Genetics,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48,</w:t>
      </w:r>
      <w:r w:rsidRPr="00BE372D">
        <w:rPr>
          <w:rFonts w:ascii="Times New Roman" w:hAnsi="Times New Roman" w:cs="Times New Roman"/>
          <w:sz w:val="24"/>
          <w:szCs w:val="24"/>
          <w:lang w:val="en-GB" w:eastAsia="en-US"/>
        </w:rPr>
        <w:t xml:space="preserve"> 1204-1210.</w:t>
      </w:r>
    </w:p>
    <w:p w14:paraId="5546AB47" w14:textId="412EC0A6"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Mantzouni</w:t>
      </w:r>
      <w:proofErr w:type="spellEnd"/>
      <w:r w:rsidRPr="00BE372D">
        <w:rPr>
          <w:rFonts w:ascii="Times New Roman" w:hAnsi="Times New Roman" w:cs="Times New Roman"/>
          <w:sz w:val="24"/>
          <w:szCs w:val="24"/>
          <w:lang w:val="en-GB" w:eastAsia="en-US"/>
        </w:rPr>
        <w:t xml:space="preserve">, I. &amp; </w:t>
      </w:r>
      <w:proofErr w:type="spellStart"/>
      <w:r w:rsidRPr="00BE372D">
        <w:rPr>
          <w:rFonts w:ascii="Times New Roman" w:hAnsi="Times New Roman" w:cs="Times New Roman"/>
          <w:sz w:val="24"/>
          <w:szCs w:val="24"/>
          <w:lang w:val="en-GB" w:eastAsia="en-US"/>
        </w:rPr>
        <w:t>MacKenzie</w:t>
      </w:r>
      <w:proofErr w:type="spellEnd"/>
      <w:r w:rsidRPr="00BE372D">
        <w:rPr>
          <w:rFonts w:ascii="Times New Roman" w:hAnsi="Times New Roman" w:cs="Times New Roman"/>
          <w:sz w:val="24"/>
          <w:szCs w:val="24"/>
          <w:lang w:val="en-GB" w:eastAsia="en-US"/>
        </w:rPr>
        <w:t>, B.R. (2009) Why is</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overtaking</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Comparing the effects of temperature and habitat size on both species recruitment dynamics across the N. Atlantic. </w:t>
      </w:r>
      <w:r w:rsidRPr="00BE372D">
        <w:rPr>
          <w:rFonts w:ascii="Times New Roman" w:hAnsi="Times New Roman" w:cs="Times New Roman"/>
          <w:i/>
          <w:iCs/>
          <w:sz w:val="24"/>
          <w:szCs w:val="24"/>
          <w:lang w:val="en-GB" w:eastAsia="en-US"/>
        </w:rPr>
        <w:t>ICES CM/3</w:t>
      </w:r>
      <w:r w:rsidRPr="00BE372D">
        <w:rPr>
          <w:rFonts w:ascii="Times New Roman" w:hAnsi="Times New Roman" w:cs="Times New Roman"/>
          <w:sz w:val="24"/>
          <w:szCs w:val="24"/>
          <w:lang w:val="en-GB" w:eastAsia="en-US"/>
        </w:rPr>
        <w:t>.</w:t>
      </w:r>
    </w:p>
    <w:p w14:paraId="0AA75D48" w14:textId="1316C687" w:rsidR="00BD6E77" w:rsidRDefault="00D54DEC">
      <w:pPr>
        <w:autoSpaceDE w:val="0"/>
        <w:autoSpaceDN w:val="0"/>
        <w:adjustRightInd w:val="0"/>
        <w:spacing w:after="240" w:line="360" w:lineRule="auto"/>
        <w:ind w:left="709" w:hanging="709"/>
        <w:rPr>
          <w:ins w:id="35" w:author="Anne.Richards" w:date="2022-02-04T14:28:00Z"/>
          <w:rFonts w:ascii="Times New Roman" w:hAnsi="Times New Roman" w:cs="Times New Roman"/>
          <w:sz w:val="24"/>
          <w:szCs w:val="24"/>
          <w:lang w:val="en-GB" w:eastAsia="en-US"/>
        </w:rPr>
        <w:pPrChange w:id="36" w:author="Anne.Richards" w:date="2022-02-04T14:28:00Z">
          <w:pPr>
            <w:autoSpaceDE w:val="0"/>
            <w:autoSpaceDN w:val="0"/>
            <w:adjustRightInd w:val="0"/>
            <w:spacing w:after="240" w:line="360" w:lineRule="auto"/>
          </w:pPr>
        </w:pPrChange>
      </w:pPr>
      <w:proofErr w:type="spellStart"/>
      <w:r w:rsidRPr="00BE372D">
        <w:rPr>
          <w:rFonts w:ascii="Times New Roman" w:hAnsi="Times New Roman" w:cs="Times New Roman"/>
          <w:sz w:val="24"/>
          <w:szCs w:val="24"/>
          <w:lang w:val="en-GB" w:eastAsia="en-US"/>
        </w:rPr>
        <w:t>Mantzouni</w:t>
      </w:r>
      <w:proofErr w:type="spellEnd"/>
      <w:r w:rsidRPr="00BE372D">
        <w:rPr>
          <w:rFonts w:ascii="Times New Roman" w:hAnsi="Times New Roman" w:cs="Times New Roman"/>
          <w:sz w:val="24"/>
          <w:szCs w:val="24"/>
          <w:lang w:val="en-GB" w:eastAsia="en-US"/>
        </w:rPr>
        <w:t xml:space="preserve">, I., </w:t>
      </w:r>
      <w:proofErr w:type="spellStart"/>
      <w:r w:rsidRPr="00BE372D">
        <w:rPr>
          <w:rFonts w:ascii="Times New Roman" w:hAnsi="Times New Roman" w:cs="Times New Roman"/>
          <w:sz w:val="24"/>
          <w:szCs w:val="24"/>
          <w:lang w:val="en-GB" w:eastAsia="en-US"/>
        </w:rPr>
        <w:t>Sørensen</w:t>
      </w:r>
      <w:proofErr w:type="spellEnd"/>
      <w:r w:rsidRPr="00BE372D">
        <w:rPr>
          <w:rFonts w:ascii="Times New Roman" w:hAnsi="Times New Roman" w:cs="Times New Roman"/>
          <w:sz w:val="24"/>
          <w:szCs w:val="24"/>
          <w:lang w:val="en-GB" w:eastAsia="en-US"/>
        </w:rPr>
        <w:t xml:space="preserve">, H., O'Hara, R.B. &amp; </w:t>
      </w:r>
      <w:proofErr w:type="spellStart"/>
      <w:r w:rsidRPr="00BE372D">
        <w:rPr>
          <w:rFonts w:ascii="Times New Roman" w:hAnsi="Times New Roman" w:cs="Times New Roman"/>
          <w:sz w:val="24"/>
          <w:szCs w:val="24"/>
          <w:lang w:val="en-GB" w:eastAsia="en-US"/>
        </w:rPr>
        <w:t>MacKenzie</w:t>
      </w:r>
      <w:proofErr w:type="spellEnd"/>
      <w:r w:rsidRPr="00BE372D">
        <w:rPr>
          <w:rFonts w:ascii="Times New Roman" w:hAnsi="Times New Roman" w:cs="Times New Roman"/>
          <w:sz w:val="24"/>
          <w:szCs w:val="24"/>
          <w:lang w:val="en-GB" w:eastAsia="en-US"/>
        </w:rPr>
        <w:t>, B.R. (2010) Hierarchical modelling of temperature and habitat size effects on population dynamics of North</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67,</w:t>
      </w:r>
      <w:r w:rsidRPr="00BE372D">
        <w:rPr>
          <w:rFonts w:ascii="Times New Roman" w:hAnsi="Times New Roman" w:cs="Times New Roman"/>
          <w:sz w:val="24"/>
          <w:szCs w:val="24"/>
          <w:lang w:val="en-GB" w:eastAsia="en-US"/>
        </w:rPr>
        <w:t xml:space="preserve"> 833-855.</w:t>
      </w:r>
    </w:p>
    <w:p w14:paraId="064AF3CF" w14:textId="283AE3D0" w:rsidR="00BD6E77" w:rsidRDefault="00BD6E77" w:rsidP="00BD6E77">
      <w:pPr>
        <w:pStyle w:val="Default"/>
        <w:ind w:left="720" w:hanging="720"/>
        <w:rPr>
          <w:ins w:id="37" w:author="Anne.Richards" w:date="2022-02-04T14:31:00Z"/>
          <w:rFonts w:ascii="Times New Roman" w:hAnsi="Times New Roman" w:cs="Times New Roman"/>
          <w:bCs/>
          <w:color w:val="auto"/>
        </w:rPr>
      </w:pPr>
      <w:ins w:id="38" w:author="Anne.Richards" w:date="2022-02-04T14:28:00Z">
        <w:r>
          <w:rPr>
            <w:rFonts w:ascii="Times New Roman" w:hAnsi="Times New Roman" w:cs="Times New Roman"/>
            <w:lang w:val="en-GB"/>
          </w:rPr>
          <w:t xml:space="preserve">Marshall, T.C.  (2009).  Implementing information on stock reproductive potential in </w:t>
        </w:r>
      </w:ins>
      <w:ins w:id="39" w:author="Anne.Richards" w:date="2022-02-04T14:29:00Z">
        <w:r>
          <w:rPr>
            <w:rFonts w:ascii="Times New Roman" w:hAnsi="Times New Roman" w:cs="Times New Roman"/>
            <w:lang w:val="en-GB"/>
          </w:rPr>
          <w:t xml:space="preserve">fisheries management: the motivation, challenges, and opportunities.  </w:t>
        </w:r>
      </w:ins>
      <w:ins w:id="40" w:author="Anne.Richards" w:date="2022-02-04T14:30:00Z">
        <w:r w:rsidRPr="00BD6E77">
          <w:rPr>
            <w:rFonts w:ascii="Times New Roman" w:hAnsi="Times New Roman" w:cs="Times New Roman"/>
            <w:u w:val="single"/>
            <w:lang w:val="en-GB"/>
            <w:rPrChange w:id="41" w:author="Anne.Richards" w:date="2022-02-04T14:30:00Z">
              <w:rPr>
                <w:rFonts w:ascii="Times New Roman" w:hAnsi="Times New Roman" w:cs="Times New Roman"/>
                <w:lang w:val="en-GB"/>
              </w:rPr>
            </w:rPrChange>
          </w:rPr>
          <w:t>In</w:t>
        </w:r>
      </w:ins>
      <w:ins w:id="42" w:author="Anne.Richards" w:date="2022-02-04T14:31:00Z">
        <w:r>
          <w:rPr>
            <w:rFonts w:ascii="Times New Roman" w:hAnsi="Times New Roman" w:cs="Times New Roman"/>
            <w:u w:val="single"/>
            <w:lang w:val="en-GB"/>
          </w:rPr>
          <w:t xml:space="preserve"> </w:t>
        </w:r>
        <w:r>
          <w:rPr>
            <w:rFonts w:ascii="Times New Roman" w:hAnsi="Times New Roman" w:cs="Times New Roman"/>
            <w:bCs/>
            <w:color w:val="auto"/>
          </w:rPr>
          <w:t xml:space="preserve">T. Jacobsen, M.J. Fogarty, B.A. </w:t>
        </w:r>
        <w:proofErr w:type="spellStart"/>
        <w:r>
          <w:rPr>
            <w:rFonts w:ascii="Times New Roman" w:hAnsi="Times New Roman" w:cs="Times New Roman"/>
            <w:bCs/>
            <w:color w:val="auto"/>
          </w:rPr>
          <w:t>Megrey</w:t>
        </w:r>
        <w:proofErr w:type="spellEnd"/>
        <w:r>
          <w:rPr>
            <w:rFonts w:ascii="Times New Roman" w:hAnsi="Times New Roman" w:cs="Times New Roman"/>
            <w:bCs/>
            <w:color w:val="auto"/>
          </w:rPr>
          <w:t xml:space="preserve">, and E. </w:t>
        </w:r>
        <w:proofErr w:type="spellStart"/>
        <w:r>
          <w:rPr>
            <w:rFonts w:ascii="Times New Roman" w:hAnsi="Times New Roman" w:cs="Times New Roman"/>
            <w:bCs/>
            <w:color w:val="auto"/>
          </w:rPr>
          <w:t>Moksness</w:t>
        </w:r>
        <w:proofErr w:type="spellEnd"/>
        <w:r>
          <w:rPr>
            <w:rFonts w:ascii="Times New Roman" w:hAnsi="Times New Roman" w:cs="Times New Roman"/>
            <w:bCs/>
            <w:color w:val="auto"/>
          </w:rPr>
          <w:t xml:space="preserve"> (Eds.) 2016.  Fish Reproductive Biology and its Implications for Assessment and Management 2</w:t>
        </w:r>
        <w:r w:rsidRPr="006C00D6">
          <w:rPr>
            <w:rFonts w:ascii="Times New Roman" w:hAnsi="Times New Roman" w:cs="Times New Roman"/>
            <w:bCs/>
            <w:color w:val="auto"/>
            <w:vertAlign w:val="superscript"/>
          </w:rPr>
          <w:t>nd</w:t>
        </w:r>
        <w:r>
          <w:rPr>
            <w:rFonts w:ascii="Times New Roman" w:hAnsi="Times New Roman" w:cs="Times New Roman"/>
            <w:bCs/>
            <w:color w:val="auto"/>
          </w:rPr>
          <w:t xml:space="preserve"> Edition  Blackwell Scientific, Oxford.  </w:t>
        </w:r>
      </w:ins>
      <w:ins w:id="43" w:author="Anne.Richards" w:date="2022-02-04T14:32:00Z">
        <w:r>
          <w:rPr>
            <w:rFonts w:ascii="Times New Roman" w:hAnsi="Times New Roman" w:cs="Times New Roman"/>
            <w:bCs/>
            <w:color w:val="auto"/>
          </w:rPr>
          <w:t>pp 395-420.</w:t>
        </w:r>
      </w:ins>
    </w:p>
    <w:p w14:paraId="6BCAEB81" w14:textId="6F36E88F" w:rsidR="00BD6E77" w:rsidRPr="00BD6E77" w:rsidRDefault="00BD6E77">
      <w:pPr>
        <w:autoSpaceDE w:val="0"/>
        <w:autoSpaceDN w:val="0"/>
        <w:adjustRightInd w:val="0"/>
        <w:spacing w:after="240" w:line="360" w:lineRule="auto"/>
        <w:ind w:left="709" w:hanging="709"/>
        <w:rPr>
          <w:rFonts w:ascii="Times New Roman" w:hAnsi="Times New Roman" w:cs="Times New Roman"/>
          <w:sz w:val="24"/>
          <w:szCs w:val="24"/>
          <w:u w:val="single"/>
          <w:lang w:val="en-GB" w:eastAsia="en-US"/>
          <w:rPrChange w:id="44" w:author="Anne.Richards" w:date="2022-02-04T14:30:00Z">
            <w:rPr>
              <w:rFonts w:ascii="Times New Roman" w:hAnsi="Times New Roman" w:cs="Times New Roman"/>
              <w:sz w:val="24"/>
              <w:szCs w:val="24"/>
              <w:lang w:val="en-GB" w:eastAsia="en-US"/>
            </w:rPr>
          </w:rPrChange>
        </w:rPr>
        <w:pPrChange w:id="45" w:author="Anne.Richards" w:date="2022-02-04T14:28:00Z">
          <w:pPr>
            <w:autoSpaceDE w:val="0"/>
            <w:autoSpaceDN w:val="0"/>
            <w:adjustRightInd w:val="0"/>
            <w:spacing w:after="240" w:line="360" w:lineRule="auto"/>
          </w:pPr>
        </w:pPrChange>
      </w:pPr>
    </w:p>
    <w:p w14:paraId="27EDA262" w14:textId="7F40C723"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Marty, L., Rochet, M.J. &amp; </w:t>
      </w:r>
      <w:proofErr w:type="spellStart"/>
      <w:r w:rsidRPr="00BE372D">
        <w:rPr>
          <w:rFonts w:ascii="Times New Roman" w:hAnsi="Times New Roman" w:cs="Times New Roman"/>
          <w:sz w:val="24"/>
          <w:szCs w:val="24"/>
          <w:lang w:val="en-GB" w:eastAsia="en-US"/>
        </w:rPr>
        <w:t>Ernande</w:t>
      </w:r>
      <w:proofErr w:type="spellEnd"/>
      <w:r w:rsidRPr="00BE372D">
        <w:rPr>
          <w:rFonts w:ascii="Times New Roman" w:hAnsi="Times New Roman" w:cs="Times New Roman"/>
          <w:sz w:val="24"/>
          <w:szCs w:val="24"/>
          <w:lang w:val="en-GB" w:eastAsia="en-US"/>
        </w:rPr>
        <w:t>, B. (2014) Temporal trends in age and size at maturation of four North Sea gadid species:</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whiting and Norway pout.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497,</w:t>
      </w:r>
      <w:r w:rsidRPr="00BE372D">
        <w:rPr>
          <w:rFonts w:ascii="Times New Roman" w:hAnsi="Times New Roman" w:cs="Times New Roman"/>
          <w:sz w:val="24"/>
          <w:szCs w:val="24"/>
          <w:lang w:val="en-GB" w:eastAsia="en-US"/>
        </w:rPr>
        <w:t xml:space="preserve"> 179-197.</w:t>
      </w:r>
    </w:p>
    <w:p w14:paraId="732484AB" w14:textId="54DBB63A" w:rsidR="000164C9" w:rsidRPr="00BE372D" w:rsidRDefault="000164C9"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Mohn</w:t>
      </w:r>
      <w:proofErr w:type="spellEnd"/>
      <w:r w:rsidRPr="00BE372D">
        <w:rPr>
          <w:rFonts w:ascii="Times New Roman" w:hAnsi="Times New Roman" w:cs="Times New Roman"/>
          <w:sz w:val="24"/>
          <w:szCs w:val="24"/>
          <w:lang w:val="en-GB" w:eastAsia="en-US"/>
        </w:rPr>
        <w:t>, R.K. and Simon, J.</w:t>
      </w:r>
      <w:r w:rsidR="00811ADE" w:rsidRPr="00BE372D">
        <w:rPr>
          <w:rFonts w:ascii="Times New Roman" w:hAnsi="Times New Roman" w:cs="Times New Roman"/>
          <w:sz w:val="24"/>
          <w:szCs w:val="24"/>
          <w:lang w:val="en-GB" w:eastAsia="en-US"/>
        </w:rPr>
        <w:t>E.</w:t>
      </w:r>
      <w:r w:rsidRPr="00BE372D">
        <w:rPr>
          <w:rFonts w:ascii="Times New Roman" w:hAnsi="Times New Roman" w:cs="Times New Roman"/>
          <w:sz w:val="24"/>
          <w:szCs w:val="24"/>
          <w:lang w:val="en-GB" w:eastAsia="en-US"/>
        </w:rPr>
        <w:t xml:space="preserve"> 2002. </w:t>
      </w:r>
      <w:r w:rsidR="00811ADE" w:rsidRPr="00BE372D">
        <w:rPr>
          <w:rFonts w:ascii="Times New Roman" w:hAnsi="Times New Roman" w:cs="Times New Roman"/>
          <w:sz w:val="24"/>
          <w:szCs w:val="24"/>
          <w:lang w:val="en-GB" w:eastAsia="en-US"/>
        </w:rPr>
        <w:t xml:space="preserve">Biological information relevant to the management of the 4TVW haddock. </w:t>
      </w:r>
      <w:r w:rsidR="00B861C0" w:rsidRPr="00BE372D">
        <w:rPr>
          <w:rFonts w:ascii="Times New Roman" w:hAnsi="Times New Roman" w:cs="Times New Roman"/>
          <w:sz w:val="24"/>
          <w:szCs w:val="24"/>
          <w:lang w:val="en-GB" w:eastAsia="en-US"/>
        </w:rPr>
        <w:t xml:space="preserve">DFO </w:t>
      </w:r>
      <w:r w:rsidR="00811ADE" w:rsidRPr="00BE372D">
        <w:rPr>
          <w:rFonts w:ascii="Times New Roman" w:hAnsi="Times New Roman" w:cs="Times New Roman"/>
          <w:sz w:val="24"/>
          <w:szCs w:val="24"/>
          <w:lang w:val="en-GB" w:eastAsia="en-US"/>
        </w:rPr>
        <w:t xml:space="preserve">Can. Atl. Sci. Adv. Sec. Res. Doc. 2002/102. 47 p. </w:t>
      </w:r>
    </w:p>
    <w:p w14:paraId="27B811BB" w14:textId="77777777" w:rsidR="002F05D7" w:rsidRPr="00BE372D" w:rsidRDefault="005400F7"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Murua</w:t>
      </w:r>
      <w:proofErr w:type="spellEnd"/>
      <w:r w:rsidRPr="00BE372D">
        <w:rPr>
          <w:rFonts w:ascii="Times New Roman" w:hAnsi="Times New Roman" w:cs="Times New Roman"/>
          <w:sz w:val="24"/>
          <w:szCs w:val="24"/>
          <w:lang w:val="en-GB" w:eastAsia="en-US"/>
        </w:rPr>
        <w:t xml:space="preserve">, H. &amp; </w:t>
      </w:r>
      <w:proofErr w:type="spellStart"/>
      <w:r w:rsidRPr="00BE372D">
        <w:rPr>
          <w:rFonts w:ascii="Times New Roman" w:hAnsi="Times New Roman" w:cs="Times New Roman"/>
          <w:sz w:val="24"/>
          <w:szCs w:val="24"/>
          <w:lang w:val="en-GB" w:eastAsia="en-US"/>
        </w:rPr>
        <w:t>Saborido</w:t>
      </w:r>
      <w:proofErr w:type="spellEnd"/>
      <w:r w:rsidRPr="00BE372D">
        <w:rPr>
          <w:rFonts w:ascii="Times New Roman" w:hAnsi="Times New Roman" w:cs="Times New Roman"/>
          <w:sz w:val="24"/>
          <w:szCs w:val="24"/>
          <w:lang w:val="en-GB" w:eastAsia="en-US"/>
        </w:rPr>
        <w:t xml:space="preserve">-Rey, 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3022C78C" w14:textId="77777777" w:rsidR="00BB60FB" w:rsidRDefault="00BB60FB" w:rsidP="00262B8B">
      <w:pPr>
        <w:autoSpaceDE w:val="0"/>
        <w:autoSpaceDN w:val="0"/>
        <w:adjustRightInd w:val="0"/>
        <w:spacing w:after="240" w:line="360" w:lineRule="auto"/>
        <w:ind w:left="709" w:hanging="709"/>
        <w:rPr>
          <w:ins w:id="46" w:author="Anne.Richards" w:date="2022-02-07T16:11:00Z"/>
          <w:rFonts w:ascii="Times New Roman" w:hAnsi="Times New Roman" w:cs="Times New Roman"/>
          <w:sz w:val="24"/>
          <w:szCs w:val="24"/>
        </w:rPr>
      </w:pPr>
    </w:p>
    <w:p w14:paraId="1124C2DC" w14:textId="600B64B1" w:rsidR="00262B8B" w:rsidRPr="00731EFD" w:rsidRDefault="00262B8B" w:rsidP="00262B8B">
      <w:pPr>
        <w:autoSpaceDE w:val="0"/>
        <w:autoSpaceDN w:val="0"/>
        <w:adjustRightInd w:val="0"/>
        <w:spacing w:after="240" w:line="360" w:lineRule="auto"/>
        <w:ind w:left="709" w:hanging="709"/>
        <w:rPr>
          <w:ins w:id="47" w:author="Anne.Richards" w:date="2022-02-04T15:53:00Z"/>
          <w:rFonts w:ascii="Times New Roman" w:hAnsi="Times New Roman" w:cs="Times New Roman"/>
          <w:sz w:val="24"/>
          <w:szCs w:val="24"/>
          <w:lang w:val="en-GB" w:eastAsia="en-US"/>
        </w:rPr>
      </w:pPr>
      <w:ins w:id="48" w:author="Anne.Richards" w:date="2022-02-04T15:53:00Z">
        <w:r w:rsidRPr="006C64B3">
          <w:rPr>
            <w:rFonts w:ascii="Times New Roman" w:hAnsi="Times New Roman" w:cs="Times New Roman"/>
            <w:sz w:val="24"/>
            <w:szCs w:val="24"/>
          </w:rPr>
          <w:t xml:space="preserve">Myers, R. A. </w:t>
        </w:r>
        <w:r>
          <w:rPr>
            <w:rFonts w:ascii="Times New Roman" w:hAnsi="Times New Roman" w:cs="Times New Roman"/>
            <w:sz w:val="24"/>
            <w:szCs w:val="24"/>
          </w:rPr>
          <w:t xml:space="preserve">And N.J. Barrowman. </w:t>
        </w:r>
        <w:r w:rsidRPr="006C64B3">
          <w:rPr>
            <w:rFonts w:ascii="Times New Roman" w:hAnsi="Times New Roman" w:cs="Times New Roman"/>
            <w:sz w:val="24"/>
            <w:szCs w:val="24"/>
          </w:rPr>
          <w:t xml:space="preserve">(1996). Is fish recruitment related to spawner abundance. </w:t>
        </w:r>
        <w:r w:rsidRPr="006C64B3">
          <w:rPr>
            <w:rFonts w:ascii="Times New Roman" w:hAnsi="Times New Roman" w:cs="Times New Roman"/>
            <w:i/>
            <w:iCs/>
            <w:sz w:val="24"/>
            <w:szCs w:val="24"/>
          </w:rPr>
          <w:t>Fish. Bull</w:t>
        </w:r>
        <w:r w:rsidRPr="006C64B3">
          <w:rPr>
            <w:rFonts w:ascii="Times New Roman" w:hAnsi="Times New Roman" w:cs="Times New Roman"/>
            <w:sz w:val="24"/>
            <w:szCs w:val="24"/>
          </w:rPr>
          <w:t xml:space="preserve">, </w:t>
        </w:r>
        <w:r w:rsidRPr="006C64B3">
          <w:rPr>
            <w:rFonts w:ascii="Times New Roman" w:hAnsi="Times New Roman" w:cs="Times New Roman"/>
            <w:i/>
            <w:iCs/>
            <w:sz w:val="24"/>
            <w:szCs w:val="24"/>
          </w:rPr>
          <w:t>94</w:t>
        </w:r>
        <w:r w:rsidRPr="006C64B3">
          <w:rPr>
            <w:rFonts w:ascii="Times New Roman" w:hAnsi="Times New Roman" w:cs="Times New Roman"/>
            <w:sz w:val="24"/>
            <w:szCs w:val="24"/>
          </w:rPr>
          <w:t>, 707-724.</w:t>
        </w:r>
      </w:ins>
    </w:p>
    <w:p w14:paraId="4610772A" w14:textId="4F8061B9" w:rsidR="00EC0FB6" w:rsidRPr="00BE372D" w:rsidRDefault="00EC0FB6"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Myers, R. A., Mertz, G., and </w:t>
      </w:r>
      <w:proofErr w:type="spellStart"/>
      <w:r w:rsidRPr="00BE372D">
        <w:rPr>
          <w:rFonts w:ascii="Times New Roman" w:hAnsi="Times New Roman" w:cs="Times New Roman"/>
          <w:sz w:val="24"/>
          <w:szCs w:val="24"/>
          <w:lang w:val="en-GB" w:eastAsia="en-US"/>
        </w:rPr>
        <w:t>Bridson</w:t>
      </w:r>
      <w:proofErr w:type="spellEnd"/>
      <w:r w:rsidRPr="00BE372D">
        <w:rPr>
          <w:rFonts w:ascii="Times New Roman" w:hAnsi="Times New Roman" w:cs="Times New Roman"/>
          <w:sz w:val="24"/>
          <w:szCs w:val="24"/>
          <w:lang w:val="en-GB" w:eastAsia="en-US"/>
        </w:rPr>
        <w:t>, J. M</w:t>
      </w:r>
      <w:r w:rsidR="000F67E3" w:rsidRPr="00BE372D">
        <w:rPr>
          <w:rFonts w:ascii="Times New Roman" w:hAnsi="Times New Roman" w:cs="Times New Roman"/>
          <w:sz w:val="24"/>
          <w:szCs w:val="24"/>
          <w:lang w:val="en-GB" w:eastAsia="en-US"/>
        </w:rPr>
        <w:t xml:space="preserve">. </w:t>
      </w:r>
      <w:del w:id="49" w:author="Anne.Richards" w:date="2022-02-04T15:52:00Z">
        <w:r w:rsidRPr="00BE372D" w:rsidDel="00262B8B">
          <w:rPr>
            <w:rFonts w:ascii="Times New Roman" w:hAnsi="Times New Roman" w:cs="Times New Roman"/>
            <w:sz w:val="24"/>
            <w:szCs w:val="24"/>
            <w:lang w:val="en-GB" w:eastAsia="en-US"/>
          </w:rPr>
          <w:delText>.</w:delText>
        </w:r>
      </w:del>
      <w:r w:rsidR="000F67E3" w:rsidRPr="00BE372D">
        <w:rPr>
          <w:rFonts w:ascii="Times New Roman" w:hAnsi="Times New Roman" w:cs="Times New Roman"/>
          <w:sz w:val="24"/>
          <w:szCs w:val="24"/>
          <w:lang w:val="en-GB" w:eastAsia="en-US"/>
        </w:rPr>
        <w:t>(</w:t>
      </w:r>
      <w:r w:rsidRPr="00BE372D">
        <w:rPr>
          <w:rFonts w:ascii="Times New Roman" w:hAnsi="Times New Roman" w:cs="Times New Roman"/>
          <w:sz w:val="24"/>
          <w:szCs w:val="24"/>
          <w:lang w:val="en-GB" w:eastAsia="en-US"/>
        </w:rPr>
        <w:t>1997</w:t>
      </w:r>
      <w:r w:rsidR="000F67E3" w:rsidRPr="00BE372D">
        <w:rPr>
          <w:rFonts w:ascii="Times New Roman" w:hAnsi="Times New Roman" w:cs="Times New Roman"/>
          <w:sz w:val="24"/>
          <w:szCs w:val="24"/>
          <w:lang w:val="en-GB" w:eastAsia="en-US"/>
        </w:rPr>
        <w:t>)</w:t>
      </w:r>
      <w:r w:rsidRPr="00BE372D">
        <w:rPr>
          <w:rFonts w:ascii="Times New Roman" w:hAnsi="Times New Roman" w:cs="Times New Roman"/>
          <w:sz w:val="24"/>
          <w:szCs w:val="24"/>
          <w:lang w:val="en-GB" w:eastAsia="en-US"/>
        </w:rPr>
        <w:t>. Spatial scales of interannual recruitment variations of marine</w:t>
      </w:r>
      <w:r w:rsidR="002F05D7" w:rsidRPr="00BE372D">
        <w:rPr>
          <w:rFonts w:ascii="Times New Roman" w:hAnsi="Times New Roman" w:cs="Times New Roman"/>
          <w:sz w:val="24"/>
          <w:szCs w:val="24"/>
          <w:lang w:val="en-GB" w:eastAsia="en-US"/>
        </w:rPr>
        <w:t xml:space="preserve"> </w:t>
      </w:r>
      <w:proofErr w:type="spellStart"/>
      <w:r w:rsidR="002F05D7" w:rsidRPr="00BE372D">
        <w:rPr>
          <w:rFonts w:ascii="Times New Roman" w:hAnsi="Times New Roman" w:cs="Times New Roman"/>
          <w:sz w:val="24"/>
          <w:szCs w:val="24"/>
          <w:lang w:val="en-GB" w:eastAsia="en-US"/>
        </w:rPr>
        <w:t>an</w:t>
      </w:r>
      <w:r w:rsidRPr="00BE372D">
        <w:rPr>
          <w:rFonts w:ascii="Times New Roman" w:hAnsi="Times New Roman" w:cs="Times New Roman"/>
          <w:sz w:val="24"/>
          <w:szCs w:val="24"/>
          <w:lang w:val="en-GB" w:eastAsia="en-US"/>
        </w:rPr>
        <w:t>dromous</w:t>
      </w:r>
      <w:proofErr w:type="spellEnd"/>
      <w:r w:rsidRPr="00BE372D">
        <w:rPr>
          <w:rFonts w:ascii="Times New Roman" w:hAnsi="Times New Roman" w:cs="Times New Roman"/>
          <w:sz w:val="24"/>
          <w:szCs w:val="24"/>
          <w:lang w:val="en-GB" w:eastAsia="en-US"/>
        </w:rPr>
        <w:t>, and freshwater fish. Canadian Journal of Fisheries and Aquatic Sciences, 54: 1400–1407.</w:t>
      </w:r>
    </w:p>
    <w:p w14:paraId="627B5534" w14:textId="5FB69895" w:rsidR="00D54DEC" w:rsidRDefault="00D54DEC" w:rsidP="00BE372D">
      <w:pPr>
        <w:autoSpaceDE w:val="0"/>
        <w:autoSpaceDN w:val="0"/>
        <w:adjustRightInd w:val="0"/>
        <w:spacing w:after="240" w:line="360" w:lineRule="auto"/>
        <w:ind w:left="709" w:hanging="709"/>
        <w:rPr>
          <w:ins w:id="50" w:author="Anne.Richards" w:date="2022-02-07T16:12:00Z"/>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Myers, R.A. (1998) When Do Environment–recruitment Correlations Work?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w:t>
      </w:r>
      <w:r w:rsidRPr="00BE372D">
        <w:rPr>
          <w:rFonts w:ascii="Times New Roman" w:hAnsi="Times New Roman" w:cs="Times New Roman"/>
          <w:sz w:val="24"/>
          <w:szCs w:val="24"/>
          <w:lang w:val="en-GB" w:eastAsia="en-US"/>
        </w:rPr>
        <w:t xml:space="preserve"> 285-305.</w:t>
      </w:r>
    </w:p>
    <w:p w14:paraId="7B086896" w14:textId="3E3A95D8" w:rsidR="00BB60FB" w:rsidRDefault="00BB60FB" w:rsidP="00BE372D">
      <w:pPr>
        <w:autoSpaceDE w:val="0"/>
        <w:autoSpaceDN w:val="0"/>
        <w:adjustRightInd w:val="0"/>
        <w:spacing w:after="240" w:line="360" w:lineRule="auto"/>
        <w:ind w:left="709" w:hanging="709"/>
        <w:rPr>
          <w:ins w:id="51" w:author="Anne.Richards" w:date="2022-02-07T16:12:00Z"/>
          <w:rFonts w:ascii="Times New Roman" w:hAnsi="Times New Roman" w:cs="Times New Roman"/>
          <w:sz w:val="24"/>
          <w:szCs w:val="24"/>
          <w:lang w:val="en-GB" w:eastAsia="en-US"/>
        </w:rPr>
      </w:pPr>
    </w:p>
    <w:p w14:paraId="68935D94" w14:textId="6F355CFE" w:rsidR="00BB60FB" w:rsidRPr="00BB60FB" w:rsidRDefault="00BB60FB"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ins w:id="52" w:author="Anne.Richards" w:date="2022-02-07T16:12:00Z">
        <w:r w:rsidRPr="00BB60FB">
          <w:rPr>
            <w:rFonts w:ascii="Times New Roman" w:hAnsi="Times New Roman" w:cs="Times New Roman"/>
            <w:sz w:val="24"/>
            <w:szCs w:val="24"/>
            <w:rPrChange w:id="53" w:author="Anne.Richards" w:date="2022-02-07T16:12:00Z">
              <w:rPr/>
            </w:rPrChange>
          </w:rPr>
          <w:t xml:space="preserve">Myers, R. A., Bowen, K. G., &amp; Barrowman, N. J. (1999). Maximum reproductive rate of fish at low population sizes. </w:t>
        </w:r>
        <w:r w:rsidRPr="00BB60FB">
          <w:rPr>
            <w:rFonts w:ascii="Times New Roman" w:hAnsi="Times New Roman" w:cs="Times New Roman"/>
            <w:i/>
            <w:iCs/>
            <w:sz w:val="24"/>
            <w:szCs w:val="24"/>
            <w:rPrChange w:id="54" w:author="Anne.Richards" w:date="2022-02-07T16:12:00Z">
              <w:rPr>
                <w:i/>
                <w:iCs/>
              </w:rPr>
            </w:rPrChange>
          </w:rPr>
          <w:t>Canadian Journal of Fisheries and Aquatic Sciences</w:t>
        </w:r>
        <w:r w:rsidRPr="00BB60FB">
          <w:rPr>
            <w:rFonts w:ascii="Times New Roman" w:hAnsi="Times New Roman" w:cs="Times New Roman"/>
            <w:sz w:val="24"/>
            <w:szCs w:val="24"/>
            <w:rPrChange w:id="55" w:author="Anne.Richards" w:date="2022-02-07T16:12:00Z">
              <w:rPr/>
            </w:rPrChange>
          </w:rPr>
          <w:t xml:space="preserve">, </w:t>
        </w:r>
        <w:r w:rsidRPr="00BB60FB">
          <w:rPr>
            <w:rFonts w:ascii="Times New Roman" w:hAnsi="Times New Roman" w:cs="Times New Roman"/>
            <w:i/>
            <w:iCs/>
            <w:sz w:val="24"/>
            <w:szCs w:val="24"/>
            <w:rPrChange w:id="56" w:author="Anne.Richards" w:date="2022-02-07T16:12:00Z">
              <w:rPr>
                <w:i/>
                <w:iCs/>
              </w:rPr>
            </w:rPrChange>
          </w:rPr>
          <w:t>56</w:t>
        </w:r>
        <w:r w:rsidRPr="00BB60FB">
          <w:rPr>
            <w:rFonts w:ascii="Times New Roman" w:hAnsi="Times New Roman" w:cs="Times New Roman"/>
            <w:sz w:val="24"/>
            <w:szCs w:val="24"/>
            <w:rPrChange w:id="57" w:author="Anne.Richards" w:date="2022-02-07T16:12:00Z">
              <w:rPr/>
            </w:rPrChange>
          </w:rPr>
          <w:t>(12), 2404-2419.</w:t>
        </w:r>
      </w:ins>
    </w:p>
    <w:p w14:paraId="3080904C" w14:textId="1411FF0C"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Norin</w:t>
      </w:r>
      <w:proofErr w:type="spellEnd"/>
      <w:r w:rsidRPr="00BE372D">
        <w:rPr>
          <w:rFonts w:ascii="Times New Roman" w:hAnsi="Times New Roman" w:cs="Times New Roman"/>
          <w:sz w:val="24"/>
          <w:szCs w:val="24"/>
          <w:lang w:val="en-GB" w:eastAsia="en-US"/>
        </w:rPr>
        <w:t xml:space="preserve">, T., Canada, P., Bailey, J.A. &amp; </w:t>
      </w:r>
      <w:proofErr w:type="spellStart"/>
      <w:r w:rsidRPr="00BE372D">
        <w:rPr>
          <w:rFonts w:ascii="Times New Roman" w:hAnsi="Times New Roman" w:cs="Times New Roman"/>
          <w:sz w:val="24"/>
          <w:szCs w:val="24"/>
          <w:lang w:val="en-GB" w:eastAsia="en-US"/>
        </w:rPr>
        <w:t>Gamperl</w:t>
      </w:r>
      <w:proofErr w:type="spellEnd"/>
      <w:r w:rsidRPr="00BE372D">
        <w:rPr>
          <w:rFonts w:ascii="Times New Roman" w:hAnsi="Times New Roman" w:cs="Times New Roman"/>
          <w:sz w:val="24"/>
          <w:szCs w:val="24"/>
          <w:lang w:val="en-GB" w:eastAsia="en-US"/>
        </w:rPr>
        <w:t>, A.K. (2019) Thermal biology and swimming performance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w:t>
      </w:r>
      <w:proofErr w:type="spellStart"/>
      <w:r w:rsidRPr="00BE372D">
        <w:rPr>
          <w:rFonts w:ascii="Times New Roman" w:hAnsi="Times New Roman" w:cs="Times New Roman"/>
          <w:sz w:val="24"/>
          <w:szCs w:val="24"/>
          <w:lang w:val="en-GB" w:eastAsia="en-US"/>
        </w:rPr>
        <w:t>morhua</w:t>
      </w:r>
      <w:proofErr w:type="spellEnd"/>
      <w:r w:rsidRPr="00BE372D">
        <w:rPr>
          <w:rFonts w:ascii="Times New Roman" w:hAnsi="Times New Roman" w:cs="Times New Roman"/>
          <w:sz w:val="24"/>
          <w:szCs w:val="24"/>
          <w:lang w:val="en-GB" w:eastAsia="en-US"/>
        </w:rPr>
        <w:t>)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proofErr w:type="spellStart"/>
      <w:r w:rsidRPr="00BE372D">
        <w:rPr>
          <w:rFonts w:ascii="Times New Roman" w:hAnsi="Times New Roman" w:cs="Times New Roman"/>
          <w:i/>
          <w:iCs/>
          <w:sz w:val="24"/>
          <w:szCs w:val="24"/>
          <w:lang w:val="en-GB" w:eastAsia="en-US"/>
        </w:rPr>
        <w:t>Peerj</w:t>
      </w:r>
      <w:proofErr w:type="spellEnd"/>
      <w:r w:rsidRPr="00BE372D">
        <w:rPr>
          <w:rFonts w:ascii="Times New Roman" w:hAnsi="Times New Roman" w:cs="Times New Roman"/>
          <w:i/>
          <w:iCs/>
          <w:sz w:val="24"/>
          <w:szCs w:val="24"/>
          <w:lang w:val="en-GB" w:eastAsia="en-US"/>
        </w:rPr>
        <w:t>,</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w:t>
      </w:r>
      <w:r w:rsidRPr="00BE372D">
        <w:rPr>
          <w:rFonts w:ascii="Times New Roman" w:hAnsi="Times New Roman" w:cs="Times New Roman"/>
          <w:sz w:val="24"/>
          <w:szCs w:val="24"/>
          <w:lang w:val="en-GB" w:eastAsia="en-US"/>
        </w:rPr>
        <w:t>.</w:t>
      </w:r>
    </w:p>
    <w:p w14:paraId="4F2C765F" w14:textId="5613B58B"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Pardoe, H. &amp; </w:t>
      </w:r>
      <w:proofErr w:type="spellStart"/>
      <w:r w:rsidRPr="00BE372D">
        <w:rPr>
          <w:rFonts w:ascii="Times New Roman" w:hAnsi="Times New Roman" w:cs="Times New Roman"/>
          <w:sz w:val="24"/>
          <w:szCs w:val="24"/>
          <w:lang w:val="en-GB" w:eastAsia="en-US"/>
        </w:rPr>
        <w:t>Marteinsdóttir</w:t>
      </w:r>
      <w:proofErr w:type="spellEnd"/>
      <w:r w:rsidRPr="00BE372D">
        <w:rPr>
          <w:rFonts w:ascii="Times New Roman" w:hAnsi="Times New Roman" w:cs="Times New Roman"/>
          <w:sz w:val="24"/>
          <w:szCs w:val="24"/>
          <w:lang w:val="en-GB" w:eastAsia="en-US"/>
        </w:rPr>
        <w:t>, G. (2009) Contrasting trends in two condition indices: bathymetric and spatial variation in autumn condition of Icelandic</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w:t>
      </w:r>
      <w:proofErr w:type="spellStart"/>
      <w:r w:rsidRPr="00BE372D">
        <w:rPr>
          <w:rFonts w:ascii="Times New Roman" w:hAnsi="Times New Roman" w:cs="Times New Roman"/>
          <w:sz w:val="24"/>
          <w:szCs w:val="24"/>
          <w:lang w:val="en-GB" w:eastAsia="en-US"/>
        </w:rPr>
        <w:t>morhua</w:t>
      </w:r>
      <w:proofErr w:type="spellEnd"/>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75,</w:t>
      </w:r>
      <w:r w:rsidRPr="00BE372D">
        <w:rPr>
          <w:rFonts w:ascii="Times New Roman" w:hAnsi="Times New Roman" w:cs="Times New Roman"/>
          <w:sz w:val="24"/>
          <w:szCs w:val="24"/>
          <w:lang w:val="en-GB" w:eastAsia="en-US"/>
        </w:rPr>
        <w:t xml:space="preserve"> 282-289.</w:t>
      </w:r>
    </w:p>
    <w:p w14:paraId="77C5EE47"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BE372D">
        <w:rPr>
          <w:rFonts w:ascii="Times New Roman" w:hAnsi="Times New Roman" w:cs="Times New Roman"/>
          <w:i/>
          <w:iCs/>
          <w:sz w:val="24"/>
          <w:szCs w:val="24"/>
          <w:lang w:val="en-GB" w:eastAsia="en-US"/>
        </w:rPr>
        <w:t>Global Ecology and Biogeography,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w:t>
      </w:r>
      <w:r w:rsidRPr="00BE372D">
        <w:rPr>
          <w:rFonts w:ascii="Times New Roman" w:hAnsi="Times New Roman" w:cs="Times New Roman"/>
          <w:sz w:val="24"/>
          <w:szCs w:val="24"/>
          <w:lang w:val="en-GB" w:eastAsia="en-US"/>
        </w:rPr>
        <w:t xml:space="preserve"> 870-882.</w:t>
      </w:r>
    </w:p>
    <w:p w14:paraId="7F531CD7" w14:textId="6452EA88"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Petrik, C.M., Kristiansen, T., Lough, R.G. &amp; Davis, C.S. (2009) Prey selection by larval</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on copepods with species-specific </w:t>
      </w:r>
      <w:proofErr w:type="spellStart"/>
      <w:r w:rsidRPr="00BE372D">
        <w:rPr>
          <w:rFonts w:ascii="Times New Roman" w:hAnsi="Times New Roman" w:cs="Times New Roman"/>
          <w:sz w:val="24"/>
          <w:szCs w:val="24"/>
          <w:lang w:val="en-GB" w:eastAsia="en-US"/>
        </w:rPr>
        <w:t>behavior</w:t>
      </w:r>
      <w:proofErr w:type="spellEnd"/>
      <w:r w:rsidRPr="00BE372D">
        <w:rPr>
          <w:rFonts w:ascii="Times New Roman" w:hAnsi="Times New Roman" w:cs="Times New Roman"/>
          <w:sz w:val="24"/>
          <w:szCs w:val="24"/>
          <w:lang w:val="en-GB" w:eastAsia="en-US"/>
        </w:rPr>
        <w:t xml:space="preserve">: an individual-based model analysis.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396,</w:t>
      </w:r>
      <w:r w:rsidRPr="00BE372D">
        <w:rPr>
          <w:rFonts w:ascii="Times New Roman" w:hAnsi="Times New Roman" w:cs="Times New Roman"/>
          <w:sz w:val="24"/>
          <w:szCs w:val="24"/>
          <w:lang w:val="en-GB" w:eastAsia="en-US"/>
        </w:rPr>
        <w:t xml:space="preserve"> 123-143.</w:t>
      </w:r>
    </w:p>
    <w:p w14:paraId="32865878"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Ricard, D., Zimmermann, F. &amp; </w:t>
      </w:r>
      <w:proofErr w:type="spellStart"/>
      <w:r w:rsidRPr="00BE372D">
        <w:rPr>
          <w:rFonts w:ascii="Times New Roman" w:hAnsi="Times New Roman" w:cs="Times New Roman"/>
          <w:sz w:val="24"/>
          <w:szCs w:val="24"/>
          <w:lang w:val="en-GB" w:eastAsia="en-US"/>
        </w:rPr>
        <w:t>Heino</w:t>
      </w:r>
      <w:proofErr w:type="spellEnd"/>
      <w:r w:rsidRPr="00BE372D">
        <w:rPr>
          <w:rFonts w:ascii="Times New Roman" w:hAnsi="Times New Roman" w:cs="Times New Roman"/>
          <w:sz w:val="24"/>
          <w:szCs w:val="24"/>
          <w:lang w:val="en-GB" w:eastAsia="en-US"/>
        </w:rPr>
        <w:t xml:space="preserve">, M. (2016) Are negative intra-specific interactions important for recruitment dynamics? A case study of Atlantic fish stocks.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547,</w:t>
      </w:r>
      <w:r w:rsidRPr="00BE372D">
        <w:rPr>
          <w:rFonts w:ascii="Times New Roman" w:hAnsi="Times New Roman" w:cs="Times New Roman"/>
          <w:sz w:val="24"/>
          <w:szCs w:val="24"/>
          <w:lang w:val="en-GB" w:eastAsia="en-US"/>
        </w:rPr>
        <w:t xml:space="preserve"> 211-217.</w:t>
      </w:r>
    </w:p>
    <w:p w14:paraId="66FCD0E1"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Roa-Varón</w:t>
      </w:r>
      <w:proofErr w:type="spellEnd"/>
      <w:r w:rsidRPr="00BE372D">
        <w:rPr>
          <w:rFonts w:ascii="Times New Roman" w:hAnsi="Times New Roman" w:cs="Times New Roman"/>
          <w:sz w:val="24"/>
          <w:szCs w:val="24"/>
          <w:lang w:val="en-GB" w:eastAsia="en-US"/>
        </w:rPr>
        <w:t xml:space="preserve">, A., </w:t>
      </w:r>
      <w:proofErr w:type="spellStart"/>
      <w:r w:rsidRPr="00BE372D">
        <w:rPr>
          <w:rFonts w:ascii="Times New Roman" w:hAnsi="Times New Roman" w:cs="Times New Roman"/>
          <w:sz w:val="24"/>
          <w:szCs w:val="24"/>
          <w:lang w:val="en-GB" w:eastAsia="en-US"/>
        </w:rPr>
        <w:t>Dikow</w:t>
      </w:r>
      <w:proofErr w:type="spellEnd"/>
      <w:r w:rsidRPr="00BE372D">
        <w:rPr>
          <w:rFonts w:ascii="Times New Roman" w:hAnsi="Times New Roman" w:cs="Times New Roman"/>
          <w:sz w:val="24"/>
          <w:szCs w:val="24"/>
          <w:lang w:val="en-GB" w:eastAsia="en-US"/>
        </w:rPr>
        <w:t xml:space="preserve">, R.B., Carnevale, G., </w:t>
      </w:r>
      <w:proofErr w:type="spellStart"/>
      <w:r w:rsidRPr="00BE372D">
        <w:rPr>
          <w:rFonts w:ascii="Times New Roman" w:hAnsi="Times New Roman" w:cs="Times New Roman"/>
          <w:sz w:val="24"/>
          <w:szCs w:val="24"/>
          <w:lang w:val="en-GB" w:eastAsia="en-US"/>
        </w:rPr>
        <w:t>Tornabene</w:t>
      </w:r>
      <w:proofErr w:type="spellEnd"/>
      <w:r w:rsidRPr="00BE372D">
        <w:rPr>
          <w:rFonts w:ascii="Times New Roman" w:hAnsi="Times New Roman" w:cs="Times New Roman"/>
          <w:sz w:val="24"/>
          <w:szCs w:val="24"/>
          <w:lang w:val="en-GB" w:eastAsia="en-US"/>
        </w:rPr>
        <w:t xml:space="preserve">, L., Baldwin, C.C., Li, C. &amp; Hilton, E.J. (2020) Confronting Sources of Systematic Error to Resolve Historically Contentious Relationships: A Case Study Using </w:t>
      </w:r>
      <w:proofErr w:type="spellStart"/>
      <w:r w:rsidRPr="00BE372D">
        <w:rPr>
          <w:rFonts w:ascii="Times New Roman" w:hAnsi="Times New Roman" w:cs="Times New Roman"/>
          <w:sz w:val="24"/>
          <w:szCs w:val="24"/>
          <w:lang w:val="en-GB" w:eastAsia="en-US"/>
        </w:rPr>
        <w:t>Gadiform</w:t>
      </w:r>
      <w:proofErr w:type="spellEnd"/>
      <w:r w:rsidRPr="00BE372D">
        <w:rPr>
          <w:rFonts w:ascii="Times New Roman" w:hAnsi="Times New Roman" w:cs="Times New Roman"/>
          <w:sz w:val="24"/>
          <w:szCs w:val="24"/>
          <w:lang w:val="en-GB" w:eastAsia="en-US"/>
        </w:rPr>
        <w:t xml:space="preserve"> Fishes (Teleostei, </w:t>
      </w:r>
      <w:proofErr w:type="spellStart"/>
      <w:r w:rsidRPr="00BE372D">
        <w:rPr>
          <w:rFonts w:ascii="Times New Roman" w:hAnsi="Times New Roman" w:cs="Times New Roman"/>
          <w:sz w:val="24"/>
          <w:szCs w:val="24"/>
          <w:lang w:val="en-GB" w:eastAsia="en-US"/>
        </w:rPr>
        <w:t>Paracanthopterygii</w:t>
      </w:r>
      <w:proofErr w:type="spellEnd"/>
      <w:r w:rsidRPr="00BE372D">
        <w:rPr>
          <w:rFonts w:ascii="Times New Roman" w:hAnsi="Times New Roman" w:cs="Times New Roman"/>
          <w:sz w:val="24"/>
          <w:szCs w:val="24"/>
          <w:lang w:val="en-GB" w:eastAsia="en-US"/>
        </w:rPr>
        <w:t xml:space="preserve">, </w:t>
      </w:r>
      <w:proofErr w:type="spellStart"/>
      <w:r w:rsidRPr="00BE372D">
        <w:rPr>
          <w:rFonts w:ascii="Times New Roman" w:hAnsi="Times New Roman" w:cs="Times New Roman"/>
          <w:sz w:val="24"/>
          <w:szCs w:val="24"/>
          <w:lang w:val="en-GB" w:eastAsia="en-US"/>
        </w:rPr>
        <w:t>Gadiformes</w:t>
      </w:r>
      <w:proofErr w:type="spellEnd"/>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Systematic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70,</w:t>
      </w:r>
      <w:r w:rsidRPr="00BE372D">
        <w:rPr>
          <w:rFonts w:ascii="Times New Roman" w:hAnsi="Times New Roman" w:cs="Times New Roman"/>
          <w:sz w:val="24"/>
          <w:szCs w:val="24"/>
          <w:lang w:val="en-GB" w:eastAsia="en-US"/>
        </w:rPr>
        <w:t xml:space="preserve"> 739-755.</w:t>
      </w:r>
    </w:p>
    <w:p w14:paraId="0BE6270D"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Shackell</w:t>
      </w:r>
      <w:proofErr w:type="spellEnd"/>
      <w:r w:rsidRPr="00BE372D">
        <w:rPr>
          <w:rFonts w:ascii="Times New Roman" w:hAnsi="Times New Roman" w:cs="Times New Roman"/>
          <w:sz w:val="24"/>
          <w:szCs w:val="24"/>
          <w:lang w:val="en-GB" w:eastAsia="en-US"/>
        </w:rPr>
        <w:t xml:space="preserve">, N.L. &amp; Frank, K.T. (2007) Compensation in exploited marine fish communities on the Scotian Shelf, Canada.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336,</w:t>
      </w:r>
      <w:r w:rsidRPr="00BE372D">
        <w:rPr>
          <w:rFonts w:ascii="Times New Roman" w:hAnsi="Times New Roman" w:cs="Times New Roman"/>
          <w:sz w:val="24"/>
          <w:szCs w:val="24"/>
          <w:lang w:val="en-GB" w:eastAsia="en-US"/>
        </w:rPr>
        <w:t xml:space="preserve"> 235-247.</w:t>
      </w:r>
    </w:p>
    <w:p w14:paraId="1774D300"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Shackell</w:t>
      </w:r>
      <w:proofErr w:type="spellEnd"/>
      <w:r w:rsidRPr="00BE372D">
        <w:rPr>
          <w:rFonts w:ascii="Times New Roman" w:hAnsi="Times New Roman" w:cs="Times New Roman"/>
          <w:sz w:val="24"/>
          <w:szCs w:val="24"/>
          <w:lang w:val="en-GB" w:eastAsia="en-US"/>
        </w:rPr>
        <w:t xml:space="preserve">, N.L., Frank, K.T., Fisher, J.A.D., Petrie, B. &amp; Leggett, W.C. (2010) Decline in top predator body size and changing climate alter trophic structure in an oceanic ecosystem. </w:t>
      </w:r>
      <w:r w:rsidRPr="00BE372D">
        <w:rPr>
          <w:rFonts w:ascii="Times New Roman" w:hAnsi="Times New Roman" w:cs="Times New Roman"/>
          <w:i/>
          <w:iCs/>
          <w:sz w:val="24"/>
          <w:szCs w:val="24"/>
          <w:lang w:val="en-GB" w:eastAsia="en-US"/>
        </w:rPr>
        <w:t>Proceedings of the Royal Society B-Biological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277,</w:t>
      </w:r>
      <w:r w:rsidRPr="00BE372D">
        <w:rPr>
          <w:rFonts w:ascii="Times New Roman" w:hAnsi="Times New Roman" w:cs="Times New Roman"/>
          <w:sz w:val="24"/>
          <w:szCs w:val="24"/>
          <w:lang w:val="en-GB" w:eastAsia="en-US"/>
        </w:rPr>
        <w:t xml:space="preserve"> 1353-1360.</w:t>
      </w:r>
    </w:p>
    <w:p w14:paraId="77CF6018" w14:textId="3345F9F1"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Spencer, P.D. &amp; Collie, J.S. (1997) Patterns of population variability in marine fish stocks.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w:t>
      </w:r>
      <w:r w:rsidRPr="00BE372D">
        <w:rPr>
          <w:rFonts w:ascii="Times New Roman" w:hAnsi="Times New Roman" w:cs="Times New Roman"/>
          <w:sz w:val="24"/>
          <w:szCs w:val="24"/>
          <w:lang w:val="en-GB" w:eastAsia="en-US"/>
        </w:rPr>
        <w:t xml:space="preserve"> 188-204.</w:t>
      </w:r>
    </w:p>
    <w:p w14:paraId="4FB6913D" w14:textId="77777777" w:rsidR="002574F0" w:rsidRPr="00BE372D" w:rsidRDefault="002574F0"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Stone, H.H., E.N. Brooks, D. </w:t>
      </w:r>
      <w:proofErr w:type="spellStart"/>
      <w:r w:rsidRPr="00BE372D">
        <w:rPr>
          <w:rFonts w:ascii="Times New Roman" w:hAnsi="Times New Roman" w:cs="Times New Roman"/>
          <w:sz w:val="24"/>
          <w:szCs w:val="24"/>
          <w:lang w:val="en-GB" w:eastAsia="en-US"/>
        </w:rPr>
        <w:t>Busawon</w:t>
      </w:r>
      <w:proofErr w:type="spellEnd"/>
      <w:r w:rsidRPr="00BE372D">
        <w:rPr>
          <w:rFonts w:ascii="Times New Roman" w:hAnsi="Times New Roman" w:cs="Times New Roman"/>
          <w:sz w:val="24"/>
          <w:szCs w:val="24"/>
          <w:lang w:val="en-GB" w:eastAsia="en-US"/>
        </w:rPr>
        <w:t>, and Y. Wang. 2015. Assessment of Haddock on</w:t>
      </w:r>
    </w:p>
    <w:p w14:paraId="1E926E44" w14:textId="29EEA3F5" w:rsidR="002574F0" w:rsidRPr="00BE372D" w:rsidRDefault="002574F0" w:rsidP="00BE372D">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Eastern Georges Bank for 2015. TRAC Ref Doc. 2015/02.</w:t>
      </w:r>
    </w:p>
    <w:p w14:paraId="32494EA6" w14:textId="77777777" w:rsidR="00811ADE" w:rsidRPr="00BE372D" w:rsidRDefault="00811ADE"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Swain, D.P. and </w:t>
      </w:r>
      <w:proofErr w:type="spellStart"/>
      <w:r w:rsidRPr="00BE372D">
        <w:rPr>
          <w:rFonts w:ascii="Times New Roman" w:hAnsi="Times New Roman" w:cs="Times New Roman"/>
          <w:sz w:val="24"/>
          <w:szCs w:val="24"/>
          <w:lang w:val="en-GB" w:eastAsia="en-US"/>
        </w:rPr>
        <w:t>Mohn</w:t>
      </w:r>
      <w:proofErr w:type="spellEnd"/>
      <w:r w:rsidRPr="00BE372D">
        <w:rPr>
          <w:rFonts w:ascii="Times New Roman" w:hAnsi="Times New Roman" w:cs="Times New Roman"/>
          <w:sz w:val="24"/>
          <w:szCs w:val="24"/>
          <w:lang w:val="en-GB" w:eastAsia="en-US"/>
        </w:rPr>
        <w:t>, R.K. 2012. Forage fish and the factors governing recovery of</w:t>
      </w:r>
    </w:p>
    <w:p w14:paraId="1ECE1C39" w14:textId="22E02BCD" w:rsidR="00811ADE" w:rsidRPr="00BE372D" w:rsidRDefault="00811ADE" w:rsidP="00BE372D">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Atlantic cod (</w:t>
      </w:r>
      <w:r w:rsidRPr="00BE372D">
        <w:rPr>
          <w:rFonts w:ascii="Times New Roman" w:hAnsi="Times New Roman" w:cs="Times New Roman"/>
          <w:i/>
          <w:iCs/>
          <w:sz w:val="24"/>
          <w:szCs w:val="24"/>
          <w:lang w:val="en-GB" w:eastAsia="en-US"/>
        </w:rPr>
        <w:t xml:space="preserve">Gadus </w:t>
      </w:r>
      <w:proofErr w:type="spellStart"/>
      <w:r w:rsidRPr="00BE372D">
        <w:rPr>
          <w:rFonts w:ascii="Times New Roman" w:hAnsi="Times New Roman" w:cs="Times New Roman"/>
          <w:i/>
          <w:iCs/>
          <w:sz w:val="24"/>
          <w:szCs w:val="24"/>
          <w:lang w:val="en-GB" w:eastAsia="en-US"/>
        </w:rPr>
        <w:t>morhua</w:t>
      </w:r>
      <w:proofErr w:type="spellEnd"/>
      <w:r w:rsidRPr="00BE372D">
        <w:rPr>
          <w:rFonts w:ascii="Times New Roman" w:hAnsi="Times New Roman" w:cs="Times New Roman"/>
          <w:sz w:val="24"/>
          <w:szCs w:val="24"/>
          <w:lang w:val="en-GB" w:eastAsia="en-US"/>
        </w:rPr>
        <w:t xml:space="preserve">) on the eastern Scotian Shelf. Can. J. Fish. </w:t>
      </w:r>
      <w:proofErr w:type="spellStart"/>
      <w:r w:rsidRPr="00BE372D">
        <w:rPr>
          <w:rFonts w:ascii="Times New Roman" w:hAnsi="Times New Roman" w:cs="Times New Roman"/>
          <w:sz w:val="24"/>
          <w:szCs w:val="24"/>
          <w:lang w:val="en-GB" w:eastAsia="en-US"/>
        </w:rPr>
        <w:t>Aquat</w:t>
      </w:r>
      <w:proofErr w:type="spellEnd"/>
      <w:r w:rsidRPr="00BE372D">
        <w:rPr>
          <w:rFonts w:ascii="Times New Roman" w:hAnsi="Times New Roman" w:cs="Times New Roman"/>
          <w:sz w:val="24"/>
          <w:szCs w:val="24"/>
          <w:lang w:val="en-GB" w:eastAsia="en-US"/>
        </w:rPr>
        <w:t>. Sci. 69: 997-1001.</w:t>
      </w:r>
    </w:p>
    <w:p w14:paraId="2F15AE8A" w14:textId="7886D761"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Sørhus</w:t>
      </w:r>
      <w:proofErr w:type="spellEnd"/>
      <w:r w:rsidRPr="00BE372D">
        <w:rPr>
          <w:rFonts w:ascii="Times New Roman" w:hAnsi="Times New Roman" w:cs="Times New Roman"/>
          <w:sz w:val="24"/>
          <w:szCs w:val="24"/>
          <w:lang w:val="en-GB" w:eastAsia="en-US"/>
        </w:rPr>
        <w:t xml:space="preserve">, E., </w:t>
      </w:r>
      <w:proofErr w:type="spellStart"/>
      <w:r w:rsidRPr="00BE372D">
        <w:rPr>
          <w:rFonts w:ascii="Times New Roman" w:hAnsi="Times New Roman" w:cs="Times New Roman"/>
          <w:sz w:val="24"/>
          <w:szCs w:val="24"/>
          <w:lang w:val="en-GB" w:eastAsia="en-US"/>
        </w:rPr>
        <w:t>Edvardsen</w:t>
      </w:r>
      <w:proofErr w:type="spellEnd"/>
      <w:r w:rsidRPr="00BE372D">
        <w:rPr>
          <w:rFonts w:ascii="Times New Roman" w:hAnsi="Times New Roman" w:cs="Times New Roman"/>
          <w:sz w:val="24"/>
          <w:szCs w:val="24"/>
          <w:lang w:val="en-GB" w:eastAsia="en-US"/>
        </w:rPr>
        <w:t xml:space="preserve">, R.B., Karlsen, Ø., </w:t>
      </w:r>
      <w:proofErr w:type="spellStart"/>
      <w:r w:rsidRPr="00BE372D">
        <w:rPr>
          <w:rFonts w:ascii="Times New Roman" w:hAnsi="Times New Roman" w:cs="Times New Roman"/>
          <w:sz w:val="24"/>
          <w:szCs w:val="24"/>
          <w:lang w:val="en-GB" w:eastAsia="en-US"/>
        </w:rPr>
        <w:t>Nordtug</w:t>
      </w:r>
      <w:proofErr w:type="spellEnd"/>
      <w:r w:rsidRPr="00BE372D">
        <w:rPr>
          <w:rFonts w:ascii="Times New Roman" w:hAnsi="Times New Roman" w:cs="Times New Roman"/>
          <w:sz w:val="24"/>
          <w:szCs w:val="24"/>
          <w:lang w:val="en-GB" w:eastAsia="en-US"/>
        </w:rPr>
        <w:t xml:space="preserve">, T., van der </w:t>
      </w:r>
      <w:proofErr w:type="spellStart"/>
      <w:r w:rsidRPr="00BE372D">
        <w:rPr>
          <w:rFonts w:ascii="Times New Roman" w:hAnsi="Times New Roman" w:cs="Times New Roman"/>
          <w:sz w:val="24"/>
          <w:szCs w:val="24"/>
          <w:lang w:val="en-GB" w:eastAsia="en-US"/>
        </w:rPr>
        <w:t>Meeren</w:t>
      </w:r>
      <w:proofErr w:type="spellEnd"/>
      <w:r w:rsidRPr="00BE372D">
        <w:rPr>
          <w:rFonts w:ascii="Times New Roman" w:hAnsi="Times New Roman" w:cs="Times New Roman"/>
          <w:sz w:val="24"/>
          <w:szCs w:val="24"/>
          <w:lang w:val="en-GB" w:eastAsia="en-US"/>
        </w:rPr>
        <w:t xml:space="preserve">, T., Thorsen, A., Harman, C., </w:t>
      </w:r>
      <w:proofErr w:type="spellStart"/>
      <w:r w:rsidRPr="00BE372D">
        <w:rPr>
          <w:rFonts w:ascii="Times New Roman" w:hAnsi="Times New Roman" w:cs="Times New Roman"/>
          <w:sz w:val="24"/>
          <w:szCs w:val="24"/>
          <w:lang w:val="en-GB" w:eastAsia="en-US"/>
        </w:rPr>
        <w:t>Jentoft</w:t>
      </w:r>
      <w:proofErr w:type="spellEnd"/>
      <w:r w:rsidRPr="00BE372D">
        <w:rPr>
          <w:rFonts w:ascii="Times New Roman" w:hAnsi="Times New Roman" w:cs="Times New Roman"/>
          <w:sz w:val="24"/>
          <w:szCs w:val="24"/>
          <w:lang w:val="en-GB" w:eastAsia="en-US"/>
        </w:rPr>
        <w:t>, S. &amp; Meier, S. (2015) Unexpected Interaction with Dispersed Crude Oil Droplets Drives Severe Toxicity in Atlantic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Embryos. </w:t>
      </w:r>
      <w:r w:rsidRPr="00BE372D">
        <w:rPr>
          <w:rFonts w:ascii="Times New Roman" w:hAnsi="Times New Roman" w:cs="Times New Roman"/>
          <w:i/>
          <w:iCs/>
          <w:sz w:val="24"/>
          <w:szCs w:val="24"/>
          <w:lang w:val="en-GB" w:eastAsia="en-US"/>
        </w:rPr>
        <w:t>PLOS ONE,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e0124376.</w:t>
      </w:r>
    </w:p>
    <w:p w14:paraId="6DD5AF0F" w14:textId="2361858A"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Tam, J.C., Link, J.S., Large, S.I., Bogstad, B., Bundy, A., Cook, A.M.,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w:t>
      </w:r>
      <w:proofErr w:type="spellStart"/>
      <w:r w:rsidRPr="00BE372D">
        <w:rPr>
          <w:rFonts w:ascii="Times New Roman" w:hAnsi="Times New Roman" w:cs="Times New Roman"/>
          <w:sz w:val="24"/>
          <w:szCs w:val="24"/>
          <w:lang w:val="en-GB" w:eastAsia="en-US"/>
        </w:rPr>
        <w:t>Dolgov</w:t>
      </w:r>
      <w:proofErr w:type="spellEnd"/>
      <w:r w:rsidRPr="00BE372D">
        <w:rPr>
          <w:rFonts w:ascii="Times New Roman" w:hAnsi="Times New Roman" w:cs="Times New Roman"/>
          <w:sz w:val="24"/>
          <w:szCs w:val="24"/>
          <w:lang w:val="en-GB" w:eastAsia="en-US"/>
        </w:rPr>
        <w:t xml:space="preserve">, A.V., Howell, D., </w:t>
      </w:r>
      <w:proofErr w:type="spellStart"/>
      <w:r w:rsidRPr="00BE372D">
        <w:rPr>
          <w:rFonts w:ascii="Times New Roman" w:hAnsi="Times New Roman" w:cs="Times New Roman"/>
          <w:sz w:val="24"/>
          <w:szCs w:val="24"/>
          <w:lang w:val="en-GB" w:eastAsia="en-US"/>
        </w:rPr>
        <w:t>Kempf</w:t>
      </w:r>
      <w:proofErr w:type="spellEnd"/>
      <w:r w:rsidRPr="00BE372D">
        <w:rPr>
          <w:rFonts w:ascii="Times New Roman" w:hAnsi="Times New Roman" w:cs="Times New Roman"/>
          <w:sz w:val="24"/>
          <w:szCs w:val="24"/>
          <w:lang w:val="en-GB" w:eastAsia="en-US"/>
        </w:rPr>
        <w:t xml:space="preserve">, A., </w:t>
      </w:r>
      <w:proofErr w:type="spellStart"/>
      <w:r w:rsidRPr="00BE372D">
        <w:rPr>
          <w:rFonts w:ascii="Times New Roman" w:hAnsi="Times New Roman" w:cs="Times New Roman"/>
          <w:sz w:val="24"/>
          <w:szCs w:val="24"/>
          <w:lang w:val="en-GB" w:eastAsia="en-US"/>
        </w:rPr>
        <w:t>Pinnegar</w:t>
      </w:r>
      <w:proofErr w:type="spellEnd"/>
      <w:r w:rsidRPr="00BE372D">
        <w:rPr>
          <w:rFonts w:ascii="Times New Roman" w:hAnsi="Times New Roman" w:cs="Times New Roman"/>
          <w:sz w:val="24"/>
          <w:szCs w:val="24"/>
          <w:lang w:val="en-GB" w:eastAsia="en-US"/>
        </w:rPr>
        <w:t xml:space="preserve">, J.K., </w:t>
      </w:r>
      <w:proofErr w:type="spellStart"/>
      <w:r w:rsidRPr="00BE372D">
        <w:rPr>
          <w:rFonts w:ascii="Times New Roman" w:hAnsi="Times New Roman" w:cs="Times New Roman"/>
          <w:sz w:val="24"/>
          <w:szCs w:val="24"/>
          <w:lang w:val="en-GB" w:eastAsia="en-US"/>
        </w:rPr>
        <w:t>Rindorf</w:t>
      </w:r>
      <w:proofErr w:type="spellEnd"/>
      <w:r w:rsidRPr="00BE372D">
        <w:rPr>
          <w:rFonts w:ascii="Times New Roman" w:hAnsi="Times New Roman" w:cs="Times New Roman"/>
          <w:sz w:val="24"/>
          <w:szCs w:val="24"/>
          <w:lang w:val="en-GB" w:eastAsia="en-US"/>
        </w:rPr>
        <w:t xml:space="preserve">, A., </w:t>
      </w:r>
      <w:proofErr w:type="spellStart"/>
      <w:r w:rsidRPr="00BE372D">
        <w:rPr>
          <w:rFonts w:ascii="Times New Roman" w:hAnsi="Times New Roman" w:cs="Times New Roman"/>
          <w:sz w:val="24"/>
          <w:szCs w:val="24"/>
          <w:lang w:val="en-GB" w:eastAsia="en-US"/>
        </w:rPr>
        <w:t>Schuckel</w:t>
      </w:r>
      <w:proofErr w:type="spellEnd"/>
      <w:r w:rsidRPr="00BE372D">
        <w:rPr>
          <w:rFonts w:ascii="Times New Roman" w:hAnsi="Times New Roman" w:cs="Times New Roman"/>
          <w:sz w:val="24"/>
          <w:szCs w:val="24"/>
          <w:lang w:val="en-GB" w:eastAsia="en-US"/>
        </w:rPr>
        <w:t>, S., Sell, A.F. &amp; Smith, B.E. (2016) A trans-Atlantic examination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food habits.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2203-2218.</w:t>
      </w:r>
    </w:p>
    <w:p w14:paraId="39A9C4DE" w14:textId="26B9CAC3"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Walsh, S.J., Simpson, M. &amp; Morgan, M.J. (2004) Continental shelf nurseries and recruitment variability in American plaice and yellowtail flounder on the Grand Bank: insights into stock resiliency. </w:t>
      </w:r>
      <w:r w:rsidRPr="00BE372D">
        <w:rPr>
          <w:rFonts w:ascii="Times New Roman" w:hAnsi="Times New Roman" w:cs="Times New Roman"/>
          <w:i/>
          <w:iCs/>
          <w:sz w:val="24"/>
          <w:szCs w:val="24"/>
          <w:lang w:val="en-GB" w:eastAsia="en-US"/>
        </w:rPr>
        <w:t>Journal of Sea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51,</w:t>
      </w:r>
      <w:r w:rsidRPr="00BE372D">
        <w:rPr>
          <w:rFonts w:ascii="Times New Roman" w:hAnsi="Times New Roman" w:cs="Times New Roman"/>
          <w:sz w:val="24"/>
          <w:szCs w:val="24"/>
          <w:lang w:val="en-GB" w:eastAsia="en-US"/>
        </w:rPr>
        <w:t xml:space="preserve"> 271-286.</w:t>
      </w:r>
    </w:p>
    <w:p w14:paraId="083171F9" w14:textId="15E7B078" w:rsidR="002977F8" w:rsidRPr="00BE372D" w:rsidRDefault="002977F8"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Wang, Y., O’Brien, L.O., </w:t>
      </w:r>
      <w:proofErr w:type="spellStart"/>
      <w:r w:rsidRPr="00BE372D">
        <w:rPr>
          <w:rFonts w:ascii="Times New Roman" w:hAnsi="Times New Roman" w:cs="Times New Roman"/>
          <w:sz w:val="24"/>
          <w:szCs w:val="24"/>
          <w:lang w:val="en-GB" w:eastAsia="en-US"/>
        </w:rPr>
        <w:t>Andrushchenko</w:t>
      </w:r>
      <w:proofErr w:type="spellEnd"/>
      <w:r w:rsidRPr="00BE372D">
        <w:rPr>
          <w:rFonts w:ascii="Times New Roman" w:hAnsi="Times New Roman" w:cs="Times New Roman"/>
          <w:sz w:val="24"/>
          <w:szCs w:val="24"/>
          <w:lang w:val="en-GB" w:eastAsia="en-US"/>
        </w:rPr>
        <w:t>, I. and Clark, K.J. 2015. Assessment of Eastern Georges Bank Atlantic Cod for 2015. Transboundary Resources Assessment Committee</w:t>
      </w:r>
    </w:p>
    <w:p w14:paraId="40A46EE9" w14:textId="7DFA9446" w:rsidR="002977F8" w:rsidRPr="00BE372D" w:rsidRDefault="002977F8" w:rsidP="00BE372D">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Reference Document 2015/03. 91p. </w:t>
      </w:r>
    </w:p>
    <w:p w14:paraId="17893124" w14:textId="77777777" w:rsidR="00B861C0" w:rsidRPr="00BE372D" w:rsidRDefault="00B861C0"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BE372D" w:rsidRDefault="00B861C0" w:rsidP="00BE372D">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Modelling and Reference Points. DFO Can.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Sec. Res. Doc. 2017/026. 69p.</w:t>
      </w:r>
    </w:p>
    <w:p w14:paraId="40F23A36" w14:textId="77777777" w:rsidR="00D54DEC"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Wiff</w:t>
      </w:r>
      <w:proofErr w:type="spellEnd"/>
      <w:r w:rsidRPr="00BE372D">
        <w:rPr>
          <w:rFonts w:ascii="Times New Roman" w:hAnsi="Times New Roman" w:cs="Times New Roman"/>
          <w:sz w:val="24"/>
          <w:szCs w:val="24"/>
          <w:lang w:val="en-GB" w:eastAsia="en-US"/>
        </w:rPr>
        <w:t xml:space="preserve">, R., Flores, A., </w:t>
      </w:r>
      <w:proofErr w:type="spellStart"/>
      <w:r w:rsidRPr="00BE372D">
        <w:rPr>
          <w:rFonts w:ascii="Times New Roman" w:hAnsi="Times New Roman" w:cs="Times New Roman"/>
          <w:sz w:val="24"/>
          <w:szCs w:val="24"/>
          <w:lang w:val="en-GB" w:eastAsia="en-US"/>
        </w:rPr>
        <w:t>Neira</w:t>
      </w:r>
      <w:proofErr w:type="spellEnd"/>
      <w:r w:rsidRPr="00BE372D">
        <w:rPr>
          <w:rFonts w:ascii="Times New Roman" w:hAnsi="Times New Roman" w:cs="Times New Roman"/>
          <w:sz w:val="24"/>
          <w:szCs w:val="24"/>
          <w:lang w:val="en-GB" w:eastAsia="en-US"/>
        </w:rPr>
        <w:t xml:space="preserve">, S. &amp; </w:t>
      </w:r>
      <w:proofErr w:type="spellStart"/>
      <w:r w:rsidRPr="00BE372D">
        <w:rPr>
          <w:rFonts w:ascii="Times New Roman" w:hAnsi="Times New Roman" w:cs="Times New Roman"/>
          <w:sz w:val="24"/>
          <w:szCs w:val="24"/>
          <w:lang w:val="en-GB" w:eastAsia="en-US"/>
        </w:rPr>
        <w:t>Caneco</w:t>
      </w:r>
      <w:proofErr w:type="spellEnd"/>
      <w:r w:rsidRPr="00BE372D">
        <w:rPr>
          <w:rFonts w:ascii="Times New Roman" w:hAnsi="Times New Roman" w:cs="Times New Roman"/>
          <w:sz w:val="24"/>
          <w:szCs w:val="24"/>
          <w:lang w:val="en-GB" w:eastAsia="en-US"/>
        </w:rPr>
        <w:t xml:space="preserve">, B. (2018) Estimating steepness of the stock-recruitment relationship in Chilean fish stocks using meta-analysis. </w:t>
      </w:r>
      <w:r w:rsidRPr="00BE372D">
        <w:rPr>
          <w:rFonts w:ascii="Times New Roman" w:hAnsi="Times New Roman" w:cs="Times New Roman"/>
          <w:i/>
          <w:iCs/>
          <w:sz w:val="24"/>
          <w:szCs w:val="24"/>
          <w:lang w:val="en-GB" w:eastAsia="en-US"/>
        </w:rPr>
        <w:t>Fisheries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200,</w:t>
      </w:r>
      <w:r w:rsidRPr="00BE372D">
        <w:rPr>
          <w:rFonts w:ascii="Times New Roman" w:hAnsi="Times New Roman" w:cs="Times New Roman"/>
          <w:sz w:val="24"/>
          <w:szCs w:val="24"/>
          <w:lang w:val="en-GB" w:eastAsia="en-US"/>
        </w:rPr>
        <w:t xml:space="preserve"> 61-67.</w:t>
      </w:r>
    </w:p>
    <w:p w14:paraId="4B39FBE8" w14:textId="24DA3025" w:rsidR="00365701" w:rsidRPr="00BE372D" w:rsidRDefault="00D54DEC" w:rsidP="00BE372D">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Winemiller</w:t>
      </w:r>
      <w:proofErr w:type="spellEnd"/>
      <w:r w:rsidRPr="00BE372D">
        <w:rPr>
          <w:rFonts w:ascii="Times New Roman" w:hAnsi="Times New Roman" w:cs="Times New Roman"/>
          <w:sz w:val="24"/>
          <w:szCs w:val="24"/>
          <w:lang w:val="en-GB" w:eastAsia="en-US"/>
        </w:rPr>
        <w:t xml:space="preserve">, K.O. &amp; Rose, K.A. (1992) Patterns of Life-History Diversification in North American Fishes: implications for Population Regulation. </w:t>
      </w:r>
      <w:r w:rsidRPr="00BE372D">
        <w:rPr>
          <w:rFonts w:ascii="Times New Roman" w:hAnsi="Times New Roman" w:cs="Times New Roman"/>
          <w:i/>
          <w:iCs/>
          <w:sz w:val="24"/>
          <w:szCs w:val="24"/>
          <w:lang w:val="en-GB" w:eastAsia="en-US"/>
        </w:rPr>
        <w:t>Canadian Journal of Fisheries and Aquatic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w:t>
      </w:r>
      <w:r w:rsidRPr="00BE372D">
        <w:rPr>
          <w:rFonts w:ascii="Times New Roman" w:hAnsi="Times New Roman" w:cs="Times New Roman"/>
          <w:sz w:val="24"/>
          <w:szCs w:val="24"/>
          <w:lang w:val="en-GB" w:eastAsia="en-US"/>
        </w:rPr>
        <w:t xml:space="preserve"> 2196-2218.</w:t>
      </w:r>
    </w:p>
    <w:p w14:paraId="360DAFB1" w14:textId="77777777" w:rsidR="00365701" w:rsidRPr="00BE372D" w:rsidRDefault="00EC0FB6" w:rsidP="00BE372D">
      <w:pPr>
        <w:pStyle w:val="Heading1"/>
        <w:spacing w:before="0" w:beforeAutospacing="0" w:after="240" w:afterAutospacing="0" w:line="360" w:lineRule="auto"/>
        <w:ind w:firstLine="709"/>
        <w:rPr>
          <w:sz w:val="24"/>
          <w:szCs w:val="24"/>
          <w:lang w:val="en-CA"/>
        </w:rPr>
        <w:sectPr w:rsidR="00365701" w:rsidRPr="00BE372D" w:rsidSect="00E4477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r w:rsidRPr="00BE372D">
        <w:rPr>
          <w:sz w:val="24"/>
          <w:szCs w:val="24"/>
          <w:lang w:val="en-CA"/>
        </w:rPr>
        <w:br w:type="page"/>
      </w:r>
    </w:p>
    <w:p w14:paraId="7A7580FC" w14:textId="0A750D83" w:rsidR="00B922CF" w:rsidRPr="00BE372D" w:rsidRDefault="00B922CF" w:rsidP="00BE372D">
      <w:pPr>
        <w:spacing w:after="240" w:line="360" w:lineRule="auto"/>
        <w:rPr>
          <w:rFonts w:ascii="Times New Roman" w:hAnsi="Times New Roman" w:cs="Times New Roman"/>
          <w:sz w:val="24"/>
          <w:szCs w:val="24"/>
          <w:lang w:val="en-GB"/>
        </w:rPr>
      </w:pPr>
      <w:r w:rsidRPr="00BE372D">
        <w:rPr>
          <w:rStyle w:val="Heading3Char"/>
          <w:rFonts w:eastAsiaTheme="minorHAnsi"/>
          <w:sz w:val="24"/>
          <w:szCs w:val="24"/>
          <w:lang w:val="en-GB"/>
        </w:rPr>
        <w:lastRenderedPageBreak/>
        <w:t>Table 1</w:t>
      </w:r>
      <w:r w:rsidR="00415F5E" w:rsidRPr="00BE372D">
        <w:rPr>
          <w:rStyle w:val="Heading3Char"/>
          <w:rFonts w:eastAsiaTheme="minorHAnsi"/>
          <w:sz w:val="24"/>
          <w:szCs w:val="24"/>
          <w:lang w:val="en-GB"/>
        </w:rPr>
        <w:t>.</w:t>
      </w:r>
      <w:r w:rsidRPr="00BE372D">
        <w:rPr>
          <w:rStyle w:val="Heading3Char"/>
          <w:rFonts w:eastAsiaTheme="minorHAnsi"/>
          <w:sz w:val="24"/>
          <w:szCs w:val="24"/>
          <w:lang w:val="en-GB"/>
        </w:rPr>
        <w:t xml:space="preserve"> </w:t>
      </w:r>
      <w:r w:rsidRPr="00BE372D">
        <w:rPr>
          <w:rStyle w:val="BodyTextChar"/>
          <w:rFonts w:ascii="Times New Roman" w:hAnsi="Times New Roman" w:cs="Times New Roman"/>
        </w:rPr>
        <w:t>Region, species</w:t>
      </w:r>
      <w:r w:rsidRPr="00BE372D">
        <w:rPr>
          <w:rFonts w:ascii="Times New Roman" w:hAnsi="Times New Roman" w:cs="Times New Roman"/>
          <w:sz w:val="24"/>
          <w:szCs w:val="24"/>
          <w:lang w:val="en-GB"/>
        </w:rPr>
        <w:t xml:space="preserve"> (C=cod, H=haddock), </w:t>
      </w:r>
      <w:r w:rsidR="00EA375C">
        <w:rPr>
          <w:rFonts w:ascii="Times New Roman" w:hAnsi="Times New Roman" w:cs="Times New Roman"/>
          <w:sz w:val="24"/>
          <w:szCs w:val="24"/>
          <w:lang w:val="en-GB"/>
        </w:rPr>
        <w:t xml:space="preserve">R= </w:t>
      </w:r>
      <w:r w:rsidRPr="00BE372D">
        <w:rPr>
          <w:rFonts w:ascii="Times New Roman" w:hAnsi="Times New Roman" w:cs="Times New Roman"/>
          <w:sz w:val="24"/>
          <w:szCs w:val="24"/>
          <w:lang w:val="en-GB"/>
        </w:rPr>
        <w:t xml:space="preserve">age at recruitment used in the assessment, standard deviation of the log10 transformed recruitment indices, start and end year of time series, minimum and maximum spawning stock biomass in kilotons, with associated year in parenthesis and ratio of </w:t>
      </w:r>
      <w:r w:rsidR="00864E65">
        <w:rPr>
          <w:rFonts w:ascii="Times New Roman" w:hAnsi="Times New Roman" w:cs="Times New Roman"/>
          <w:sz w:val="24"/>
          <w:szCs w:val="24"/>
          <w:lang w:val="en-GB"/>
        </w:rPr>
        <w:t>maximum to minimum SSB.</w:t>
      </w:r>
      <w:r w:rsidR="00781861" w:rsidRPr="00BE372D">
        <w:rPr>
          <w:rFonts w:ascii="Times New Roman" w:hAnsi="Times New Roman" w:cs="Times New Roman"/>
          <w:sz w:val="24"/>
          <w:szCs w:val="24"/>
          <w:lang w:val="en-GB"/>
        </w:rPr>
        <w:t xml:space="preserve"> </w:t>
      </w:r>
    </w:p>
    <w:tbl>
      <w:tblPr>
        <w:tblStyle w:val="TableGrid"/>
        <w:tblW w:w="0" w:type="auto"/>
        <w:tblLook w:val="04A0" w:firstRow="1" w:lastRow="0" w:firstColumn="1" w:lastColumn="0" w:noHBand="0" w:noVBand="1"/>
      </w:tblPr>
      <w:tblGrid>
        <w:gridCol w:w="2694"/>
        <w:gridCol w:w="1036"/>
        <w:gridCol w:w="577"/>
        <w:gridCol w:w="1745"/>
        <w:gridCol w:w="1525"/>
        <w:gridCol w:w="1355"/>
        <w:gridCol w:w="1439"/>
        <w:gridCol w:w="1734"/>
      </w:tblGrid>
      <w:tr w:rsidR="00EA375C" w:rsidRPr="00BE372D" w14:paraId="0042C7C8" w14:textId="77777777" w:rsidTr="00EA375C">
        <w:trPr>
          <w:trHeight w:val="300"/>
        </w:trPr>
        <w:tc>
          <w:tcPr>
            <w:tcW w:w="2694" w:type="dxa"/>
            <w:noWrap/>
            <w:hideMark/>
          </w:tcPr>
          <w:p w14:paraId="1202734D" w14:textId="143F7655" w:rsidR="00EA375C" w:rsidRPr="00BE372D" w:rsidRDefault="00EA375C" w:rsidP="00BE372D">
            <w:pPr>
              <w:rPr>
                <w:rFonts w:asciiTheme="minorHAnsi" w:hAnsiTheme="minorHAnsi" w:cstheme="minorHAnsi"/>
                <w:sz w:val="24"/>
                <w:szCs w:val="24"/>
              </w:rPr>
            </w:pPr>
            <w:r>
              <w:rPr>
                <w:rFonts w:asciiTheme="minorHAnsi" w:hAnsiTheme="minorHAnsi" w:cstheme="minorHAnsi"/>
                <w:sz w:val="24"/>
                <w:szCs w:val="24"/>
              </w:rPr>
              <w:t>Region</w:t>
            </w:r>
          </w:p>
        </w:tc>
        <w:tc>
          <w:tcPr>
            <w:tcW w:w="1036" w:type="dxa"/>
            <w:noWrap/>
            <w:hideMark/>
          </w:tcPr>
          <w:p w14:paraId="4B6EA5B7" w14:textId="1CC24730"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Species</w:t>
            </w:r>
          </w:p>
        </w:tc>
        <w:tc>
          <w:tcPr>
            <w:tcW w:w="577" w:type="dxa"/>
          </w:tcPr>
          <w:p w14:paraId="6ED84BC6" w14:textId="6D2E4E5A"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 xml:space="preserve">R </w:t>
            </w:r>
          </w:p>
        </w:tc>
        <w:tc>
          <w:tcPr>
            <w:tcW w:w="1745" w:type="dxa"/>
            <w:noWrap/>
            <w:hideMark/>
          </w:tcPr>
          <w:p w14:paraId="7B26EADA" w14:textId="1BC4685A"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Std log10rec</w:t>
            </w:r>
          </w:p>
        </w:tc>
        <w:tc>
          <w:tcPr>
            <w:tcW w:w="1525" w:type="dxa"/>
            <w:noWrap/>
            <w:hideMark/>
          </w:tcPr>
          <w:p w14:paraId="1F0CA3CF" w14:textId="47422842"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Years</w:t>
            </w:r>
          </w:p>
        </w:tc>
        <w:tc>
          <w:tcPr>
            <w:tcW w:w="1355" w:type="dxa"/>
            <w:noWrap/>
            <w:hideMark/>
          </w:tcPr>
          <w:p w14:paraId="42F5045B" w14:textId="72ADD9AF"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Min SSB</w:t>
            </w:r>
          </w:p>
        </w:tc>
        <w:tc>
          <w:tcPr>
            <w:tcW w:w="1439" w:type="dxa"/>
            <w:noWrap/>
            <w:hideMark/>
          </w:tcPr>
          <w:p w14:paraId="4CB4EDD3" w14:textId="13E39054"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Max SSB</w:t>
            </w:r>
          </w:p>
        </w:tc>
        <w:tc>
          <w:tcPr>
            <w:tcW w:w="1734" w:type="dxa"/>
            <w:noWrap/>
            <w:hideMark/>
          </w:tcPr>
          <w:p w14:paraId="361289F2" w14:textId="60D34FD5"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Max:Min</w:t>
            </w:r>
          </w:p>
        </w:tc>
      </w:tr>
      <w:tr w:rsidR="00EA375C" w:rsidRPr="00BE372D" w14:paraId="3A740606" w14:textId="77777777" w:rsidTr="00EA375C">
        <w:trPr>
          <w:trHeight w:val="300"/>
        </w:trPr>
        <w:tc>
          <w:tcPr>
            <w:tcW w:w="2694" w:type="dxa"/>
            <w:noWrap/>
            <w:hideMark/>
          </w:tcPr>
          <w:p w14:paraId="4BBB2AC5"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Barents Sea</w:t>
            </w:r>
          </w:p>
        </w:tc>
        <w:tc>
          <w:tcPr>
            <w:tcW w:w="1036" w:type="dxa"/>
            <w:noWrap/>
            <w:hideMark/>
          </w:tcPr>
          <w:p w14:paraId="6664B6C2"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 xml:space="preserve">C </w:t>
            </w:r>
          </w:p>
        </w:tc>
        <w:tc>
          <w:tcPr>
            <w:tcW w:w="577" w:type="dxa"/>
          </w:tcPr>
          <w:p w14:paraId="40C41F9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3</w:t>
            </w:r>
          </w:p>
        </w:tc>
        <w:tc>
          <w:tcPr>
            <w:tcW w:w="1745" w:type="dxa"/>
            <w:noWrap/>
            <w:hideMark/>
          </w:tcPr>
          <w:p w14:paraId="3EFCF25F"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0.323</w:t>
            </w:r>
          </w:p>
        </w:tc>
        <w:tc>
          <w:tcPr>
            <w:tcW w:w="1525" w:type="dxa"/>
            <w:noWrap/>
            <w:hideMark/>
          </w:tcPr>
          <w:p w14:paraId="08EAEC6C"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1946-2018</w:t>
            </w:r>
          </w:p>
        </w:tc>
        <w:tc>
          <w:tcPr>
            <w:tcW w:w="1355" w:type="dxa"/>
            <w:noWrap/>
          </w:tcPr>
          <w:p w14:paraId="377CB0C5"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108 (1965)</w:t>
            </w:r>
          </w:p>
        </w:tc>
        <w:tc>
          <w:tcPr>
            <w:tcW w:w="1439" w:type="dxa"/>
            <w:noWrap/>
            <w:hideMark/>
          </w:tcPr>
          <w:p w14:paraId="45963E9F"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2263 (2013)</w:t>
            </w:r>
          </w:p>
        </w:tc>
        <w:tc>
          <w:tcPr>
            <w:tcW w:w="1734" w:type="dxa"/>
            <w:noWrap/>
            <w:hideMark/>
          </w:tcPr>
          <w:p w14:paraId="2FED376C" w14:textId="1BDD9F76"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21</w:t>
            </w:r>
          </w:p>
        </w:tc>
      </w:tr>
      <w:tr w:rsidR="00EA375C" w:rsidRPr="00BE372D" w14:paraId="67BF8A19" w14:textId="77777777" w:rsidTr="00EA375C">
        <w:trPr>
          <w:trHeight w:val="300"/>
        </w:trPr>
        <w:tc>
          <w:tcPr>
            <w:tcW w:w="2694" w:type="dxa"/>
            <w:noWrap/>
            <w:hideMark/>
          </w:tcPr>
          <w:p w14:paraId="7E4187F2" w14:textId="77777777" w:rsidR="00EA375C" w:rsidRPr="00BE372D" w:rsidRDefault="00EA375C" w:rsidP="00BE372D">
            <w:pPr>
              <w:rPr>
                <w:rFonts w:asciiTheme="minorHAnsi" w:hAnsiTheme="minorHAnsi" w:cstheme="minorHAnsi"/>
                <w:sz w:val="24"/>
                <w:szCs w:val="24"/>
              </w:rPr>
            </w:pPr>
          </w:p>
        </w:tc>
        <w:tc>
          <w:tcPr>
            <w:tcW w:w="1036" w:type="dxa"/>
            <w:noWrap/>
            <w:hideMark/>
          </w:tcPr>
          <w:p w14:paraId="33094D3F"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06E526F5"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3</w:t>
            </w:r>
          </w:p>
        </w:tc>
        <w:tc>
          <w:tcPr>
            <w:tcW w:w="1745" w:type="dxa"/>
            <w:noWrap/>
            <w:hideMark/>
          </w:tcPr>
          <w:p w14:paraId="201439E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0.505</w:t>
            </w:r>
          </w:p>
        </w:tc>
        <w:tc>
          <w:tcPr>
            <w:tcW w:w="1525" w:type="dxa"/>
            <w:noWrap/>
            <w:hideMark/>
          </w:tcPr>
          <w:p w14:paraId="42FE35E6"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1950-2018</w:t>
            </w:r>
          </w:p>
        </w:tc>
        <w:tc>
          <w:tcPr>
            <w:tcW w:w="1355" w:type="dxa"/>
            <w:noWrap/>
          </w:tcPr>
          <w:p w14:paraId="2D66905F"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49 (1985)</w:t>
            </w:r>
          </w:p>
        </w:tc>
        <w:tc>
          <w:tcPr>
            <w:tcW w:w="1439" w:type="dxa"/>
            <w:noWrap/>
            <w:hideMark/>
          </w:tcPr>
          <w:p w14:paraId="52BD61DB"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524 (2013)</w:t>
            </w:r>
          </w:p>
        </w:tc>
        <w:tc>
          <w:tcPr>
            <w:tcW w:w="1734" w:type="dxa"/>
            <w:noWrap/>
            <w:hideMark/>
          </w:tcPr>
          <w:p w14:paraId="465FE420" w14:textId="203B317C"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17</w:t>
            </w:r>
          </w:p>
        </w:tc>
      </w:tr>
      <w:tr w:rsidR="00EA375C" w:rsidRPr="00BE372D" w14:paraId="5219D415" w14:textId="77777777" w:rsidTr="00EA375C">
        <w:trPr>
          <w:trHeight w:val="300"/>
        </w:trPr>
        <w:tc>
          <w:tcPr>
            <w:tcW w:w="2694" w:type="dxa"/>
            <w:noWrap/>
            <w:hideMark/>
          </w:tcPr>
          <w:p w14:paraId="3BB09A09"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Faroese</w:t>
            </w:r>
          </w:p>
        </w:tc>
        <w:tc>
          <w:tcPr>
            <w:tcW w:w="1036" w:type="dxa"/>
            <w:noWrap/>
            <w:hideMark/>
          </w:tcPr>
          <w:p w14:paraId="01121FF1"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2F601DC5"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1562D16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0.332</w:t>
            </w:r>
          </w:p>
        </w:tc>
        <w:tc>
          <w:tcPr>
            <w:tcW w:w="1525" w:type="dxa"/>
            <w:noWrap/>
            <w:hideMark/>
          </w:tcPr>
          <w:p w14:paraId="0B0842A9"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1959-2019</w:t>
            </w:r>
          </w:p>
        </w:tc>
        <w:tc>
          <w:tcPr>
            <w:tcW w:w="1355" w:type="dxa"/>
            <w:noWrap/>
          </w:tcPr>
          <w:p w14:paraId="56F20E3E"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15 (2007)</w:t>
            </w:r>
          </w:p>
        </w:tc>
        <w:tc>
          <w:tcPr>
            <w:tcW w:w="1439" w:type="dxa"/>
            <w:noWrap/>
            <w:hideMark/>
          </w:tcPr>
          <w:p w14:paraId="1F19559A"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122 (1984)</w:t>
            </w:r>
          </w:p>
        </w:tc>
        <w:tc>
          <w:tcPr>
            <w:tcW w:w="1734" w:type="dxa"/>
            <w:noWrap/>
            <w:hideMark/>
          </w:tcPr>
          <w:p w14:paraId="29F5B47C" w14:textId="19E61DB1"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8</w:t>
            </w:r>
          </w:p>
        </w:tc>
      </w:tr>
      <w:tr w:rsidR="00EA375C" w:rsidRPr="00BE372D" w14:paraId="7B65D309" w14:textId="77777777" w:rsidTr="00EA375C">
        <w:trPr>
          <w:trHeight w:val="300"/>
        </w:trPr>
        <w:tc>
          <w:tcPr>
            <w:tcW w:w="2694" w:type="dxa"/>
            <w:noWrap/>
            <w:hideMark/>
          </w:tcPr>
          <w:p w14:paraId="0790565C" w14:textId="77777777" w:rsidR="00EA375C" w:rsidRPr="00BE372D" w:rsidRDefault="00EA375C" w:rsidP="00BE372D">
            <w:pPr>
              <w:rPr>
                <w:rFonts w:asciiTheme="minorHAnsi" w:hAnsiTheme="minorHAnsi" w:cstheme="minorHAnsi"/>
                <w:sz w:val="24"/>
                <w:szCs w:val="24"/>
              </w:rPr>
            </w:pPr>
          </w:p>
        </w:tc>
        <w:tc>
          <w:tcPr>
            <w:tcW w:w="1036" w:type="dxa"/>
            <w:noWrap/>
            <w:hideMark/>
          </w:tcPr>
          <w:p w14:paraId="474DB547"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0B3044EE"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55D113A9"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0.485</w:t>
            </w:r>
          </w:p>
        </w:tc>
        <w:tc>
          <w:tcPr>
            <w:tcW w:w="1525" w:type="dxa"/>
            <w:noWrap/>
            <w:hideMark/>
          </w:tcPr>
          <w:p w14:paraId="50EC12E2"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1957-2019</w:t>
            </w:r>
          </w:p>
        </w:tc>
        <w:tc>
          <w:tcPr>
            <w:tcW w:w="1355" w:type="dxa"/>
            <w:noWrap/>
          </w:tcPr>
          <w:p w14:paraId="0B9D55CD"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10 (2011)</w:t>
            </w:r>
          </w:p>
        </w:tc>
        <w:tc>
          <w:tcPr>
            <w:tcW w:w="1439" w:type="dxa"/>
            <w:noWrap/>
            <w:hideMark/>
          </w:tcPr>
          <w:p w14:paraId="2DF149F4"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94 (2003)</w:t>
            </w:r>
          </w:p>
        </w:tc>
        <w:tc>
          <w:tcPr>
            <w:tcW w:w="1734" w:type="dxa"/>
            <w:noWrap/>
            <w:hideMark/>
          </w:tcPr>
          <w:p w14:paraId="1CAEDD20" w14:textId="2C0DD942"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9</w:t>
            </w:r>
          </w:p>
        </w:tc>
      </w:tr>
      <w:tr w:rsidR="00EA375C" w:rsidRPr="00BE372D" w14:paraId="570BCE65" w14:textId="77777777" w:rsidTr="00EA375C">
        <w:trPr>
          <w:trHeight w:val="300"/>
        </w:trPr>
        <w:tc>
          <w:tcPr>
            <w:tcW w:w="2694" w:type="dxa"/>
            <w:noWrap/>
            <w:hideMark/>
          </w:tcPr>
          <w:p w14:paraId="0F083F54"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Icelandic</w:t>
            </w:r>
          </w:p>
        </w:tc>
        <w:tc>
          <w:tcPr>
            <w:tcW w:w="1036" w:type="dxa"/>
            <w:noWrap/>
            <w:hideMark/>
          </w:tcPr>
          <w:p w14:paraId="4A7231B6"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19E9F5CD" w14:textId="0CDE3EE8"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3</w:t>
            </w:r>
            <w:r w:rsidRPr="00BE372D">
              <w:rPr>
                <w:rFonts w:asciiTheme="minorHAnsi" w:hAnsiTheme="minorHAnsi" w:cstheme="minorHAnsi"/>
                <w:sz w:val="24"/>
                <w:szCs w:val="24"/>
                <w:vertAlign w:val="superscript"/>
              </w:rPr>
              <w:t>#</w:t>
            </w:r>
          </w:p>
        </w:tc>
        <w:tc>
          <w:tcPr>
            <w:tcW w:w="1745" w:type="dxa"/>
            <w:noWrap/>
            <w:hideMark/>
          </w:tcPr>
          <w:p w14:paraId="3F87756A"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0.146</w:t>
            </w:r>
          </w:p>
        </w:tc>
        <w:tc>
          <w:tcPr>
            <w:tcW w:w="1525" w:type="dxa"/>
            <w:noWrap/>
            <w:hideMark/>
          </w:tcPr>
          <w:p w14:paraId="4AB04956"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1955-2018</w:t>
            </w:r>
          </w:p>
        </w:tc>
        <w:tc>
          <w:tcPr>
            <w:tcW w:w="1355" w:type="dxa"/>
            <w:noWrap/>
          </w:tcPr>
          <w:p w14:paraId="67FA3C4F"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115 (1993)</w:t>
            </w:r>
          </w:p>
        </w:tc>
        <w:tc>
          <w:tcPr>
            <w:tcW w:w="1439" w:type="dxa"/>
            <w:noWrap/>
            <w:hideMark/>
          </w:tcPr>
          <w:p w14:paraId="05E89B43"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726 (1955)</w:t>
            </w:r>
          </w:p>
        </w:tc>
        <w:tc>
          <w:tcPr>
            <w:tcW w:w="1734" w:type="dxa"/>
            <w:noWrap/>
            <w:hideMark/>
          </w:tcPr>
          <w:p w14:paraId="479916C8" w14:textId="2A54772B"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6</w:t>
            </w:r>
          </w:p>
        </w:tc>
      </w:tr>
      <w:tr w:rsidR="00EA375C" w:rsidRPr="00BE372D" w14:paraId="63DF240B" w14:textId="77777777" w:rsidTr="00EA375C">
        <w:trPr>
          <w:trHeight w:val="300"/>
        </w:trPr>
        <w:tc>
          <w:tcPr>
            <w:tcW w:w="2694" w:type="dxa"/>
            <w:noWrap/>
          </w:tcPr>
          <w:p w14:paraId="61166EA6" w14:textId="77777777" w:rsidR="00EA375C" w:rsidRPr="00BE372D" w:rsidRDefault="00EA375C" w:rsidP="00BE372D">
            <w:pPr>
              <w:rPr>
                <w:rFonts w:asciiTheme="minorHAnsi" w:hAnsiTheme="minorHAnsi" w:cstheme="minorHAnsi"/>
                <w:sz w:val="24"/>
                <w:szCs w:val="24"/>
              </w:rPr>
            </w:pPr>
          </w:p>
        </w:tc>
        <w:tc>
          <w:tcPr>
            <w:tcW w:w="1036" w:type="dxa"/>
            <w:noWrap/>
            <w:hideMark/>
          </w:tcPr>
          <w:p w14:paraId="349FC07B"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6FA7F0EB"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2</w:t>
            </w:r>
          </w:p>
        </w:tc>
        <w:tc>
          <w:tcPr>
            <w:tcW w:w="1745" w:type="dxa"/>
            <w:noWrap/>
            <w:hideMark/>
          </w:tcPr>
          <w:p w14:paraId="18D2571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0.348</w:t>
            </w:r>
          </w:p>
        </w:tc>
        <w:tc>
          <w:tcPr>
            <w:tcW w:w="1525" w:type="dxa"/>
            <w:noWrap/>
            <w:hideMark/>
          </w:tcPr>
          <w:p w14:paraId="5863E09A"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1979-2019</w:t>
            </w:r>
          </w:p>
        </w:tc>
        <w:tc>
          <w:tcPr>
            <w:tcW w:w="1355" w:type="dxa"/>
            <w:noWrap/>
          </w:tcPr>
          <w:p w14:paraId="0AAC463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35 (1987)</w:t>
            </w:r>
          </w:p>
        </w:tc>
        <w:tc>
          <w:tcPr>
            <w:tcW w:w="1439" w:type="dxa"/>
            <w:noWrap/>
            <w:hideMark/>
          </w:tcPr>
          <w:p w14:paraId="0E0E96C2"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154 (2004)</w:t>
            </w:r>
          </w:p>
        </w:tc>
        <w:tc>
          <w:tcPr>
            <w:tcW w:w="1734" w:type="dxa"/>
            <w:noWrap/>
            <w:hideMark/>
          </w:tcPr>
          <w:p w14:paraId="60BA3DBB" w14:textId="056C7D53"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4</w:t>
            </w:r>
          </w:p>
        </w:tc>
      </w:tr>
      <w:tr w:rsidR="00EA375C" w:rsidRPr="00BE372D" w14:paraId="1EE6D3B4" w14:textId="77777777" w:rsidTr="00EA375C">
        <w:trPr>
          <w:trHeight w:val="300"/>
        </w:trPr>
        <w:tc>
          <w:tcPr>
            <w:tcW w:w="2694" w:type="dxa"/>
            <w:noWrap/>
            <w:hideMark/>
          </w:tcPr>
          <w:p w14:paraId="1F452E8A"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Irish Sea</w:t>
            </w:r>
          </w:p>
        </w:tc>
        <w:tc>
          <w:tcPr>
            <w:tcW w:w="1036" w:type="dxa"/>
            <w:noWrap/>
            <w:hideMark/>
          </w:tcPr>
          <w:p w14:paraId="3C172147"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5E6473AA"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4EB6168D"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0.408</w:t>
            </w:r>
          </w:p>
        </w:tc>
        <w:tc>
          <w:tcPr>
            <w:tcW w:w="1525" w:type="dxa"/>
            <w:noWrap/>
            <w:hideMark/>
          </w:tcPr>
          <w:p w14:paraId="3A8BF83D"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1968-2012</w:t>
            </w:r>
          </w:p>
        </w:tc>
        <w:tc>
          <w:tcPr>
            <w:tcW w:w="1355" w:type="dxa"/>
            <w:noWrap/>
          </w:tcPr>
          <w:p w14:paraId="26BF0DE9"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 (2009)</w:t>
            </w:r>
          </w:p>
        </w:tc>
        <w:tc>
          <w:tcPr>
            <w:tcW w:w="1439" w:type="dxa"/>
            <w:noWrap/>
            <w:hideMark/>
          </w:tcPr>
          <w:p w14:paraId="0A855DA5"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19 (1982)</w:t>
            </w:r>
          </w:p>
        </w:tc>
        <w:tc>
          <w:tcPr>
            <w:tcW w:w="1734" w:type="dxa"/>
            <w:noWrap/>
            <w:hideMark/>
          </w:tcPr>
          <w:p w14:paraId="396626AF" w14:textId="2E107E51"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19</w:t>
            </w:r>
          </w:p>
        </w:tc>
      </w:tr>
      <w:tr w:rsidR="00EA375C" w:rsidRPr="00BE372D" w14:paraId="439D7D58" w14:textId="77777777" w:rsidTr="00EA375C">
        <w:trPr>
          <w:trHeight w:val="300"/>
        </w:trPr>
        <w:tc>
          <w:tcPr>
            <w:tcW w:w="2694" w:type="dxa"/>
            <w:noWrap/>
            <w:hideMark/>
          </w:tcPr>
          <w:p w14:paraId="7947191B" w14:textId="77777777" w:rsidR="00EA375C" w:rsidRPr="00BE372D" w:rsidRDefault="00EA375C" w:rsidP="00BE372D">
            <w:pPr>
              <w:rPr>
                <w:rFonts w:asciiTheme="minorHAnsi" w:hAnsiTheme="minorHAnsi" w:cstheme="minorHAnsi"/>
                <w:sz w:val="24"/>
                <w:szCs w:val="24"/>
              </w:rPr>
            </w:pPr>
          </w:p>
        </w:tc>
        <w:tc>
          <w:tcPr>
            <w:tcW w:w="1036" w:type="dxa"/>
            <w:noWrap/>
            <w:hideMark/>
          </w:tcPr>
          <w:p w14:paraId="379B1D91"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54CA07C9" w14:textId="1ED03F8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w:t>
            </w:r>
            <w:r w:rsidRPr="00BE372D">
              <w:rPr>
                <w:rFonts w:asciiTheme="minorHAnsi" w:hAnsiTheme="minorHAnsi" w:cstheme="minorHAnsi"/>
                <w:sz w:val="24"/>
                <w:szCs w:val="24"/>
                <w:vertAlign w:val="superscript"/>
              </w:rPr>
              <w:t>##</w:t>
            </w:r>
          </w:p>
        </w:tc>
        <w:tc>
          <w:tcPr>
            <w:tcW w:w="1745" w:type="dxa"/>
            <w:noWrap/>
            <w:hideMark/>
          </w:tcPr>
          <w:p w14:paraId="65998821"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0.332</w:t>
            </w:r>
          </w:p>
        </w:tc>
        <w:tc>
          <w:tcPr>
            <w:tcW w:w="1525" w:type="dxa"/>
            <w:noWrap/>
            <w:hideMark/>
          </w:tcPr>
          <w:p w14:paraId="4E083939"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1993-2019</w:t>
            </w:r>
          </w:p>
        </w:tc>
        <w:tc>
          <w:tcPr>
            <w:tcW w:w="1355" w:type="dxa"/>
            <w:noWrap/>
          </w:tcPr>
          <w:p w14:paraId="2C881461"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2 (1994)</w:t>
            </w:r>
          </w:p>
        </w:tc>
        <w:tc>
          <w:tcPr>
            <w:tcW w:w="1439" w:type="dxa"/>
            <w:noWrap/>
            <w:hideMark/>
          </w:tcPr>
          <w:p w14:paraId="7B828A74"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21 (2018)</w:t>
            </w:r>
          </w:p>
        </w:tc>
        <w:tc>
          <w:tcPr>
            <w:tcW w:w="1734" w:type="dxa"/>
            <w:noWrap/>
            <w:hideMark/>
          </w:tcPr>
          <w:p w14:paraId="5A066D57" w14:textId="49CAC6DC"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11</w:t>
            </w:r>
          </w:p>
        </w:tc>
      </w:tr>
      <w:tr w:rsidR="00EA375C" w:rsidRPr="00BE372D" w14:paraId="37451A0F" w14:textId="77777777" w:rsidTr="00EA375C">
        <w:trPr>
          <w:trHeight w:val="300"/>
        </w:trPr>
        <w:tc>
          <w:tcPr>
            <w:tcW w:w="2694" w:type="dxa"/>
            <w:noWrap/>
            <w:hideMark/>
          </w:tcPr>
          <w:p w14:paraId="6FB66311"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North Sea</w:t>
            </w:r>
          </w:p>
        </w:tc>
        <w:tc>
          <w:tcPr>
            <w:tcW w:w="1036" w:type="dxa"/>
            <w:noWrap/>
            <w:hideMark/>
          </w:tcPr>
          <w:p w14:paraId="43037C43"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77C2DE31"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09D3056D"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0.378</w:t>
            </w:r>
          </w:p>
        </w:tc>
        <w:tc>
          <w:tcPr>
            <w:tcW w:w="1525" w:type="dxa"/>
            <w:noWrap/>
            <w:hideMark/>
          </w:tcPr>
          <w:p w14:paraId="7F83D161"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1963-2020</w:t>
            </w:r>
          </w:p>
        </w:tc>
        <w:tc>
          <w:tcPr>
            <w:tcW w:w="1355" w:type="dxa"/>
            <w:noWrap/>
          </w:tcPr>
          <w:p w14:paraId="7F046B93"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32 (2005)</w:t>
            </w:r>
          </w:p>
        </w:tc>
        <w:tc>
          <w:tcPr>
            <w:tcW w:w="1439" w:type="dxa"/>
            <w:noWrap/>
            <w:hideMark/>
          </w:tcPr>
          <w:p w14:paraId="679FD19F"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220 (1971)</w:t>
            </w:r>
          </w:p>
        </w:tc>
        <w:tc>
          <w:tcPr>
            <w:tcW w:w="1734" w:type="dxa"/>
            <w:noWrap/>
            <w:hideMark/>
          </w:tcPr>
          <w:p w14:paraId="7939BE43" w14:textId="033BD32C"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7</w:t>
            </w:r>
          </w:p>
        </w:tc>
      </w:tr>
      <w:tr w:rsidR="00EA375C" w:rsidRPr="00BE372D" w14:paraId="119ABF74" w14:textId="77777777" w:rsidTr="00EA375C">
        <w:trPr>
          <w:trHeight w:val="300"/>
        </w:trPr>
        <w:tc>
          <w:tcPr>
            <w:tcW w:w="2694" w:type="dxa"/>
            <w:noWrap/>
            <w:hideMark/>
          </w:tcPr>
          <w:p w14:paraId="7BEE70DD" w14:textId="77777777" w:rsidR="00EA375C" w:rsidRPr="00BE372D" w:rsidRDefault="00EA375C" w:rsidP="00BE372D">
            <w:pPr>
              <w:rPr>
                <w:rFonts w:asciiTheme="minorHAnsi" w:hAnsiTheme="minorHAnsi" w:cstheme="minorHAnsi"/>
                <w:sz w:val="24"/>
                <w:szCs w:val="24"/>
              </w:rPr>
            </w:pPr>
          </w:p>
        </w:tc>
        <w:tc>
          <w:tcPr>
            <w:tcW w:w="1036" w:type="dxa"/>
            <w:noWrap/>
            <w:hideMark/>
          </w:tcPr>
          <w:p w14:paraId="056CC400"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38A7F543" w14:textId="3274DA05"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w:t>
            </w:r>
            <w:r w:rsidRPr="00BE372D">
              <w:rPr>
                <w:rFonts w:asciiTheme="minorHAnsi" w:hAnsiTheme="minorHAnsi" w:cstheme="minorHAnsi"/>
                <w:sz w:val="24"/>
                <w:szCs w:val="24"/>
                <w:vertAlign w:val="superscript"/>
              </w:rPr>
              <w:t>###</w:t>
            </w:r>
          </w:p>
        </w:tc>
        <w:tc>
          <w:tcPr>
            <w:tcW w:w="1745" w:type="dxa"/>
            <w:noWrap/>
            <w:hideMark/>
          </w:tcPr>
          <w:p w14:paraId="1E78ED33"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0.613</w:t>
            </w:r>
          </w:p>
        </w:tc>
        <w:tc>
          <w:tcPr>
            <w:tcW w:w="1525" w:type="dxa"/>
            <w:noWrap/>
            <w:hideMark/>
          </w:tcPr>
          <w:p w14:paraId="2030798C"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1972-2021</w:t>
            </w:r>
          </w:p>
        </w:tc>
        <w:tc>
          <w:tcPr>
            <w:tcW w:w="1355" w:type="dxa"/>
            <w:noWrap/>
          </w:tcPr>
          <w:p w14:paraId="7EB3B64A"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52 (1991)</w:t>
            </w:r>
          </w:p>
        </w:tc>
        <w:tc>
          <w:tcPr>
            <w:tcW w:w="1439" w:type="dxa"/>
            <w:noWrap/>
            <w:hideMark/>
          </w:tcPr>
          <w:p w14:paraId="4F652B32"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551 (2002)</w:t>
            </w:r>
          </w:p>
        </w:tc>
        <w:tc>
          <w:tcPr>
            <w:tcW w:w="1734" w:type="dxa"/>
            <w:noWrap/>
            <w:hideMark/>
          </w:tcPr>
          <w:p w14:paraId="7736EFCF" w14:textId="2920EC05"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11</w:t>
            </w:r>
          </w:p>
        </w:tc>
      </w:tr>
      <w:tr w:rsidR="00EA375C" w:rsidRPr="00BE372D" w14:paraId="2F23C031" w14:textId="77777777" w:rsidTr="00EA375C">
        <w:trPr>
          <w:trHeight w:val="300"/>
        </w:trPr>
        <w:tc>
          <w:tcPr>
            <w:tcW w:w="2694" w:type="dxa"/>
            <w:noWrap/>
            <w:hideMark/>
          </w:tcPr>
          <w:p w14:paraId="6E08B3E1"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Eastern Georges Bank</w:t>
            </w:r>
          </w:p>
        </w:tc>
        <w:tc>
          <w:tcPr>
            <w:tcW w:w="1036" w:type="dxa"/>
            <w:noWrap/>
            <w:hideMark/>
          </w:tcPr>
          <w:p w14:paraId="5EE9AB9C"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456956AA"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752E8D2C"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0.416</w:t>
            </w:r>
          </w:p>
        </w:tc>
        <w:tc>
          <w:tcPr>
            <w:tcW w:w="1525" w:type="dxa"/>
            <w:noWrap/>
            <w:hideMark/>
          </w:tcPr>
          <w:p w14:paraId="15EAD3E3"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1978-2014</w:t>
            </w:r>
          </w:p>
        </w:tc>
        <w:tc>
          <w:tcPr>
            <w:tcW w:w="1355" w:type="dxa"/>
            <w:noWrap/>
          </w:tcPr>
          <w:p w14:paraId="6CCF6B87"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6 (2005)</w:t>
            </w:r>
          </w:p>
        </w:tc>
        <w:tc>
          <w:tcPr>
            <w:tcW w:w="1439" w:type="dxa"/>
            <w:noWrap/>
            <w:hideMark/>
          </w:tcPr>
          <w:p w14:paraId="6C5CFF7E"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60 (1981)</w:t>
            </w:r>
          </w:p>
        </w:tc>
        <w:tc>
          <w:tcPr>
            <w:tcW w:w="1734" w:type="dxa"/>
            <w:noWrap/>
            <w:hideMark/>
          </w:tcPr>
          <w:p w14:paraId="46C282E1" w14:textId="1C168DEE"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10</w:t>
            </w:r>
          </w:p>
        </w:tc>
      </w:tr>
      <w:tr w:rsidR="00EA375C" w:rsidRPr="00BE372D" w14:paraId="489F1A67" w14:textId="77777777" w:rsidTr="00EA375C">
        <w:trPr>
          <w:trHeight w:val="300"/>
        </w:trPr>
        <w:tc>
          <w:tcPr>
            <w:tcW w:w="2694" w:type="dxa"/>
            <w:noWrap/>
            <w:hideMark/>
          </w:tcPr>
          <w:p w14:paraId="13D8C8B3" w14:textId="77777777" w:rsidR="00EA375C" w:rsidRPr="00BE372D" w:rsidRDefault="00EA375C" w:rsidP="00BE372D">
            <w:pPr>
              <w:rPr>
                <w:rFonts w:asciiTheme="minorHAnsi" w:hAnsiTheme="minorHAnsi" w:cstheme="minorHAnsi"/>
                <w:sz w:val="24"/>
                <w:szCs w:val="24"/>
              </w:rPr>
            </w:pPr>
          </w:p>
        </w:tc>
        <w:tc>
          <w:tcPr>
            <w:tcW w:w="1036" w:type="dxa"/>
            <w:noWrap/>
            <w:hideMark/>
          </w:tcPr>
          <w:p w14:paraId="7E9836AB"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30762E71"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40E06351"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0.658</w:t>
            </w:r>
          </w:p>
        </w:tc>
        <w:tc>
          <w:tcPr>
            <w:tcW w:w="1525" w:type="dxa"/>
            <w:noWrap/>
            <w:hideMark/>
          </w:tcPr>
          <w:p w14:paraId="7B4EF217"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1969-2014</w:t>
            </w:r>
          </w:p>
        </w:tc>
        <w:tc>
          <w:tcPr>
            <w:tcW w:w="1355" w:type="dxa"/>
            <w:noWrap/>
          </w:tcPr>
          <w:p w14:paraId="1EAA4A21"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5 (1974)</w:t>
            </w:r>
          </w:p>
        </w:tc>
        <w:tc>
          <w:tcPr>
            <w:tcW w:w="1439" w:type="dxa"/>
            <w:noWrap/>
            <w:hideMark/>
          </w:tcPr>
          <w:p w14:paraId="05EA8B84"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126 (2014)</w:t>
            </w:r>
          </w:p>
        </w:tc>
        <w:tc>
          <w:tcPr>
            <w:tcW w:w="1734" w:type="dxa"/>
            <w:noWrap/>
            <w:hideMark/>
          </w:tcPr>
          <w:p w14:paraId="11F6EAEC" w14:textId="284FAEEA"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25</w:t>
            </w:r>
          </w:p>
        </w:tc>
      </w:tr>
      <w:tr w:rsidR="00EA375C" w:rsidRPr="00BE372D" w14:paraId="67B17D4F" w14:textId="77777777" w:rsidTr="00EA375C">
        <w:trPr>
          <w:trHeight w:val="300"/>
        </w:trPr>
        <w:tc>
          <w:tcPr>
            <w:tcW w:w="2694" w:type="dxa"/>
            <w:noWrap/>
            <w:hideMark/>
          </w:tcPr>
          <w:p w14:paraId="099B35C8"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Eastern Scotian Shelf</w:t>
            </w:r>
          </w:p>
        </w:tc>
        <w:tc>
          <w:tcPr>
            <w:tcW w:w="1036" w:type="dxa"/>
            <w:noWrap/>
            <w:hideMark/>
          </w:tcPr>
          <w:p w14:paraId="226ADF1F"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78FE7B34"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55C97D04"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0.336</w:t>
            </w:r>
          </w:p>
        </w:tc>
        <w:tc>
          <w:tcPr>
            <w:tcW w:w="1525" w:type="dxa"/>
            <w:noWrap/>
            <w:hideMark/>
          </w:tcPr>
          <w:p w14:paraId="2DCDD780"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1970-2009</w:t>
            </w:r>
          </w:p>
        </w:tc>
        <w:tc>
          <w:tcPr>
            <w:tcW w:w="1355" w:type="dxa"/>
            <w:noWrap/>
          </w:tcPr>
          <w:p w14:paraId="4CD10332"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4 (2003)</w:t>
            </w:r>
          </w:p>
        </w:tc>
        <w:tc>
          <w:tcPr>
            <w:tcW w:w="1439" w:type="dxa"/>
            <w:noWrap/>
            <w:hideMark/>
          </w:tcPr>
          <w:p w14:paraId="097469C3"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156 (1985)</w:t>
            </w:r>
          </w:p>
        </w:tc>
        <w:tc>
          <w:tcPr>
            <w:tcW w:w="1734" w:type="dxa"/>
            <w:noWrap/>
            <w:hideMark/>
          </w:tcPr>
          <w:p w14:paraId="520A1416" w14:textId="63D59C52"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39</w:t>
            </w:r>
          </w:p>
        </w:tc>
      </w:tr>
      <w:tr w:rsidR="00EA375C" w:rsidRPr="00BE372D" w14:paraId="29FF760C" w14:textId="77777777" w:rsidTr="00EA375C">
        <w:trPr>
          <w:trHeight w:val="300"/>
        </w:trPr>
        <w:tc>
          <w:tcPr>
            <w:tcW w:w="2694" w:type="dxa"/>
            <w:noWrap/>
          </w:tcPr>
          <w:p w14:paraId="59B171AF" w14:textId="77777777" w:rsidR="00EA375C" w:rsidRPr="00BE372D" w:rsidRDefault="00EA375C" w:rsidP="00BE372D">
            <w:pPr>
              <w:rPr>
                <w:rFonts w:asciiTheme="minorHAnsi" w:hAnsiTheme="minorHAnsi" w:cstheme="minorHAnsi"/>
                <w:sz w:val="24"/>
                <w:szCs w:val="24"/>
              </w:rPr>
            </w:pPr>
          </w:p>
        </w:tc>
        <w:tc>
          <w:tcPr>
            <w:tcW w:w="1036" w:type="dxa"/>
            <w:noWrap/>
            <w:hideMark/>
          </w:tcPr>
          <w:p w14:paraId="0763297C"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023B2489"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31F54EDF"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0.405</w:t>
            </w:r>
          </w:p>
        </w:tc>
        <w:tc>
          <w:tcPr>
            <w:tcW w:w="1525" w:type="dxa"/>
            <w:noWrap/>
            <w:hideMark/>
          </w:tcPr>
          <w:p w14:paraId="2ADF9636"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1970-2000</w:t>
            </w:r>
          </w:p>
        </w:tc>
        <w:tc>
          <w:tcPr>
            <w:tcW w:w="1355" w:type="dxa"/>
            <w:noWrap/>
          </w:tcPr>
          <w:p w14:paraId="5E924DE3"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7 (1974)</w:t>
            </w:r>
          </w:p>
        </w:tc>
        <w:tc>
          <w:tcPr>
            <w:tcW w:w="1439" w:type="dxa"/>
            <w:noWrap/>
            <w:hideMark/>
          </w:tcPr>
          <w:p w14:paraId="2DC2E71D"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84 (1985)</w:t>
            </w:r>
          </w:p>
        </w:tc>
        <w:tc>
          <w:tcPr>
            <w:tcW w:w="1734" w:type="dxa"/>
            <w:noWrap/>
            <w:hideMark/>
          </w:tcPr>
          <w:p w14:paraId="292921B9" w14:textId="2E164EB7"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12</w:t>
            </w:r>
          </w:p>
        </w:tc>
      </w:tr>
      <w:tr w:rsidR="00EA375C" w:rsidRPr="00BE372D" w14:paraId="6AC1ED72" w14:textId="77777777" w:rsidTr="00EA375C">
        <w:trPr>
          <w:trHeight w:val="300"/>
        </w:trPr>
        <w:tc>
          <w:tcPr>
            <w:tcW w:w="2694" w:type="dxa"/>
            <w:noWrap/>
            <w:hideMark/>
          </w:tcPr>
          <w:p w14:paraId="3D56E6B2"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Western Scotian Shelf</w:t>
            </w:r>
          </w:p>
        </w:tc>
        <w:tc>
          <w:tcPr>
            <w:tcW w:w="1036" w:type="dxa"/>
            <w:noWrap/>
            <w:hideMark/>
          </w:tcPr>
          <w:p w14:paraId="49DD0E35"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C</w:t>
            </w:r>
          </w:p>
        </w:tc>
        <w:tc>
          <w:tcPr>
            <w:tcW w:w="577" w:type="dxa"/>
          </w:tcPr>
          <w:p w14:paraId="4076F566"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2EB1245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0.372</w:t>
            </w:r>
          </w:p>
        </w:tc>
        <w:tc>
          <w:tcPr>
            <w:tcW w:w="1525" w:type="dxa"/>
            <w:noWrap/>
            <w:hideMark/>
          </w:tcPr>
          <w:p w14:paraId="5CCC1916"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1983-2016</w:t>
            </w:r>
          </w:p>
        </w:tc>
        <w:tc>
          <w:tcPr>
            <w:tcW w:w="1355" w:type="dxa"/>
            <w:noWrap/>
          </w:tcPr>
          <w:p w14:paraId="1CEB4805"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6 (2013)</w:t>
            </w:r>
          </w:p>
        </w:tc>
        <w:tc>
          <w:tcPr>
            <w:tcW w:w="1439" w:type="dxa"/>
            <w:noWrap/>
            <w:hideMark/>
          </w:tcPr>
          <w:p w14:paraId="0936B84B"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104 (1991)</w:t>
            </w:r>
          </w:p>
        </w:tc>
        <w:tc>
          <w:tcPr>
            <w:tcW w:w="1734" w:type="dxa"/>
            <w:noWrap/>
            <w:hideMark/>
          </w:tcPr>
          <w:p w14:paraId="1348CBDF" w14:textId="4ADBF71C"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17</w:t>
            </w:r>
          </w:p>
        </w:tc>
      </w:tr>
      <w:tr w:rsidR="00EA375C" w:rsidRPr="00BE372D" w14:paraId="2CF6AFC9" w14:textId="77777777" w:rsidTr="00EA375C">
        <w:trPr>
          <w:trHeight w:val="300"/>
        </w:trPr>
        <w:tc>
          <w:tcPr>
            <w:tcW w:w="2694" w:type="dxa"/>
            <w:noWrap/>
          </w:tcPr>
          <w:p w14:paraId="3A69D7BB" w14:textId="77777777" w:rsidR="00EA375C" w:rsidRPr="00BE372D" w:rsidRDefault="00EA375C" w:rsidP="00BE372D">
            <w:pPr>
              <w:rPr>
                <w:rFonts w:asciiTheme="minorHAnsi" w:hAnsiTheme="minorHAnsi" w:cstheme="minorHAnsi"/>
                <w:sz w:val="24"/>
                <w:szCs w:val="24"/>
              </w:rPr>
            </w:pPr>
          </w:p>
        </w:tc>
        <w:tc>
          <w:tcPr>
            <w:tcW w:w="1036" w:type="dxa"/>
            <w:noWrap/>
            <w:hideMark/>
          </w:tcPr>
          <w:p w14:paraId="0985F23C"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H</w:t>
            </w:r>
          </w:p>
        </w:tc>
        <w:tc>
          <w:tcPr>
            <w:tcW w:w="577" w:type="dxa"/>
          </w:tcPr>
          <w:p w14:paraId="72AA9E58"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w:t>
            </w:r>
          </w:p>
        </w:tc>
        <w:tc>
          <w:tcPr>
            <w:tcW w:w="1745" w:type="dxa"/>
            <w:noWrap/>
            <w:hideMark/>
          </w:tcPr>
          <w:p w14:paraId="168978CD"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0.373</w:t>
            </w:r>
          </w:p>
        </w:tc>
        <w:tc>
          <w:tcPr>
            <w:tcW w:w="1525" w:type="dxa"/>
            <w:noWrap/>
            <w:hideMark/>
          </w:tcPr>
          <w:p w14:paraId="32EC1A6E" w14:textId="77777777" w:rsidR="00EA375C" w:rsidRPr="00BE372D" w:rsidRDefault="00EA375C" w:rsidP="00BE372D">
            <w:pPr>
              <w:rPr>
                <w:rFonts w:asciiTheme="minorHAnsi" w:hAnsiTheme="minorHAnsi" w:cstheme="minorHAnsi"/>
                <w:sz w:val="24"/>
                <w:szCs w:val="24"/>
              </w:rPr>
            </w:pPr>
            <w:r w:rsidRPr="00BE372D">
              <w:rPr>
                <w:rFonts w:asciiTheme="minorHAnsi" w:hAnsiTheme="minorHAnsi" w:cstheme="minorHAnsi"/>
                <w:sz w:val="24"/>
                <w:szCs w:val="24"/>
              </w:rPr>
              <w:t>1985-2013</w:t>
            </w:r>
          </w:p>
        </w:tc>
        <w:tc>
          <w:tcPr>
            <w:tcW w:w="1355" w:type="dxa"/>
            <w:noWrap/>
          </w:tcPr>
          <w:p w14:paraId="26BEAC27"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16 (2013)</w:t>
            </w:r>
          </w:p>
        </w:tc>
        <w:tc>
          <w:tcPr>
            <w:tcW w:w="1439" w:type="dxa"/>
            <w:noWrap/>
            <w:hideMark/>
          </w:tcPr>
          <w:p w14:paraId="7BDF24DD" w14:textId="77777777" w:rsidR="00EA375C" w:rsidRPr="00BE372D" w:rsidRDefault="00EA375C" w:rsidP="00BE372D">
            <w:pPr>
              <w:jc w:val="right"/>
              <w:rPr>
                <w:rFonts w:asciiTheme="minorHAnsi" w:hAnsiTheme="minorHAnsi" w:cstheme="minorHAnsi"/>
                <w:sz w:val="24"/>
                <w:szCs w:val="24"/>
              </w:rPr>
            </w:pPr>
            <w:r w:rsidRPr="00BE372D">
              <w:rPr>
                <w:rFonts w:asciiTheme="minorHAnsi" w:hAnsiTheme="minorHAnsi" w:cstheme="minorHAnsi"/>
                <w:sz w:val="24"/>
                <w:szCs w:val="24"/>
              </w:rPr>
              <w:t>49 (2004)</w:t>
            </w:r>
          </w:p>
        </w:tc>
        <w:tc>
          <w:tcPr>
            <w:tcW w:w="1734" w:type="dxa"/>
            <w:noWrap/>
            <w:hideMark/>
          </w:tcPr>
          <w:p w14:paraId="3A96242D" w14:textId="6D0270AA" w:rsidR="00EA375C" w:rsidRPr="00BE372D" w:rsidRDefault="00EA375C" w:rsidP="00BE372D">
            <w:pPr>
              <w:rPr>
                <w:rFonts w:asciiTheme="minorHAnsi" w:hAnsiTheme="minorHAnsi" w:cstheme="minorHAnsi"/>
                <w:color w:val="000000" w:themeColor="text1"/>
                <w:sz w:val="24"/>
                <w:szCs w:val="24"/>
              </w:rPr>
            </w:pPr>
            <w:r w:rsidRPr="00BE372D">
              <w:rPr>
                <w:rFonts w:asciiTheme="minorHAnsi" w:hAnsiTheme="minorHAnsi" w:cstheme="minorHAnsi"/>
                <w:color w:val="000000" w:themeColor="text1"/>
                <w:sz w:val="24"/>
                <w:szCs w:val="24"/>
              </w:rPr>
              <w:t xml:space="preserve"> 3</w:t>
            </w:r>
          </w:p>
        </w:tc>
      </w:tr>
    </w:tbl>
    <w:p w14:paraId="496AE9EE" w14:textId="62ECFADD" w:rsidR="00BE372D" w:rsidRPr="00BE372D" w:rsidRDefault="000B71C4" w:rsidP="00EA375C">
      <w:pPr>
        <w:pStyle w:val="ListParagraph"/>
        <w:ind w:left="468"/>
        <w:rPr>
          <w:rFonts w:ascii="Times New Roman" w:hAnsi="Times New Roman" w:cs="Times New Roman"/>
          <w:sz w:val="24"/>
          <w:szCs w:val="24"/>
          <w:lang w:val="en-GB"/>
        </w:rPr>
      </w:pPr>
      <w:r w:rsidRPr="00BE372D">
        <w:rPr>
          <w:rFonts w:ascii="Times New Roman" w:hAnsi="Times New Roman" w:cs="Times New Roman"/>
          <w:sz w:val="24"/>
          <w:szCs w:val="24"/>
          <w:lang w:val="en-GB"/>
        </w:rPr>
        <w:t>#</w:t>
      </w:r>
      <w:r w:rsidR="00BE372D" w:rsidRPr="00BE372D">
        <w:rPr>
          <w:rFonts w:ascii="Times New Roman" w:hAnsi="Times New Roman" w:cs="Times New Roman"/>
          <w:sz w:val="24"/>
          <w:szCs w:val="24"/>
          <w:lang w:val="en-GB"/>
        </w:rPr>
        <w:t xml:space="preserve"> Icelandic cod R age 2 calculated assuming M=0.2 and F=0.</w:t>
      </w:r>
    </w:p>
    <w:p w14:paraId="3860E600" w14:textId="534B4FAF" w:rsidR="00BE372D" w:rsidRPr="00BE372D" w:rsidRDefault="00BE372D" w:rsidP="00EA375C">
      <w:pPr>
        <w:pStyle w:val="ListParagraph"/>
        <w:ind w:left="468"/>
        <w:rPr>
          <w:rFonts w:ascii="Times New Roman" w:hAnsi="Times New Roman" w:cs="Times New Roman"/>
          <w:sz w:val="24"/>
          <w:szCs w:val="24"/>
          <w:lang w:val="en-GB"/>
        </w:rPr>
      </w:pPr>
      <w:r w:rsidRPr="00BE372D">
        <w:rPr>
          <w:rFonts w:ascii="Times New Roman" w:hAnsi="Times New Roman" w:cs="Times New Roman"/>
          <w:sz w:val="24"/>
          <w:szCs w:val="24"/>
          <w:lang w:val="en-GB"/>
        </w:rPr>
        <w:t>## Irish Sea haddock, R age 1, from R0 assu</w:t>
      </w:r>
      <w:r w:rsidR="006670E1">
        <w:rPr>
          <w:rFonts w:ascii="Times New Roman" w:hAnsi="Times New Roman" w:cs="Times New Roman"/>
          <w:sz w:val="24"/>
          <w:szCs w:val="24"/>
          <w:lang w:val="en-GB"/>
        </w:rPr>
        <w:t>m</w:t>
      </w:r>
      <w:r w:rsidRPr="00BE372D">
        <w:rPr>
          <w:rFonts w:ascii="Times New Roman" w:hAnsi="Times New Roman" w:cs="Times New Roman"/>
          <w:sz w:val="24"/>
          <w:szCs w:val="24"/>
          <w:lang w:val="en-GB"/>
        </w:rPr>
        <w:t>ing M=0.2 and F=F</w:t>
      </w:r>
      <w:r w:rsidR="006670E1">
        <w:rPr>
          <w:rFonts w:ascii="Times New Roman" w:hAnsi="Times New Roman" w:cs="Times New Roman"/>
          <w:sz w:val="24"/>
          <w:szCs w:val="24"/>
          <w:lang w:val="en-GB"/>
        </w:rPr>
        <w:t xml:space="preserve"> age </w:t>
      </w:r>
      <w:r w:rsidRPr="00BE372D">
        <w:rPr>
          <w:rFonts w:ascii="Times New Roman" w:hAnsi="Times New Roman" w:cs="Times New Roman"/>
          <w:sz w:val="24"/>
          <w:szCs w:val="24"/>
          <w:lang w:val="en-GB"/>
        </w:rPr>
        <w:t xml:space="preserve">0 due to discards taken from ICES </w:t>
      </w:r>
      <w:r w:rsidR="006670E1">
        <w:rPr>
          <w:rFonts w:ascii="Times New Roman" w:hAnsi="Times New Roman" w:cs="Times New Roman"/>
          <w:sz w:val="24"/>
          <w:szCs w:val="24"/>
          <w:lang w:val="en-GB"/>
        </w:rPr>
        <w:t>(</w:t>
      </w:r>
      <w:r w:rsidRPr="00BE372D">
        <w:rPr>
          <w:rFonts w:ascii="Times New Roman" w:hAnsi="Times New Roman" w:cs="Times New Roman"/>
          <w:sz w:val="24"/>
          <w:szCs w:val="24"/>
          <w:lang w:val="en-GB"/>
        </w:rPr>
        <w:t>2021b</w:t>
      </w:r>
      <w:r w:rsidR="006670E1">
        <w:rPr>
          <w:rFonts w:ascii="Times New Roman" w:hAnsi="Times New Roman" w:cs="Times New Roman"/>
          <w:sz w:val="24"/>
          <w:szCs w:val="24"/>
          <w:lang w:val="en-GB"/>
        </w:rPr>
        <w:t>)</w:t>
      </w:r>
    </w:p>
    <w:p w14:paraId="03FBA3B9" w14:textId="693897D6" w:rsidR="001E067A" w:rsidRPr="001E067A" w:rsidRDefault="00BE372D" w:rsidP="001E067A">
      <w:pPr>
        <w:pStyle w:val="ListParagraph"/>
        <w:ind w:left="468"/>
        <w:rPr>
          <w:rFonts w:ascii="Times New Roman" w:hAnsi="Times New Roman" w:cs="Times New Roman"/>
          <w:sz w:val="24"/>
          <w:szCs w:val="24"/>
          <w:lang w:val="en-GB"/>
        </w:rPr>
        <w:sectPr w:rsidR="001E067A" w:rsidRPr="001E067A" w:rsidSect="00995DFE">
          <w:pgSz w:w="15840" w:h="12240" w:orient="landscape"/>
          <w:pgMar w:top="1440" w:right="1440" w:bottom="1440" w:left="1440" w:header="720" w:footer="720" w:gutter="0"/>
          <w:cols w:space="720"/>
          <w:docGrid w:linePitch="360"/>
        </w:sectPr>
      </w:pPr>
      <w:r w:rsidRPr="00BE372D">
        <w:rPr>
          <w:rFonts w:ascii="Times New Roman" w:hAnsi="Times New Roman" w:cs="Times New Roman"/>
          <w:sz w:val="24"/>
          <w:szCs w:val="24"/>
          <w:lang w:val="en-GB"/>
        </w:rPr>
        <w:t>###</w:t>
      </w:r>
      <w:r w:rsidR="000B71C4" w:rsidRPr="00BE372D">
        <w:rPr>
          <w:rFonts w:ascii="Times New Roman" w:hAnsi="Times New Roman" w:cs="Times New Roman"/>
          <w:sz w:val="24"/>
          <w:szCs w:val="24"/>
          <w:lang w:val="en-GB"/>
        </w:rPr>
        <w:t xml:space="preserve">North Sea haddock, </w:t>
      </w:r>
      <w:r w:rsidRPr="00BE372D">
        <w:rPr>
          <w:rFonts w:ascii="Times New Roman" w:hAnsi="Times New Roman" w:cs="Times New Roman"/>
          <w:sz w:val="24"/>
          <w:szCs w:val="24"/>
          <w:lang w:val="en-GB"/>
        </w:rPr>
        <w:t>R age 1=</w:t>
      </w:r>
      <w:r w:rsidR="000B71C4" w:rsidRPr="00BE372D">
        <w:rPr>
          <w:rFonts w:ascii="Times New Roman" w:hAnsi="Times New Roman" w:cs="Times New Roman"/>
          <w:sz w:val="24"/>
          <w:szCs w:val="24"/>
          <w:lang w:val="en-GB"/>
        </w:rPr>
        <w:t xml:space="preserve"> number at age 1 from ICES (2021a)</w:t>
      </w:r>
    </w:p>
    <w:p w14:paraId="09071B14" w14:textId="7F29BA0C" w:rsidR="004B5FAA" w:rsidRPr="00BE372D" w:rsidRDefault="004B5FAA" w:rsidP="001E067A">
      <w:pPr>
        <w:pStyle w:val="FirstParagraph"/>
        <w:spacing w:before="0" w:after="0"/>
      </w:pPr>
      <w:r w:rsidRPr="00BE372D">
        <w:lastRenderedPageBreak/>
        <w:t>Table 2: The</w:t>
      </w:r>
      <w:r w:rsidR="00432099">
        <w:t xml:space="preserve"> standard deviation of the </w:t>
      </w:r>
      <w:r w:rsidRPr="00BE372D">
        <w:t>Ricker and GAM residuals along with the Ricker model fit summaries for each stock in each period.</w:t>
      </w:r>
    </w:p>
    <w:tbl>
      <w:tblPr>
        <w:tblStyle w:val="TableGrid"/>
        <w:tblW w:w="5088" w:type="pct"/>
        <w:tblLook w:val="0020" w:firstRow="1" w:lastRow="0" w:firstColumn="0" w:lastColumn="0" w:noHBand="0" w:noVBand="0"/>
      </w:tblPr>
      <w:tblGrid>
        <w:gridCol w:w="2414"/>
        <w:gridCol w:w="942"/>
        <w:gridCol w:w="1390"/>
        <w:gridCol w:w="1177"/>
        <w:gridCol w:w="961"/>
        <w:gridCol w:w="764"/>
        <w:gridCol w:w="772"/>
        <w:gridCol w:w="1095"/>
      </w:tblGrid>
      <w:tr w:rsidR="00432099" w:rsidRPr="001E067A" w14:paraId="4E8E0A94" w14:textId="77777777" w:rsidTr="00432099">
        <w:tc>
          <w:tcPr>
            <w:tcW w:w="1321" w:type="pct"/>
            <w:vAlign w:val="center"/>
          </w:tcPr>
          <w:p w14:paraId="70A69525" w14:textId="1C55E4C6" w:rsidR="001E067A" w:rsidRPr="00BE372D" w:rsidRDefault="001E067A" w:rsidP="001E067A">
            <w:pPr>
              <w:pStyle w:val="Compact"/>
              <w:spacing w:before="0" w:after="0" w:line="360" w:lineRule="auto"/>
            </w:pPr>
            <w:r>
              <w:rPr>
                <w:rFonts w:ascii="Calibri" w:hAnsi="Calibri" w:cs="Calibri"/>
                <w:color w:val="000000"/>
              </w:rPr>
              <w:t>Region</w:t>
            </w:r>
          </w:p>
        </w:tc>
        <w:tc>
          <w:tcPr>
            <w:tcW w:w="128" w:type="pct"/>
            <w:vAlign w:val="center"/>
          </w:tcPr>
          <w:p w14:paraId="41B4A633" w14:textId="263638BA" w:rsidR="001E067A" w:rsidRPr="00BE372D" w:rsidRDefault="001E067A" w:rsidP="001E067A">
            <w:pPr>
              <w:pStyle w:val="Compact"/>
              <w:spacing w:before="0" w:after="0" w:line="360" w:lineRule="auto"/>
            </w:pPr>
            <w:r>
              <w:rPr>
                <w:rFonts w:ascii="Calibri" w:hAnsi="Calibri" w:cs="Calibri"/>
                <w:color w:val="000000"/>
              </w:rPr>
              <w:t>Species</w:t>
            </w:r>
          </w:p>
        </w:tc>
        <w:tc>
          <w:tcPr>
            <w:tcW w:w="783" w:type="pct"/>
            <w:vAlign w:val="center"/>
          </w:tcPr>
          <w:p w14:paraId="4A58D2CF" w14:textId="092B0546" w:rsidR="001E067A" w:rsidRPr="00BE372D" w:rsidRDefault="001E067A" w:rsidP="001E067A">
            <w:pPr>
              <w:pStyle w:val="Compact"/>
              <w:spacing w:before="0" w:after="0" w:line="360" w:lineRule="auto"/>
            </w:pPr>
            <w:r>
              <w:rPr>
                <w:rFonts w:ascii="Calibri" w:hAnsi="Calibri" w:cs="Calibri"/>
                <w:color w:val="000000"/>
              </w:rPr>
              <w:t>Period</w:t>
            </w:r>
          </w:p>
        </w:tc>
        <w:tc>
          <w:tcPr>
            <w:tcW w:w="671" w:type="pct"/>
            <w:vAlign w:val="center"/>
          </w:tcPr>
          <w:p w14:paraId="2037FB47" w14:textId="5BE979F6" w:rsidR="001E067A" w:rsidRPr="00BE372D" w:rsidRDefault="001E067A" w:rsidP="001E067A">
            <w:pPr>
              <w:pStyle w:val="Compact"/>
              <w:spacing w:before="0" w:after="0" w:line="360" w:lineRule="auto"/>
              <w:jc w:val="right"/>
            </w:pPr>
            <w:r>
              <w:rPr>
                <w:rFonts w:ascii="Calibri" w:hAnsi="Calibri" w:cs="Calibri"/>
                <w:color w:val="000000"/>
              </w:rPr>
              <w:t>SD (GAM</w:t>
            </w:r>
            <w:r w:rsidR="00432099">
              <w:rPr>
                <w:rFonts w:ascii="Calibri" w:hAnsi="Calibri" w:cs="Calibri"/>
                <w:color w:val="000000"/>
              </w:rPr>
              <w:t>)</w:t>
            </w:r>
          </w:p>
        </w:tc>
        <w:tc>
          <w:tcPr>
            <w:tcW w:w="522" w:type="pct"/>
            <w:vAlign w:val="center"/>
          </w:tcPr>
          <w:p w14:paraId="7CDCF43B" w14:textId="77777777" w:rsidR="00432099" w:rsidRDefault="001E067A" w:rsidP="001E067A">
            <w:pPr>
              <w:pStyle w:val="Compact"/>
              <w:spacing w:before="0" w:after="0" w:line="360" w:lineRule="auto"/>
              <w:jc w:val="right"/>
              <w:rPr>
                <w:rFonts w:ascii="Calibri" w:hAnsi="Calibri" w:cs="Calibri"/>
                <w:color w:val="000000"/>
              </w:rPr>
            </w:pPr>
            <w:r>
              <w:rPr>
                <w:rFonts w:ascii="Calibri" w:hAnsi="Calibri" w:cs="Calibri"/>
                <w:color w:val="000000"/>
              </w:rPr>
              <w:t>SD</w:t>
            </w:r>
          </w:p>
          <w:p w14:paraId="1EAF9AE0" w14:textId="52E47DB3" w:rsidR="001E067A" w:rsidRPr="00BE372D" w:rsidRDefault="001E067A" w:rsidP="001E067A">
            <w:pPr>
              <w:pStyle w:val="Compact"/>
              <w:spacing w:before="0" w:after="0" w:line="360" w:lineRule="auto"/>
              <w:jc w:val="right"/>
            </w:pPr>
            <w:r>
              <w:rPr>
                <w:rFonts w:ascii="Calibri" w:hAnsi="Calibri" w:cs="Calibri"/>
                <w:color w:val="000000"/>
              </w:rPr>
              <w:t>(</w:t>
            </w:r>
            <w:r w:rsidR="00432099">
              <w:rPr>
                <w:rFonts w:ascii="Calibri" w:hAnsi="Calibri" w:cs="Calibri"/>
                <w:color w:val="000000"/>
              </w:rPr>
              <w:t>Ricker)</w:t>
            </w:r>
          </w:p>
        </w:tc>
        <w:tc>
          <w:tcPr>
            <w:tcW w:w="421" w:type="pct"/>
            <w:vAlign w:val="center"/>
          </w:tcPr>
          <w:p w14:paraId="51D5532C" w14:textId="58DED9CD" w:rsidR="001E067A" w:rsidRPr="00BE372D" w:rsidRDefault="001E067A" w:rsidP="001E067A">
            <w:pPr>
              <w:pStyle w:val="Compact"/>
              <w:spacing w:before="0" w:after="0" w:line="360" w:lineRule="auto"/>
            </w:pPr>
            <w:r>
              <w:rPr>
                <w:rFonts w:ascii="Calibri" w:hAnsi="Calibri" w:cs="Calibri"/>
                <w:color w:val="000000"/>
              </w:rPr>
              <w:t>R</w:t>
            </w:r>
            <w:r>
              <w:rPr>
                <w:rFonts w:ascii="Calibri" w:hAnsi="Calibri" w:cs="Calibri"/>
                <w:color w:val="000000"/>
                <w:vertAlign w:val="superscript"/>
              </w:rPr>
              <w:t>2</w:t>
            </w:r>
          </w:p>
        </w:tc>
        <w:tc>
          <w:tcPr>
            <w:tcW w:w="469" w:type="pct"/>
            <w:vAlign w:val="center"/>
          </w:tcPr>
          <w:p w14:paraId="7FE4A9FA" w14:textId="0240A41E" w:rsidR="001E067A" w:rsidRPr="00BE372D" w:rsidRDefault="001E067A" w:rsidP="001E067A">
            <w:pPr>
              <w:pStyle w:val="Compact"/>
              <w:spacing w:before="0" w:after="0" w:line="360" w:lineRule="auto"/>
            </w:pPr>
            <w:r>
              <w:rPr>
                <w:rFonts w:ascii="Calibri" w:hAnsi="Calibri" w:cs="Calibri"/>
                <w:color w:val="000000"/>
              </w:rPr>
              <w:t>log(</w:t>
            </w:r>
            <w:r w:rsidR="00432099">
              <w:rPr>
                <w:rFonts w:ascii="Calibri" w:hAnsi="Calibri" w:cs="Calibri"/>
                <w:color w:val="000000"/>
              </w:rPr>
              <w:t>a</w:t>
            </w:r>
            <w:r>
              <w:rPr>
                <w:rFonts w:ascii="Calibri" w:hAnsi="Calibri" w:cs="Calibri"/>
                <w:color w:val="000000"/>
              </w:rPr>
              <w:t>)</w:t>
            </w:r>
          </w:p>
        </w:tc>
        <w:tc>
          <w:tcPr>
            <w:tcW w:w="685" w:type="pct"/>
            <w:vAlign w:val="center"/>
          </w:tcPr>
          <w:p w14:paraId="0259EAB6" w14:textId="70F3EC62" w:rsidR="001E067A" w:rsidRPr="00BE372D" w:rsidRDefault="001E067A" w:rsidP="001E067A">
            <w:pPr>
              <w:pStyle w:val="Compact"/>
              <w:spacing w:before="0" w:after="0" w:line="360" w:lineRule="auto"/>
            </w:pPr>
            <w:r>
              <w:rPr>
                <w:rFonts w:ascii="Calibri" w:hAnsi="Calibri" w:cs="Calibri"/>
                <w:color w:val="000000"/>
              </w:rPr>
              <w:t>SD log(</w:t>
            </w:r>
            <w:r w:rsidR="00432099">
              <w:rPr>
                <w:rFonts w:ascii="Calibri" w:hAnsi="Calibri" w:cs="Calibri"/>
                <w:color w:val="000000"/>
              </w:rPr>
              <w:t>a</w:t>
            </w:r>
            <w:r>
              <w:rPr>
                <w:rFonts w:ascii="Calibri" w:hAnsi="Calibri" w:cs="Calibri"/>
                <w:color w:val="000000"/>
              </w:rPr>
              <w:t>)</w:t>
            </w:r>
          </w:p>
        </w:tc>
      </w:tr>
      <w:tr w:rsidR="00432099" w:rsidRPr="001E067A" w14:paraId="3C75E158" w14:textId="77777777" w:rsidTr="00432099">
        <w:tc>
          <w:tcPr>
            <w:tcW w:w="1321" w:type="pct"/>
            <w:vAlign w:val="center"/>
          </w:tcPr>
          <w:p w14:paraId="3A38AE07" w14:textId="6398727A" w:rsidR="001E067A" w:rsidRPr="00BE372D" w:rsidRDefault="001E067A" w:rsidP="001E067A">
            <w:pPr>
              <w:pStyle w:val="Compact"/>
              <w:spacing w:before="0" w:after="0"/>
            </w:pPr>
            <w:r>
              <w:rPr>
                <w:rFonts w:ascii="Calibri" w:hAnsi="Calibri" w:cs="Calibri"/>
                <w:color w:val="000000"/>
              </w:rPr>
              <w:t>Barents Sea</w:t>
            </w:r>
          </w:p>
        </w:tc>
        <w:tc>
          <w:tcPr>
            <w:tcW w:w="128" w:type="pct"/>
            <w:vAlign w:val="center"/>
          </w:tcPr>
          <w:p w14:paraId="2B79205B" w14:textId="6A6C9479"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60DB066B" w14:textId="6288E436"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7949F442" w14:textId="38A7C7EE" w:rsidR="001E067A" w:rsidRPr="00BE372D" w:rsidRDefault="001E067A" w:rsidP="001E067A">
            <w:pPr>
              <w:pStyle w:val="Compact"/>
              <w:spacing w:before="0" w:after="0"/>
              <w:jc w:val="right"/>
            </w:pPr>
            <w:r>
              <w:rPr>
                <w:rFonts w:ascii="Calibri" w:hAnsi="Calibri" w:cs="Calibri"/>
                <w:color w:val="000000"/>
              </w:rPr>
              <w:t>0.74</w:t>
            </w:r>
          </w:p>
        </w:tc>
        <w:tc>
          <w:tcPr>
            <w:tcW w:w="522" w:type="pct"/>
            <w:vAlign w:val="center"/>
          </w:tcPr>
          <w:p w14:paraId="252C7F44" w14:textId="17ADC6E9" w:rsidR="001E067A" w:rsidRPr="00BE372D" w:rsidRDefault="001E067A" w:rsidP="001E067A">
            <w:pPr>
              <w:pStyle w:val="Compact"/>
              <w:spacing w:before="0" w:after="0"/>
              <w:jc w:val="right"/>
            </w:pPr>
            <w:r>
              <w:rPr>
                <w:rFonts w:ascii="Calibri" w:hAnsi="Calibri" w:cs="Calibri"/>
                <w:color w:val="000000"/>
              </w:rPr>
              <w:t>0.73</w:t>
            </w:r>
          </w:p>
        </w:tc>
        <w:tc>
          <w:tcPr>
            <w:tcW w:w="421" w:type="pct"/>
            <w:vAlign w:val="center"/>
          </w:tcPr>
          <w:p w14:paraId="371B0DC6" w14:textId="00B49D22" w:rsidR="001E067A" w:rsidRPr="00BE372D" w:rsidRDefault="001E067A" w:rsidP="001E067A">
            <w:pPr>
              <w:pStyle w:val="Compact"/>
              <w:spacing w:before="0" w:after="0"/>
            </w:pPr>
            <w:r>
              <w:rPr>
                <w:rFonts w:ascii="Calibri" w:hAnsi="Calibri" w:cs="Calibri"/>
                <w:color w:val="000000"/>
              </w:rPr>
              <w:t>0.052</w:t>
            </w:r>
          </w:p>
        </w:tc>
        <w:tc>
          <w:tcPr>
            <w:tcW w:w="469" w:type="pct"/>
            <w:vAlign w:val="center"/>
          </w:tcPr>
          <w:p w14:paraId="23EC3601" w14:textId="2BFCD594" w:rsidR="001E067A" w:rsidRPr="00BE372D" w:rsidRDefault="001E067A" w:rsidP="001E067A">
            <w:pPr>
              <w:pStyle w:val="Compact"/>
              <w:spacing w:before="0" w:after="0"/>
            </w:pPr>
            <w:r>
              <w:rPr>
                <w:rFonts w:ascii="Calibri" w:hAnsi="Calibri" w:cs="Calibri"/>
                <w:color w:val="000000"/>
              </w:rPr>
              <w:t>1</w:t>
            </w:r>
          </w:p>
        </w:tc>
        <w:tc>
          <w:tcPr>
            <w:tcW w:w="685" w:type="pct"/>
            <w:vAlign w:val="center"/>
          </w:tcPr>
          <w:p w14:paraId="37E08C5F" w14:textId="1D9A5966" w:rsidR="001E067A" w:rsidRPr="00BE372D" w:rsidRDefault="001E067A" w:rsidP="001E067A">
            <w:pPr>
              <w:pStyle w:val="Compact"/>
              <w:spacing w:before="0" w:after="0"/>
            </w:pPr>
            <w:r>
              <w:rPr>
                <w:rFonts w:ascii="Calibri" w:hAnsi="Calibri" w:cs="Calibri"/>
                <w:color w:val="000000"/>
              </w:rPr>
              <w:t>0.2</w:t>
            </w:r>
          </w:p>
        </w:tc>
      </w:tr>
      <w:tr w:rsidR="00432099" w:rsidRPr="001E067A" w14:paraId="1D980ABA" w14:textId="77777777" w:rsidTr="00432099">
        <w:tc>
          <w:tcPr>
            <w:tcW w:w="1321" w:type="pct"/>
            <w:vAlign w:val="center"/>
          </w:tcPr>
          <w:p w14:paraId="1152B5BA" w14:textId="456459BC"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2D12625C" w14:textId="35D361EB"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35542955" w14:textId="096043A6"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55061690" w14:textId="4D0FF186" w:rsidR="001E067A" w:rsidRPr="00BE372D" w:rsidRDefault="001E067A" w:rsidP="001E067A">
            <w:pPr>
              <w:pStyle w:val="Compact"/>
              <w:spacing w:before="0" w:after="0"/>
              <w:jc w:val="right"/>
            </w:pPr>
            <w:r>
              <w:rPr>
                <w:rFonts w:ascii="Calibri" w:hAnsi="Calibri" w:cs="Calibri"/>
                <w:color w:val="000000"/>
              </w:rPr>
              <w:t>1.2</w:t>
            </w:r>
          </w:p>
        </w:tc>
        <w:tc>
          <w:tcPr>
            <w:tcW w:w="522" w:type="pct"/>
            <w:vAlign w:val="center"/>
          </w:tcPr>
          <w:p w14:paraId="659C700C" w14:textId="77B180B0" w:rsidR="001E067A" w:rsidRPr="00BE372D" w:rsidRDefault="001E067A" w:rsidP="001E067A">
            <w:pPr>
              <w:pStyle w:val="Compact"/>
              <w:spacing w:before="0" w:after="0"/>
              <w:jc w:val="right"/>
            </w:pPr>
            <w:r>
              <w:rPr>
                <w:rFonts w:ascii="Calibri" w:hAnsi="Calibri" w:cs="Calibri"/>
                <w:color w:val="000000"/>
              </w:rPr>
              <w:t>1.2</w:t>
            </w:r>
          </w:p>
        </w:tc>
        <w:tc>
          <w:tcPr>
            <w:tcW w:w="421" w:type="pct"/>
            <w:vAlign w:val="center"/>
          </w:tcPr>
          <w:p w14:paraId="3D835F1E" w14:textId="6FA2C610" w:rsidR="001E067A" w:rsidRPr="00BE372D" w:rsidRDefault="001E067A" w:rsidP="001E067A">
            <w:pPr>
              <w:pStyle w:val="Compact"/>
              <w:spacing w:before="0" w:after="0"/>
            </w:pPr>
            <w:r>
              <w:rPr>
                <w:rFonts w:ascii="Calibri" w:hAnsi="Calibri" w:cs="Calibri"/>
                <w:color w:val="000000"/>
              </w:rPr>
              <w:t>0.002</w:t>
            </w:r>
          </w:p>
        </w:tc>
        <w:tc>
          <w:tcPr>
            <w:tcW w:w="469" w:type="pct"/>
            <w:vAlign w:val="center"/>
          </w:tcPr>
          <w:p w14:paraId="73E4C4CE" w14:textId="529543D4" w:rsidR="001E067A" w:rsidRPr="00BE372D" w:rsidRDefault="001E067A" w:rsidP="001E067A">
            <w:pPr>
              <w:pStyle w:val="Compact"/>
              <w:spacing w:before="0" w:after="0"/>
            </w:pPr>
            <w:r>
              <w:rPr>
                <w:rFonts w:ascii="Calibri" w:hAnsi="Calibri" w:cs="Calibri"/>
                <w:color w:val="000000"/>
              </w:rPr>
              <w:t>0.1</w:t>
            </w:r>
          </w:p>
        </w:tc>
        <w:tc>
          <w:tcPr>
            <w:tcW w:w="685" w:type="pct"/>
            <w:vAlign w:val="center"/>
          </w:tcPr>
          <w:p w14:paraId="2A5F1AE8" w14:textId="43580B22" w:rsidR="001E067A" w:rsidRPr="00BE372D" w:rsidRDefault="001E067A" w:rsidP="001E067A">
            <w:pPr>
              <w:pStyle w:val="Compact"/>
              <w:spacing w:before="0" w:after="0"/>
            </w:pPr>
            <w:r>
              <w:rPr>
                <w:rFonts w:ascii="Calibri" w:hAnsi="Calibri" w:cs="Calibri"/>
                <w:color w:val="000000"/>
              </w:rPr>
              <w:t>0.4</w:t>
            </w:r>
          </w:p>
        </w:tc>
      </w:tr>
      <w:tr w:rsidR="00432099" w:rsidRPr="001E067A" w14:paraId="526AB930" w14:textId="77777777" w:rsidTr="00432099">
        <w:tc>
          <w:tcPr>
            <w:tcW w:w="1321" w:type="pct"/>
            <w:vAlign w:val="center"/>
          </w:tcPr>
          <w:p w14:paraId="6CE0503E" w14:textId="23AFFF81"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74735015" w14:textId="31E9BDC6"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06D435AF" w14:textId="6F221A76"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54921E33" w14:textId="0A5E104A" w:rsidR="001E067A" w:rsidRPr="00BE372D" w:rsidRDefault="001E067A" w:rsidP="001E067A">
            <w:pPr>
              <w:pStyle w:val="Compact"/>
              <w:spacing w:before="0" w:after="0"/>
              <w:jc w:val="right"/>
            </w:pPr>
            <w:r>
              <w:rPr>
                <w:rFonts w:ascii="Calibri" w:hAnsi="Calibri" w:cs="Calibri"/>
                <w:color w:val="000000"/>
              </w:rPr>
              <w:t>0.65</w:t>
            </w:r>
          </w:p>
        </w:tc>
        <w:tc>
          <w:tcPr>
            <w:tcW w:w="522" w:type="pct"/>
            <w:vAlign w:val="center"/>
          </w:tcPr>
          <w:p w14:paraId="049D7A40" w14:textId="55A39E41" w:rsidR="001E067A" w:rsidRPr="00BE372D" w:rsidRDefault="001E067A" w:rsidP="001E067A">
            <w:pPr>
              <w:pStyle w:val="Compact"/>
              <w:spacing w:before="0" w:after="0"/>
              <w:jc w:val="right"/>
            </w:pPr>
            <w:r>
              <w:rPr>
                <w:rFonts w:ascii="Calibri" w:hAnsi="Calibri" w:cs="Calibri"/>
                <w:color w:val="000000"/>
              </w:rPr>
              <w:t>0.47</w:t>
            </w:r>
          </w:p>
        </w:tc>
        <w:tc>
          <w:tcPr>
            <w:tcW w:w="421" w:type="pct"/>
            <w:vAlign w:val="center"/>
          </w:tcPr>
          <w:p w14:paraId="2867960F" w14:textId="00FB065F" w:rsidR="001E067A" w:rsidRPr="00BE372D" w:rsidRDefault="001E067A" w:rsidP="001E067A">
            <w:pPr>
              <w:pStyle w:val="Compact"/>
              <w:spacing w:before="0" w:after="0"/>
            </w:pPr>
            <w:r>
              <w:rPr>
                <w:rFonts w:ascii="Calibri" w:hAnsi="Calibri" w:cs="Calibri"/>
                <w:color w:val="000000"/>
              </w:rPr>
              <w:t>0.671</w:t>
            </w:r>
          </w:p>
        </w:tc>
        <w:tc>
          <w:tcPr>
            <w:tcW w:w="469" w:type="pct"/>
            <w:vAlign w:val="center"/>
          </w:tcPr>
          <w:p w14:paraId="28F488C1" w14:textId="39302D6C" w:rsidR="001E067A" w:rsidRPr="00BE372D" w:rsidRDefault="001E067A" w:rsidP="001E067A">
            <w:pPr>
              <w:pStyle w:val="Compact"/>
              <w:spacing w:before="0" w:after="0"/>
            </w:pPr>
            <w:r>
              <w:rPr>
                <w:rFonts w:ascii="Calibri" w:hAnsi="Calibri" w:cs="Calibri"/>
                <w:color w:val="000000"/>
              </w:rPr>
              <w:t>0.66</w:t>
            </w:r>
          </w:p>
        </w:tc>
        <w:tc>
          <w:tcPr>
            <w:tcW w:w="685" w:type="pct"/>
            <w:vAlign w:val="center"/>
          </w:tcPr>
          <w:p w14:paraId="482F1CA5" w14:textId="084B69F2" w:rsidR="001E067A" w:rsidRPr="00BE372D" w:rsidRDefault="001E067A" w:rsidP="001E067A">
            <w:pPr>
              <w:pStyle w:val="Compact"/>
              <w:spacing w:before="0" w:after="0"/>
            </w:pPr>
            <w:r>
              <w:rPr>
                <w:rFonts w:ascii="Calibri" w:hAnsi="Calibri" w:cs="Calibri"/>
                <w:color w:val="000000"/>
              </w:rPr>
              <w:t>0.17</w:t>
            </w:r>
          </w:p>
        </w:tc>
      </w:tr>
      <w:tr w:rsidR="00432099" w:rsidRPr="001E067A" w14:paraId="5B903353" w14:textId="77777777" w:rsidTr="00432099">
        <w:tc>
          <w:tcPr>
            <w:tcW w:w="1321" w:type="pct"/>
            <w:vAlign w:val="center"/>
          </w:tcPr>
          <w:p w14:paraId="634F38B5" w14:textId="502C2275"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713F6286" w14:textId="4832CF86"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27B3A8AA" w14:textId="60502C88"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4DCF6165" w14:textId="7EC949F9" w:rsidR="001E067A" w:rsidRPr="00BE372D" w:rsidRDefault="001E067A" w:rsidP="001E067A">
            <w:pPr>
              <w:pStyle w:val="Compact"/>
              <w:spacing w:before="0" w:after="0"/>
              <w:jc w:val="right"/>
            </w:pPr>
            <w:r>
              <w:rPr>
                <w:rFonts w:ascii="Calibri" w:hAnsi="Calibri" w:cs="Calibri"/>
                <w:color w:val="000000"/>
              </w:rPr>
              <w:t>1</w:t>
            </w:r>
          </w:p>
        </w:tc>
        <w:tc>
          <w:tcPr>
            <w:tcW w:w="522" w:type="pct"/>
            <w:vAlign w:val="center"/>
          </w:tcPr>
          <w:p w14:paraId="27D83530" w14:textId="0B27DD3B" w:rsidR="001E067A" w:rsidRPr="00BE372D" w:rsidRDefault="001E067A" w:rsidP="001E067A">
            <w:pPr>
              <w:pStyle w:val="Compact"/>
              <w:spacing w:before="0" w:after="0"/>
              <w:jc w:val="right"/>
            </w:pPr>
            <w:r>
              <w:rPr>
                <w:rFonts w:ascii="Calibri" w:hAnsi="Calibri" w:cs="Calibri"/>
                <w:color w:val="000000"/>
              </w:rPr>
              <w:t>0.87</w:t>
            </w:r>
          </w:p>
        </w:tc>
        <w:tc>
          <w:tcPr>
            <w:tcW w:w="421" w:type="pct"/>
            <w:vAlign w:val="center"/>
          </w:tcPr>
          <w:p w14:paraId="2C7D2F95" w14:textId="135ED902" w:rsidR="001E067A" w:rsidRPr="00BE372D" w:rsidRDefault="001E067A" w:rsidP="001E067A">
            <w:pPr>
              <w:pStyle w:val="Compact"/>
              <w:spacing w:before="0" w:after="0"/>
            </w:pPr>
            <w:r>
              <w:rPr>
                <w:rFonts w:ascii="Calibri" w:hAnsi="Calibri" w:cs="Calibri"/>
                <w:color w:val="000000"/>
              </w:rPr>
              <w:t>0.324</w:t>
            </w:r>
          </w:p>
        </w:tc>
        <w:tc>
          <w:tcPr>
            <w:tcW w:w="469" w:type="pct"/>
            <w:vAlign w:val="center"/>
          </w:tcPr>
          <w:p w14:paraId="599722FF" w14:textId="38B7DA86" w:rsidR="001E067A" w:rsidRPr="00BE372D" w:rsidRDefault="001E067A" w:rsidP="001E067A">
            <w:pPr>
              <w:pStyle w:val="Compact"/>
              <w:spacing w:before="0" w:after="0"/>
            </w:pPr>
            <w:r>
              <w:rPr>
                <w:rFonts w:ascii="Calibri" w:hAnsi="Calibri" w:cs="Calibri"/>
                <w:color w:val="000000"/>
              </w:rPr>
              <w:t>1.1</w:t>
            </w:r>
          </w:p>
        </w:tc>
        <w:tc>
          <w:tcPr>
            <w:tcW w:w="685" w:type="pct"/>
            <w:vAlign w:val="center"/>
          </w:tcPr>
          <w:p w14:paraId="16266F80" w14:textId="00471462" w:rsidR="001E067A" w:rsidRPr="00BE372D" w:rsidRDefault="001E067A" w:rsidP="001E067A">
            <w:pPr>
              <w:pStyle w:val="Compact"/>
              <w:spacing w:before="0" w:after="0"/>
            </w:pPr>
            <w:r>
              <w:rPr>
                <w:rFonts w:ascii="Calibri" w:hAnsi="Calibri" w:cs="Calibri"/>
                <w:color w:val="000000"/>
              </w:rPr>
              <w:t>0.32</w:t>
            </w:r>
          </w:p>
        </w:tc>
      </w:tr>
      <w:tr w:rsidR="00432099" w:rsidRPr="001E067A" w14:paraId="75A860E4" w14:textId="77777777" w:rsidTr="00432099">
        <w:tc>
          <w:tcPr>
            <w:tcW w:w="1321" w:type="pct"/>
            <w:vAlign w:val="center"/>
          </w:tcPr>
          <w:p w14:paraId="460DEF56" w14:textId="41E5B4F0" w:rsidR="001E067A" w:rsidRPr="00BE372D" w:rsidRDefault="001E067A" w:rsidP="001E067A">
            <w:pPr>
              <w:pStyle w:val="Compact"/>
              <w:spacing w:before="0" w:after="0"/>
            </w:pPr>
            <w:r>
              <w:rPr>
                <w:rFonts w:ascii="Calibri" w:hAnsi="Calibri" w:cs="Calibri"/>
                <w:color w:val="000000"/>
              </w:rPr>
              <w:t>Faroese</w:t>
            </w:r>
          </w:p>
        </w:tc>
        <w:tc>
          <w:tcPr>
            <w:tcW w:w="128" w:type="pct"/>
            <w:vAlign w:val="center"/>
          </w:tcPr>
          <w:p w14:paraId="1FA39D92" w14:textId="245B4404"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62E0B005" w14:textId="5C4D13BC"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4BE6D882" w14:textId="13FAFBAD" w:rsidR="001E067A" w:rsidRPr="00BE372D" w:rsidRDefault="001E067A" w:rsidP="001E067A">
            <w:pPr>
              <w:pStyle w:val="Compact"/>
              <w:spacing w:before="0" w:after="0"/>
              <w:jc w:val="right"/>
            </w:pPr>
            <w:r>
              <w:rPr>
                <w:rFonts w:ascii="Calibri" w:hAnsi="Calibri" w:cs="Calibri"/>
                <w:color w:val="000000"/>
              </w:rPr>
              <w:t>0.7</w:t>
            </w:r>
          </w:p>
        </w:tc>
        <w:tc>
          <w:tcPr>
            <w:tcW w:w="522" w:type="pct"/>
            <w:vAlign w:val="center"/>
          </w:tcPr>
          <w:p w14:paraId="720CD142" w14:textId="1E95D04D" w:rsidR="001E067A" w:rsidRPr="00BE372D" w:rsidRDefault="001E067A" w:rsidP="001E067A">
            <w:pPr>
              <w:pStyle w:val="Compact"/>
              <w:spacing w:before="0" w:after="0"/>
              <w:jc w:val="right"/>
            </w:pPr>
            <w:r>
              <w:rPr>
                <w:rFonts w:ascii="Calibri" w:hAnsi="Calibri" w:cs="Calibri"/>
                <w:color w:val="000000"/>
              </w:rPr>
              <w:t>0.55</w:t>
            </w:r>
          </w:p>
        </w:tc>
        <w:tc>
          <w:tcPr>
            <w:tcW w:w="421" w:type="pct"/>
            <w:vAlign w:val="center"/>
          </w:tcPr>
          <w:p w14:paraId="70C4CF9A" w14:textId="7464D324" w:rsidR="001E067A" w:rsidRPr="00BE372D" w:rsidRDefault="001E067A" w:rsidP="001E067A">
            <w:pPr>
              <w:pStyle w:val="Compact"/>
              <w:spacing w:before="0" w:after="0"/>
            </w:pPr>
            <w:r>
              <w:rPr>
                <w:rFonts w:ascii="Calibri" w:hAnsi="Calibri" w:cs="Calibri"/>
                <w:color w:val="000000"/>
              </w:rPr>
              <w:t>0.429</w:t>
            </w:r>
          </w:p>
        </w:tc>
        <w:tc>
          <w:tcPr>
            <w:tcW w:w="469" w:type="pct"/>
            <w:vAlign w:val="center"/>
          </w:tcPr>
          <w:p w14:paraId="495D4640" w14:textId="5B04FC9E" w:rsidR="001E067A" w:rsidRPr="00BE372D" w:rsidRDefault="001E067A" w:rsidP="001E067A">
            <w:pPr>
              <w:pStyle w:val="Compact"/>
              <w:spacing w:before="0" w:after="0"/>
            </w:pPr>
            <w:r>
              <w:rPr>
                <w:rFonts w:ascii="Calibri" w:hAnsi="Calibri" w:cs="Calibri"/>
                <w:color w:val="000000"/>
              </w:rPr>
              <w:t>-0.04</w:t>
            </w:r>
          </w:p>
        </w:tc>
        <w:tc>
          <w:tcPr>
            <w:tcW w:w="685" w:type="pct"/>
            <w:vAlign w:val="center"/>
          </w:tcPr>
          <w:p w14:paraId="1A5CD01B" w14:textId="695C3301" w:rsidR="001E067A" w:rsidRPr="00BE372D" w:rsidRDefault="001E067A" w:rsidP="001E067A">
            <w:pPr>
              <w:pStyle w:val="Compact"/>
              <w:spacing w:before="0" w:after="0"/>
            </w:pPr>
            <w:r>
              <w:rPr>
                <w:rFonts w:ascii="Calibri" w:hAnsi="Calibri" w:cs="Calibri"/>
                <w:color w:val="000000"/>
              </w:rPr>
              <w:t>0.27</w:t>
            </w:r>
          </w:p>
        </w:tc>
      </w:tr>
      <w:tr w:rsidR="00432099" w:rsidRPr="001E067A" w14:paraId="012BF7EE" w14:textId="77777777" w:rsidTr="00432099">
        <w:tc>
          <w:tcPr>
            <w:tcW w:w="1321" w:type="pct"/>
            <w:vAlign w:val="center"/>
          </w:tcPr>
          <w:p w14:paraId="5799F6CC" w14:textId="111DA600"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489DE692" w14:textId="39761269"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6CA34F8B" w14:textId="01AD19C5"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4A30B2E1" w14:textId="68C242F3" w:rsidR="001E067A" w:rsidRPr="00BE372D" w:rsidRDefault="001E067A" w:rsidP="001E067A">
            <w:pPr>
              <w:pStyle w:val="Compact"/>
              <w:spacing w:before="0" w:after="0"/>
              <w:jc w:val="right"/>
            </w:pPr>
            <w:r>
              <w:rPr>
                <w:rFonts w:ascii="Calibri" w:hAnsi="Calibri" w:cs="Calibri"/>
                <w:color w:val="000000"/>
              </w:rPr>
              <w:t>1.2</w:t>
            </w:r>
          </w:p>
        </w:tc>
        <w:tc>
          <w:tcPr>
            <w:tcW w:w="522" w:type="pct"/>
            <w:vAlign w:val="center"/>
          </w:tcPr>
          <w:p w14:paraId="494B31E9" w14:textId="7F8F60CF" w:rsidR="001E067A" w:rsidRPr="00BE372D" w:rsidRDefault="001E067A" w:rsidP="001E067A">
            <w:pPr>
              <w:pStyle w:val="Compact"/>
              <w:spacing w:before="0" w:after="0"/>
              <w:jc w:val="right"/>
            </w:pPr>
            <w:r>
              <w:rPr>
                <w:rFonts w:ascii="Calibri" w:hAnsi="Calibri" w:cs="Calibri"/>
                <w:color w:val="000000"/>
              </w:rPr>
              <w:t>1</w:t>
            </w:r>
          </w:p>
        </w:tc>
        <w:tc>
          <w:tcPr>
            <w:tcW w:w="421" w:type="pct"/>
            <w:vAlign w:val="center"/>
          </w:tcPr>
          <w:p w14:paraId="64C69F1E" w14:textId="3A81D1B2" w:rsidR="001E067A" w:rsidRPr="00BE372D" w:rsidRDefault="001E067A" w:rsidP="001E067A">
            <w:pPr>
              <w:pStyle w:val="Compact"/>
              <w:spacing w:before="0" w:after="0"/>
            </w:pPr>
            <w:r>
              <w:rPr>
                <w:rFonts w:ascii="Calibri" w:hAnsi="Calibri" w:cs="Calibri"/>
                <w:color w:val="000000"/>
              </w:rPr>
              <w:t>0.309</w:t>
            </w:r>
          </w:p>
        </w:tc>
        <w:tc>
          <w:tcPr>
            <w:tcW w:w="469" w:type="pct"/>
            <w:vAlign w:val="center"/>
          </w:tcPr>
          <w:p w14:paraId="32D33C2F" w14:textId="2156741B" w:rsidR="001E067A" w:rsidRPr="00BE372D" w:rsidRDefault="001E067A" w:rsidP="001E067A">
            <w:pPr>
              <w:pStyle w:val="Compact"/>
              <w:spacing w:before="0" w:after="0"/>
            </w:pPr>
            <w:r>
              <w:rPr>
                <w:rFonts w:ascii="Calibri" w:hAnsi="Calibri" w:cs="Calibri"/>
                <w:color w:val="000000"/>
              </w:rPr>
              <w:t>1.73</w:t>
            </w:r>
          </w:p>
        </w:tc>
        <w:tc>
          <w:tcPr>
            <w:tcW w:w="685" w:type="pct"/>
            <w:vAlign w:val="center"/>
          </w:tcPr>
          <w:p w14:paraId="6CB89B55" w14:textId="0CB0EC81" w:rsidR="001E067A" w:rsidRPr="00BE372D" w:rsidRDefault="001E067A" w:rsidP="001E067A">
            <w:pPr>
              <w:pStyle w:val="Compact"/>
              <w:spacing w:before="0" w:after="0"/>
            </w:pPr>
            <w:r>
              <w:rPr>
                <w:rFonts w:ascii="Calibri" w:hAnsi="Calibri" w:cs="Calibri"/>
                <w:color w:val="000000"/>
              </w:rPr>
              <w:t>0.67</w:t>
            </w:r>
          </w:p>
        </w:tc>
      </w:tr>
      <w:tr w:rsidR="00432099" w:rsidRPr="001E067A" w14:paraId="73707100" w14:textId="77777777" w:rsidTr="00432099">
        <w:tc>
          <w:tcPr>
            <w:tcW w:w="1321" w:type="pct"/>
            <w:vAlign w:val="center"/>
          </w:tcPr>
          <w:p w14:paraId="0ED3163E" w14:textId="7A6DC948"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53090584" w14:textId="60CFC6BD"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1C2578C0" w14:textId="1E083CF8"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704FDF80" w14:textId="3D17B6AF" w:rsidR="001E067A" w:rsidRPr="00BE372D" w:rsidRDefault="001E067A" w:rsidP="001E067A">
            <w:pPr>
              <w:pStyle w:val="Compact"/>
              <w:spacing w:before="0" w:after="0"/>
              <w:jc w:val="right"/>
            </w:pPr>
            <w:r>
              <w:rPr>
                <w:rFonts w:ascii="Calibri" w:hAnsi="Calibri" w:cs="Calibri"/>
                <w:color w:val="000000"/>
              </w:rPr>
              <w:t>0.89</w:t>
            </w:r>
          </w:p>
        </w:tc>
        <w:tc>
          <w:tcPr>
            <w:tcW w:w="522" w:type="pct"/>
            <w:vAlign w:val="center"/>
          </w:tcPr>
          <w:p w14:paraId="433E2EA1" w14:textId="51C82114" w:rsidR="001E067A" w:rsidRPr="00BE372D" w:rsidRDefault="001E067A" w:rsidP="001E067A">
            <w:pPr>
              <w:pStyle w:val="Compact"/>
              <w:spacing w:before="0" w:after="0"/>
              <w:jc w:val="right"/>
            </w:pPr>
            <w:r>
              <w:rPr>
                <w:rFonts w:ascii="Calibri" w:hAnsi="Calibri" w:cs="Calibri"/>
                <w:color w:val="000000"/>
              </w:rPr>
              <w:t>0.81</w:t>
            </w:r>
          </w:p>
        </w:tc>
        <w:tc>
          <w:tcPr>
            <w:tcW w:w="421" w:type="pct"/>
            <w:vAlign w:val="center"/>
          </w:tcPr>
          <w:p w14:paraId="438FBD84" w14:textId="05A9DD60" w:rsidR="001E067A" w:rsidRPr="00BE372D" w:rsidRDefault="001E067A" w:rsidP="001E067A">
            <w:pPr>
              <w:pStyle w:val="Compact"/>
              <w:spacing w:before="0" w:after="0"/>
            </w:pPr>
            <w:r>
              <w:rPr>
                <w:rFonts w:ascii="Calibri" w:hAnsi="Calibri" w:cs="Calibri"/>
                <w:color w:val="000000"/>
              </w:rPr>
              <w:t>0.194</w:t>
            </w:r>
          </w:p>
        </w:tc>
        <w:tc>
          <w:tcPr>
            <w:tcW w:w="469" w:type="pct"/>
            <w:vAlign w:val="center"/>
          </w:tcPr>
          <w:p w14:paraId="7C66416C" w14:textId="609E6EEF" w:rsidR="001E067A" w:rsidRPr="00BE372D" w:rsidRDefault="001E067A" w:rsidP="001E067A">
            <w:pPr>
              <w:pStyle w:val="Compact"/>
              <w:spacing w:before="0" w:after="0"/>
            </w:pPr>
            <w:r>
              <w:rPr>
                <w:rFonts w:ascii="Calibri" w:hAnsi="Calibri" w:cs="Calibri"/>
                <w:color w:val="000000"/>
              </w:rPr>
              <w:t>-0.57</w:t>
            </w:r>
          </w:p>
        </w:tc>
        <w:tc>
          <w:tcPr>
            <w:tcW w:w="685" w:type="pct"/>
            <w:vAlign w:val="center"/>
          </w:tcPr>
          <w:p w14:paraId="79E8CF95" w14:textId="3912B678" w:rsidR="001E067A" w:rsidRPr="00BE372D" w:rsidRDefault="001E067A" w:rsidP="001E067A">
            <w:pPr>
              <w:pStyle w:val="Compact"/>
              <w:spacing w:before="0" w:after="0"/>
            </w:pPr>
            <w:r>
              <w:rPr>
                <w:rFonts w:ascii="Calibri" w:hAnsi="Calibri" w:cs="Calibri"/>
                <w:color w:val="000000"/>
              </w:rPr>
              <w:t>0.32</w:t>
            </w:r>
          </w:p>
        </w:tc>
      </w:tr>
      <w:tr w:rsidR="00432099" w:rsidRPr="001E067A" w14:paraId="27FA14AA" w14:textId="77777777" w:rsidTr="00432099">
        <w:tc>
          <w:tcPr>
            <w:tcW w:w="1321" w:type="pct"/>
            <w:vAlign w:val="center"/>
          </w:tcPr>
          <w:p w14:paraId="3BAC002A" w14:textId="1DEEE5CC"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508F2C24" w14:textId="70F29288"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1F9D3599" w14:textId="24EC59ED"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3394F026" w14:textId="1A42AFF1" w:rsidR="001E067A" w:rsidRPr="00BE372D" w:rsidRDefault="001E067A" w:rsidP="001E067A">
            <w:pPr>
              <w:pStyle w:val="Compact"/>
              <w:spacing w:before="0" w:after="0"/>
              <w:jc w:val="right"/>
            </w:pPr>
            <w:r>
              <w:rPr>
                <w:rFonts w:ascii="Calibri" w:hAnsi="Calibri" w:cs="Calibri"/>
                <w:color w:val="000000"/>
              </w:rPr>
              <w:t>1.3</w:t>
            </w:r>
          </w:p>
        </w:tc>
        <w:tc>
          <w:tcPr>
            <w:tcW w:w="522" w:type="pct"/>
            <w:vAlign w:val="center"/>
          </w:tcPr>
          <w:p w14:paraId="73CDBBF1" w14:textId="0B647809" w:rsidR="001E067A" w:rsidRPr="00BE372D" w:rsidRDefault="001E067A" w:rsidP="001E067A">
            <w:pPr>
              <w:pStyle w:val="Compact"/>
              <w:spacing w:before="0" w:after="0"/>
              <w:jc w:val="right"/>
            </w:pPr>
            <w:r>
              <w:rPr>
                <w:rFonts w:ascii="Calibri" w:hAnsi="Calibri" w:cs="Calibri"/>
                <w:color w:val="000000"/>
              </w:rPr>
              <w:t>1.1</w:t>
            </w:r>
          </w:p>
        </w:tc>
        <w:tc>
          <w:tcPr>
            <w:tcW w:w="421" w:type="pct"/>
            <w:vAlign w:val="center"/>
          </w:tcPr>
          <w:p w14:paraId="36AFFA19" w14:textId="285DAFB0" w:rsidR="001E067A" w:rsidRPr="00BE372D" w:rsidRDefault="001E067A" w:rsidP="001E067A">
            <w:pPr>
              <w:pStyle w:val="Compact"/>
              <w:spacing w:before="0" w:after="0"/>
            </w:pPr>
            <w:r>
              <w:rPr>
                <w:rFonts w:ascii="Calibri" w:hAnsi="Calibri" w:cs="Calibri"/>
                <w:color w:val="000000"/>
              </w:rPr>
              <w:t>0.257</w:t>
            </w:r>
          </w:p>
        </w:tc>
        <w:tc>
          <w:tcPr>
            <w:tcW w:w="469" w:type="pct"/>
            <w:vAlign w:val="center"/>
          </w:tcPr>
          <w:p w14:paraId="181A5A24" w14:textId="2D29B22E" w:rsidR="001E067A" w:rsidRPr="00BE372D" w:rsidRDefault="001E067A" w:rsidP="001E067A">
            <w:pPr>
              <w:pStyle w:val="Compact"/>
              <w:spacing w:before="0" w:after="0"/>
            </w:pPr>
            <w:r>
              <w:rPr>
                <w:rFonts w:ascii="Calibri" w:hAnsi="Calibri" w:cs="Calibri"/>
                <w:color w:val="000000"/>
              </w:rPr>
              <w:t>0.13</w:t>
            </w:r>
          </w:p>
        </w:tc>
        <w:tc>
          <w:tcPr>
            <w:tcW w:w="685" w:type="pct"/>
            <w:vAlign w:val="center"/>
          </w:tcPr>
          <w:p w14:paraId="4600CE60" w14:textId="33A54DE0" w:rsidR="001E067A" w:rsidRPr="00BE372D" w:rsidRDefault="001E067A" w:rsidP="001E067A">
            <w:pPr>
              <w:pStyle w:val="Compact"/>
              <w:spacing w:before="0" w:after="0"/>
            </w:pPr>
            <w:r>
              <w:rPr>
                <w:rFonts w:ascii="Calibri" w:hAnsi="Calibri" w:cs="Calibri"/>
                <w:color w:val="000000"/>
              </w:rPr>
              <w:t>0.37</w:t>
            </w:r>
          </w:p>
        </w:tc>
      </w:tr>
      <w:tr w:rsidR="00432099" w:rsidRPr="001E067A" w14:paraId="0AD7B70F" w14:textId="77777777" w:rsidTr="00432099">
        <w:tc>
          <w:tcPr>
            <w:tcW w:w="1321" w:type="pct"/>
            <w:vAlign w:val="center"/>
          </w:tcPr>
          <w:p w14:paraId="3FF784CA" w14:textId="67A968EF" w:rsidR="001E067A" w:rsidRPr="00BE372D" w:rsidRDefault="001E067A" w:rsidP="001E067A">
            <w:pPr>
              <w:pStyle w:val="Compact"/>
              <w:spacing w:before="0" w:after="0"/>
            </w:pPr>
            <w:r>
              <w:rPr>
                <w:rFonts w:ascii="Calibri" w:hAnsi="Calibri" w:cs="Calibri"/>
                <w:color w:val="000000"/>
              </w:rPr>
              <w:t>Iceland</w:t>
            </w:r>
          </w:p>
        </w:tc>
        <w:tc>
          <w:tcPr>
            <w:tcW w:w="128" w:type="pct"/>
            <w:vAlign w:val="center"/>
          </w:tcPr>
          <w:p w14:paraId="15AE1AB8" w14:textId="692B7B81"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5343B672" w14:textId="442DE62B"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0F6277FE" w14:textId="2FE3E573" w:rsidR="001E067A" w:rsidRPr="00BE372D" w:rsidRDefault="001E067A" w:rsidP="001E067A">
            <w:pPr>
              <w:pStyle w:val="Compact"/>
              <w:spacing w:before="0" w:after="0"/>
              <w:jc w:val="right"/>
            </w:pPr>
            <w:r>
              <w:rPr>
                <w:rFonts w:ascii="Calibri" w:hAnsi="Calibri" w:cs="Calibri"/>
                <w:color w:val="000000"/>
              </w:rPr>
              <w:t>0.55</w:t>
            </w:r>
          </w:p>
        </w:tc>
        <w:tc>
          <w:tcPr>
            <w:tcW w:w="522" w:type="pct"/>
            <w:vAlign w:val="center"/>
          </w:tcPr>
          <w:p w14:paraId="4FA21022" w14:textId="54E640D9" w:rsidR="001E067A" w:rsidRPr="00BE372D" w:rsidRDefault="001E067A" w:rsidP="001E067A">
            <w:pPr>
              <w:pStyle w:val="Compact"/>
              <w:spacing w:before="0" w:after="0"/>
              <w:jc w:val="right"/>
            </w:pPr>
            <w:r>
              <w:rPr>
                <w:rFonts w:ascii="Calibri" w:hAnsi="Calibri" w:cs="Calibri"/>
                <w:color w:val="000000"/>
              </w:rPr>
              <w:t>0.33</w:t>
            </w:r>
          </w:p>
        </w:tc>
        <w:tc>
          <w:tcPr>
            <w:tcW w:w="421" w:type="pct"/>
            <w:vAlign w:val="center"/>
          </w:tcPr>
          <w:p w14:paraId="1751BF6C" w14:textId="20529708" w:rsidR="001E067A" w:rsidRPr="00BE372D" w:rsidRDefault="001E067A" w:rsidP="001E067A">
            <w:pPr>
              <w:pStyle w:val="Compact"/>
              <w:spacing w:before="0" w:after="0"/>
            </w:pPr>
            <w:r>
              <w:rPr>
                <w:rFonts w:ascii="Calibri" w:hAnsi="Calibri" w:cs="Calibri"/>
                <w:color w:val="000000"/>
              </w:rPr>
              <w:t>0.62</w:t>
            </w:r>
          </w:p>
        </w:tc>
        <w:tc>
          <w:tcPr>
            <w:tcW w:w="469" w:type="pct"/>
            <w:vAlign w:val="center"/>
          </w:tcPr>
          <w:p w14:paraId="36294842" w14:textId="1B78CB5A" w:rsidR="001E067A" w:rsidRPr="00BE372D" w:rsidRDefault="001E067A" w:rsidP="001E067A">
            <w:pPr>
              <w:pStyle w:val="Compact"/>
              <w:spacing w:before="0" w:after="0"/>
            </w:pPr>
            <w:r>
              <w:rPr>
                <w:rFonts w:ascii="Calibri" w:hAnsi="Calibri" w:cs="Calibri"/>
                <w:color w:val="000000"/>
              </w:rPr>
              <w:t>0.57</w:t>
            </w:r>
          </w:p>
        </w:tc>
        <w:tc>
          <w:tcPr>
            <w:tcW w:w="685" w:type="pct"/>
            <w:vAlign w:val="center"/>
          </w:tcPr>
          <w:p w14:paraId="68C5E464" w14:textId="041DED14" w:rsidR="001E067A" w:rsidRPr="00BE372D" w:rsidRDefault="001E067A" w:rsidP="001E067A">
            <w:pPr>
              <w:pStyle w:val="Compact"/>
              <w:spacing w:before="0" w:after="0"/>
            </w:pPr>
            <w:r>
              <w:rPr>
                <w:rFonts w:ascii="Calibri" w:hAnsi="Calibri" w:cs="Calibri"/>
                <w:color w:val="000000"/>
              </w:rPr>
              <w:t>0.11</w:t>
            </w:r>
          </w:p>
        </w:tc>
      </w:tr>
      <w:tr w:rsidR="00432099" w:rsidRPr="001E067A" w14:paraId="0ABBFDE1" w14:textId="77777777" w:rsidTr="00432099">
        <w:tc>
          <w:tcPr>
            <w:tcW w:w="1321" w:type="pct"/>
            <w:vAlign w:val="center"/>
          </w:tcPr>
          <w:p w14:paraId="10966F0D" w14:textId="0B1CC048"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762F0CD4" w14:textId="69093D7B"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060C0952" w14:textId="228881C9"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00EB06BA" w14:textId="69E7B749" w:rsidR="001E067A" w:rsidRPr="00BE372D" w:rsidRDefault="001E067A" w:rsidP="001E067A">
            <w:pPr>
              <w:pStyle w:val="Compact"/>
              <w:spacing w:before="0" w:after="0"/>
              <w:jc w:val="right"/>
            </w:pPr>
            <w:r>
              <w:rPr>
                <w:rFonts w:ascii="Calibri" w:hAnsi="Calibri" w:cs="Calibri"/>
                <w:color w:val="000000"/>
              </w:rPr>
              <w:t>0.85</w:t>
            </w:r>
          </w:p>
        </w:tc>
        <w:tc>
          <w:tcPr>
            <w:tcW w:w="522" w:type="pct"/>
            <w:vAlign w:val="center"/>
          </w:tcPr>
          <w:p w14:paraId="536DB103" w14:textId="796F5F5B" w:rsidR="001E067A" w:rsidRPr="00BE372D" w:rsidRDefault="001E067A" w:rsidP="001E067A">
            <w:pPr>
              <w:pStyle w:val="Compact"/>
              <w:spacing w:before="0" w:after="0"/>
              <w:jc w:val="right"/>
            </w:pPr>
            <w:r>
              <w:rPr>
                <w:rFonts w:ascii="Calibri" w:hAnsi="Calibri" w:cs="Calibri"/>
                <w:color w:val="000000"/>
              </w:rPr>
              <w:t>0.79</w:t>
            </w:r>
          </w:p>
        </w:tc>
        <w:tc>
          <w:tcPr>
            <w:tcW w:w="421" w:type="pct"/>
            <w:vAlign w:val="center"/>
          </w:tcPr>
          <w:p w14:paraId="322C96B6" w14:textId="40AA1F38" w:rsidR="001E067A" w:rsidRPr="00BE372D" w:rsidRDefault="001E067A" w:rsidP="001E067A">
            <w:pPr>
              <w:pStyle w:val="Compact"/>
              <w:spacing w:before="0" w:after="0"/>
            </w:pPr>
            <w:r>
              <w:rPr>
                <w:rFonts w:ascii="Calibri" w:hAnsi="Calibri" w:cs="Calibri"/>
                <w:color w:val="000000"/>
              </w:rPr>
              <w:t>0.149</w:t>
            </w:r>
          </w:p>
        </w:tc>
        <w:tc>
          <w:tcPr>
            <w:tcW w:w="469" w:type="pct"/>
            <w:vAlign w:val="center"/>
          </w:tcPr>
          <w:p w14:paraId="739E8228" w14:textId="597C763E" w:rsidR="001E067A" w:rsidRPr="00BE372D" w:rsidRDefault="001E067A" w:rsidP="001E067A">
            <w:pPr>
              <w:pStyle w:val="Compact"/>
              <w:spacing w:before="0" w:after="0"/>
            </w:pPr>
            <w:r>
              <w:rPr>
                <w:rFonts w:ascii="Calibri" w:hAnsi="Calibri" w:cs="Calibri"/>
                <w:color w:val="000000"/>
              </w:rPr>
              <w:t>0.64</w:t>
            </w:r>
          </w:p>
        </w:tc>
        <w:tc>
          <w:tcPr>
            <w:tcW w:w="685" w:type="pct"/>
            <w:vAlign w:val="center"/>
          </w:tcPr>
          <w:p w14:paraId="22F421A8" w14:textId="16D10CA1" w:rsidR="001E067A" w:rsidRPr="00BE372D" w:rsidRDefault="001E067A" w:rsidP="001E067A">
            <w:pPr>
              <w:pStyle w:val="Compact"/>
              <w:spacing w:before="0" w:after="0"/>
            </w:pPr>
            <w:r>
              <w:rPr>
                <w:rFonts w:ascii="Calibri" w:hAnsi="Calibri" w:cs="Calibri"/>
                <w:color w:val="000000"/>
              </w:rPr>
              <w:t>0.75</w:t>
            </w:r>
          </w:p>
        </w:tc>
      </w:tr>
      <w:tr w:rsidR="00432099" w:rsidRPr="001E067A" w14:paraId="18DF0716" w14:textId="77777777" w:rsidTr="00432099">
        <w:tc>
          <w:tcPr>
            <w:tcW w:w="1321" w:type="pct"/>
            <w:vAlign w:val="center"/>
          </w:tcPr>
          <w:p w14:paraId="69075E07" w14:textId="6CDE49BD"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5AAF22B6" w14:textId="26BFBBEB"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0BD376BD" w14:textId="2498DB59"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00E065F1" w14:textId="1723A8EC" w:rsidR="001E067A" w:rsidRPr="00BE372D" w:rsidRDefault="001E067A" w:rsidP="001E067A">
            <w:pPr>
              <w:pStyle w:val="Compact"/>
              <w:spacing w:before="0" w:after="0"/>
              <w:jc w:val="right"/>
            </w:pPr>
            <w:r>
              <w:rPr>
                <w:rFonts w:ascii="Calibri" w:hAnsi="Calibri" w:cs="Calibri"/>
                <w:color w:val="000000"/>
              </w:rPr>
              <w:t>0.43</w:t>
            </w:r>
          </w:p>
        </w:tc>
        <w:tc>
          <w:tcPr>
            <w:tcW w:w="522" w:type="pct"/>
            <w:vAlign w:val="center"/>
          </w:tcPr>
          <w:p w14:paraId="3BB38CAB" w14:textId="4E141311" w:rsidR="001E067A" w:rsidRPr="00BE372D" w:rsidRDefault="001E067A" w:rsidP="001E067A">
            <w:pPr>
              <w:pStyle w:val="Compact"/>
              <w:spacing w:before="0" w:after="0"/>
              <w:jc w:val="right"/>
            </w:pPr>
            <w:r>
              <w:rPr>
                <w:rFonts w:ascii="Calibri" w:hAnsi="Calibri" w:cs="Calibri"/>
                <w:color w:val="000000"/>
              </w:rPr>
              <w:t>0.25</w:t>
            </w:r>
          </w:p>
        </w:tc>
        <w:tc>
          <w:tcPr>
            <w:tcW w:w="421" w:type="pct"/>
            <w:vAlign w:val="center"/>
          </w:tcPr>
          <w:p w14:paraId="722845D9" w14:textId="732C48E4" w:rsidR="001E067A" w:rsidRPr="00BE372D" w:rsidRDefault="001E067A" w:rsidP="001E067A">
            <w:pPr>
              <w:pStyle w:val="Compact"/>
              <w:spacing w:before="0" w:after="0"/>
            </w:pPr>
            <w:r>
              <w:rPr>
                <w:rFonts w:ascii="Calibri" w:hAnsi="Calibri" w:cs="Calibri"/>
                <w:color w:val="000000"/>
              </w:rPr>
              <w:t>0.714</w:t>
            </w:r>
          </w:p>
        </w:tc>
        <w:tc>
          <w:tcPr>
            <w:tcW w:w="469" w:type="pct"/>
            <w:vAlign w:val="center"/>
          </w:tcPr>
          <w:p w14:paraId="0E0C9750" w14:textId="04F54B3E" w:rsidR="001E067A" w:rsidRPr="00BE372D" w:rsidRDefault="001E067A" w:rsidP="001E067A">
            <w:pPr>
              <w:pStyle w:val="Compact"/>
              <w:spacing w:before="0" w:after="0"/>
            </w:pPr>
            <w:r>
              <w:rPr>
                <w:rFonts w:ascii="Calibri" w:hAnsi="Calibri" w:cs="Calibri"/>
                <w:color w:val="000000"/>
              </w:rPr>
              <w:t>0.49</w:t>
            </w:r>
          </w:p>
        </w:tc>
        <w:tc>
          <w:tcPr>
            <w:tcW w:w="685" w:type="pct"/>
            <w:vAlign w:val="center"/>
          </w:tcPr>
          <w:p w14:paraId="141586BF" w14:textId="5154391A" w:rsidR="001E067A" w:rsidRPr="00BE372D" w:rsidRDefault="001E067A" w:rsidP="001E067A">
            <w:pPr>
              <w:pStyle w:val="Compact"/>
              <w:spacing w:before="0" w:after="0"/>
            </w:pPr>
            <w:r>
              <w:rPr>
                <w:rFonts w:ascii="Calibri" w:hAnsi="Calibri" w:cs="Calibri"/>
                <w:color w:val="000000"/>
              </w:rPr>
              <w:t>0.12</w:t>
            </w:r>
          </w:p>
        </w:tc>
      </w:tr>
      <w:tr w:rsidR="00432099" w:rsidRPr="001E067A" w14:paraId="71CA47FD" w14:textId="77777777" w:rsidTr="00432099">
        <w:tc>
          <w:tcPr>
            <w:tcW w:w="1321" w:type="pct"/>
            <w:vAlign w:val="center"/>
          </w:tcPr>
          <w:p w14:paraId="3F1F8539" w14:textId="271F8166"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3746B852" w14:textId="7EB3EF8E"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2F19E8BF" w14:textId="57FA220E"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54CFBED6" w14:textId="31F95C83" w:rsidR="001E067A" w:rsidRPr="00BE372D" w:rsidRDefault="001E067A" w:rsidP="001E067A">
            <w:pPr>
              <w:pStyle w:val="Compact"/>
              <w:spacing w:before="0" w:after="0"/>
              <w:jc w:val="right"/>
            </w:pPr>
            <w:r>
              <w:rPr>
                <w:rFonts w:ascii="Calibri" w:hAnsi="Calibri" w:cs="Calibri"/>
                <w:color w:val="000000"/>
              </w:rPr>
              <w:t>0.87</w:t>
            </w:r>
          </w:p>
        </w:tc>
        <w:tc>
          <w:tcPr>
            <w:tcW w:w="522" w:type="pct"/>
            <w:vAlign w:val="center"/>
          </w:tcPr>
          <w:p w14:paraId="40D8FAA6" w14:textId="465ED6DF" w:rsidR="001E067A" w:rsidRPr="00BE372D" w:rsidRDefault="001E067A" w:rsidP="001E067A">
            <w:pPr>
              <w:pStyle w:val="Compact"/>
              <w:spacing w:before="0" w:after="0"/>
              <w:jc w:val="right"/>
            </w:pPr>
            <w:r>
              <w:rPr>
                <w:rFonts w:ascii="Calibri" w:hAnsi="Calibri" w:cs="Calibri"/>
                <w:color w:val="000000"/>
              </w:rPr>
              <w:t>0.82</w:t>
            </w:r>
          </w:p>
        </w:tc>
        <w:tc>
          <w:tcPr>
            <w:tcW w:w="421" w:type="pct"/>
            <w:vAlign w:val="center"/>
          </w:tcPr>
          <w:p w14:paraId="5F148327" w14:textId="3F65F537" w:rsidR="001E067A" w:rsidRPr="00BE372D" w:rsidRDefault="001E067A" w:rsidP="001E067A">
            <w:pPr>
              <w:pStyle w:val="Compact"/>
              <w:spacing w:before="0" w:after="0"/>
            </w:pPr>
            <w:r>
              <w:rPr>
                <w:rFonts w:ascii="Calibri" w:hAnsi="Calibri" w:cs="Calibri"/>
                <w:color w:val="000000"/>
              </w:rPr>
              <w:t>0.127</w:t>
            </w:r>
          </w:p>
        </w:tc>
        <w:tc>
          <w:tcPr>
            <w:tcW w:w="469" w:type="pct"/>
            <w:vAlign w:val="center"/>
          </w:tcPr>
          <w:p w14:paraId="30F848A2" w14:textId="457D0E68" w:rsidR="001E067A" w:rsidRPr="00BE372D" w:rsidRDefault="001E067A" w:rsidP="001E067A">
            <w:pPr>
              <w:pStyle w:val="Compact"/>
              <w:spacing w:before="0" w:after="0"/>
            </w:pPr>
            <w:r>
              <w:rPr>
                <w:rFonts w:ascii="Calibri" w:hAnsi="Calibri" w:cs="Calibri"/>
                <w:color w:val="000000"/>
              </w:rPr>
              <w:t>0.59</w:t>
            </w:r>
          </w:p>
        </w:tc>
        <w:tc>
          <w:tcPr>
            <w:tcW w:w="685" w:type="pct"/>
            <w:vAlign w:val="center"/>
          </w:tcPr>
          <w:p w14:paraId="4007440C" w14:textId="699E73EF" w:rsidR="001E067A" w:rsidRPr="00BE372D" w:rsidRDefault="001E067A" w:rsidP="001E067A">
            <w:pPr>
              <w:pStyle w:val="Compact"/>
              <w:spacing w:before="0" w:after="0"/>
            </w:pPr>
            <w:r>
              <w:rPr>
                <w:rFonts w:ascii="Calibri" w:hAnsi="Calibri" w:cs="Calibri"/>
                <w:color w:val="000000"/>
              </w:rPr>
              <w:t>0.47</w:t>
            </w:r>
          </w:p>
        </w:tc>
      </w:tr>
      <w:tr w:rsidR="00432099" w:rsidRPr="001E067A" w14:paraId="4D3D88B9" w14:textId="77777777" w:rsidTr="00432099">
        <w:tc>
          <w:tcPr>
            <w:tcW w:w="1321" w:type="pct"/>
            <w:vAlign w:val="center"/>
          </w:tcPr>
          <w:p w14:paraId="7838A79F" w14:textId="7ED294F3" w:rsidR="001E067A" w:rsidRPr="00BE372D" w:rsidRDefault="001E067A" w:rsidP="001E067A">
            <w:pPr>
              <w:pStyle w:val="Compact"/>
              <w:spacing w:before="0" w:after="0"/>
            </w:pPr>
            <w:r>
              <w:rPr>
                <w:rFonts w:ascii="Calibri" w:hAnsi="Calibri" w:cs="Calibri"/>
                <w:color w:val="000000"/>
              </w:rPr>
              <w:t>Irish Sea</w:t>
            </w:r>
          </w:p>
        </w:tc>
        <w:tc>
          <w:tcPr>
            <w:tcW w:w="128" w:type="pct"/>
            <w:vAlign w:val="center"/>
          </w:tcPr>
          <w:p w14:paraId="30838290" w14:textId="6FA93B84"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40349545" w14:textId="40C17888" w:rsidR="001E067A" w:rsidRPr="00BE372D" w:rsidRDefault="001E067A" w:rsidP="001E067A">
            <w:pPr>
              <w:pStyle w:val="Compact"/>
              <w:spacing w:before="0" w:after="0"/>
            </w:pPr>
            <w:r>
              <w:rPr>
                <w:rFonts w:ascii="Calibri" w:hAnsi="Calibri" w:cs="Calibri"/>
                <w:color w:val="000000"/>
              </w:rPr>
              <w:t>Pre 1993</w:t>
            </w:r>
            <w:r w:rsidR="00884487">
              <w:rPr>
                <w:rFonts w:ascii="Calibri" w:hAnsi="Calibri" w:cs="Calibri"/>
                <w:color w:val="000000"/>
              </w:rPr>
              <w:t>#</w:t>
            </w:r>
          </w:p>
        </w:tc>
        <w:tc>
          <w:tcPr>
            <w:tcW w:w="671" w:type="pct"/>
            <w:vAlign w:val="center"/>
          </w:tcPr>
          <w:p w14:paraId="4A1A220C" w14:textId="719EB35E" w:rsidR="001E067A" w:rsidRPr="00BE372D" w:rsidRDefault="001E067A" w:rsidP="001E067A">
            <w:pPr>
              <w:pStyle w:val="Compact"/>
              <w:spacing w:before="0" w:after="0"/>
              <w:jc w:val="right"/>
            </w:pPr>
            <w:r>
              <w:rPr>
                <w:rFonts w:ascii="Calibri" w:hAnsi="Calibri" w:cs="Calibri"/>
                <w:color w:val="000000"/>
              </w:rPr>
              <w:t>0.51</w:t>
            </w:r>
          </w:p>
        </w:tc>
        <w:tc>
          <w:tcPr>
            <w:tcW w:w="522" w:type="pct"/>
            <w:vAlign w:val="center"/>
          </w:tcPr>
          <w:p w14:paraId="67990943" w14:textId="7054090B" w:rsidR="001E067A" w:rsidRPr="00BE372D" w:rsidRDefault="001E067A" w:rsidP="001E067A">
            <w:pPr>
              <w:pStyle w:val="Compact"/>
              <w:spacing w:before="0" w:after="0"/>
              <w:jc w:val="right"/>
            </w:pPr>
            <w:r>
              <w:rPr>
                <w:rFonts w:ascii="Calibri" w:hAnsi="Calibri" w:cs="Calibri"/>
                <w:color w:val="000000"/>
              </w:rPr>
              <w:t>0.46</w:t>
            </w:r>
          </w:p>
        </w:tc>
        <w:tc>
          <w:tcPr>
            <w:tcW w:w="421" w:type="pct"/>
            <w:vAlign w:val="center"/>
          </w:tcPr>
          <w:p w14:paraId="7505468C" w14:textId="62EBDA6A" w:rsidR="001E067A" w:rsidRPr="00BE372D" w:rsidRDefault="001E067A" w:rsidP="001E067A">
            <w:pPr>
              <w:pStyle w:val="Compact"/>
              <w:spacing w:before="0" w:after="0"/>
            </w:pPr>
            <w:r>
              <w:rPr>
                <w:rFonts w:ascii="Calibri" w:hAnsi="Calibri" w:cs="Calibri"/>
                <w:color w:val="000000"/>
              </w:rPr>
              <w:t>0.483</w:t>
            </w:r>
          </w:p>
        </w:tc>
        <w:tc>
          <w:tcPr>
            <w:tcW w:w="469" w:type="pct"/>
            <w:vAlign w:val="center"/>
          </w:tcPr>
          <w:p w14:paraId="667068AF" w14:textId="0D26F23F" w:rsidR="001E067A" w:rsidRPr="00BE372D" w:rsidRDefault="001E067A" w:rsidP="001E067A">
            <w:pPr>
              <w:pStyle w:val="Compact"/>
              <w:spacing w:before="0" w:after="0"/>
            </w:pPr>
            <w:r>
              <w:rPr>
                <w:rFonts w:ascii="Calibri" w:hAnsi="Calibri" w:cs="Calibri"/>
                <w:color w:val="000000"/>
              </w:rPr>
              <w:t>0.51</w:t>
            </w:r>
          </w:p>
        </w:tc>
        <w:tc>
          <w:tcPr>
            <w:tcW w:w="685" w:type="pct"/>
            <w:vAlign w:val="center"/>
          </w:tcPr>
          <w:p w14:paraId="016CFD49" w14:textId="2A281748" w:rsidR="001E067A" w:rsidRPr="00BE372D" w:rsidRDefault="001E067A" w:rsidP="001E067A">
            <w:pPr>
              <w:pStyle w:val="Compact"/>
              <w:spacing w:before="0" w:after="0"/>
            </w:pPr>
            <w:r>
              <w:rPr>
                <w:rFonts w:ascii="Calibri" w:hAnsi="Calibri" w:cs="Calibri"/>
                <w:color w:val="000000"/>
              </w:rPr>
              <w:t>0.3</w:t>
            </w:r>
          </w:p>
        </w:tc>
      </w:tr>
      <w:tr w:rsidR="00432099" w:rsidRPr="001E067A" w14:paraId="354BFB7E" w14:textId="77777777" w:rsidTr="00432099">
        <w:tc>
          <w:tcPr>
            <w:tcW w:w="1321" w:type="pct"/>
            <w:vAlign w:val="center"/>
          </w:tcPr>
          <w:p w14:paraId="4CB30BAE" w14:textId="5F11E811"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0BD3FBCA" w14:textId="4D00B5E2"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5E6F253C" w14:textId="2F4E738C"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010BCA70" w14:textId="6FB39088" w:rsidR="001E067A" w:rsidRPr="00BE372D" w:rsidRDefault="001E067A" w:rsidP="001E067A">
            <w:pPr>
              <w:pStyle w:val="Compact"/>
              <w:spacing w:before="0" w:after="0"/>
              <w:jc w:val="right"/>
            </w:pPr>
            <w:r>
              <w:rPr>
                <w:rFonts w:ascii="Calibri" w:hAnsi="Calibri" w:cs="Calibri"/>
                <w:color w:val="000000"/>
              </w:rPr>
              <w:t>0.59</w:t>
            </w:r>
          </w:p>
        </w:tc>
        <w:tc>
          <w:tcPr>
            <w:tcW w:w="522" w:type="pct"/>
            <w:vAlign w:val="center"/>
          </w:tcPr>
          <w:p w14:paraId="3C61EBCD" w14:textId="56BCA6F8" w:rsidR="001E067A" w:rsidRPr="00BE372D" w:rsidRDefault="001E067A" w:rsidP="001E067A">
            <w:pPr>
              <w:pStyle w:val="Compact"/>
              <w:spacing w:before="0" w:after="0"/>
              <w:jc w:val="right"/>
            </w:pPr>
            <w:r>
              <w:rPr>
                <w:rFonts w:ascii="Calibri" w:hAnsi="Calibri" w:cs="Calibri"/>
                <w:color w:val="000000"/>
              </w:rPr>
              <w:t>0.59</w:t>
            </w:r>
          </w:p>
        </w:tc>
        <w:tc>
          <w:tcPr>
            <w:tcW w:w="421" w:type="pct"/>
            <w:vAlign w:val="center"/>
          </w:tcPr>
          <w:p w14:paraId="139FEB66" w14:textId="1E5E51C9" w:rsidR="001E067A" w:rsidRPr="00BE372D" w:rsidRDefault="001E067A" w:rsidP="001E067A">
            <w:pPr>
              <w:pStyle w:val="Compact"/>
              <w:spacing w:before="0" w:after="0"/>
            </w:pPr>
            <w:r>
              <w:rPr>
                <w:rFonts w:ascii="Calibri" w:hAnsi="Calibri" w:cs="Calibri"/>
                <w:color w:val="000000"/>
              </w:rPr>
              <w:t>0.065</w:t>
            </w:r>
          </w:p>
        </w:tc>
        <w:tc>
          <w:tcPr>
            <w:tcW w:w="469" w:type="pct"/>
            <w:vAlign w:val="center"/>
          </w:tcPr>
          <w:p w14:paraId="79165169" w14:textId="23744FC2" w:rsidR="001E067A" w:rsidRPr="00BE372D" w:rsidRDefault="001E067A" w:rsidP="001E067A">
            <w:pPr>
              <w:pStyle w:val="Compact"/>
              <w:spacing w:before="0" w:after="0"/>
            </w:pPr>
            <w:r>
              <w:rPr>
                <w:rFonts w:ascii="Calibri" w:hAnsi="Calibri" w:cs="Calibri"/>
                <w:color w:val="000000"/>
              </w:rPr>
              <w:t>-0.57</w:t>
            </w:r>
          </w:p>
        </w:tc>
        <w:tc>
          <w:tcPr>
            <w:tcW w:w="685" w:type="pct"/>
            <w:vAlign w:val="center"/>
          </w:tcPr>
          <w:p w14:paraId="683E3389" w14:textId="402480BF" w:rsidR="001E067A" w:rsidRPr="00BE372D" w:rsidRDefault="001E067A" w:rsidP="001E067A">
            <w:pPr>
              <w:pStyle w:val="Compact"/>
              <w:spacing w:before="0" w:after="0"/>
            </w:pPr>
            <w:r>
              <w:rPr>
                <w:rFonts w:ascii="Calibri" w:hAnsi="Calibri" w:cs="Calibri"/>
                <w:color w:val="000000"/>
              </w:rPr>
              <w:t>0.32</w:t>
            </w:r>
          </w:p>
        </w:tc>
      </w:tr>
      <w:tr w:rsidR="00432099" w:rsidRPr="001E067A" w14:paraId="4CBC47AE" w14:textId="77777777" w:rsidTr="00432099">
        <w:tc>
          <w:tcPr>
            <w:tcW w:w="1321" w:type="pct"/>
            <w:vAlign w:val="center"/>
          </w:tcPr>
          <w:p w14:paraId="3EFBD9C1" w14:textId="536BECDD"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5EDD97CE" w14:textId="6E6AAD14"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761599BE" w14:textId="0D7ECD75"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6E26B9EC" w14:textId="549CB847" w:rsidR="001E067A" w:rsidRPr="00BE372D" w:rsidRDefault="001E067A" w:rsidP="001E067A">
            <w:pPr>
              <w:pStyle w:val="Compact"/>
              <w:spacing w:before="0" w:after="0"/>
              <w:jc w:val="right"/>
            </w:pPr>
            <w:r>
              <w:rPr>
                <w:rFonts w:ascii="Calibri" w:hAnsi="Calibri" w:cs="Calibri"/>
                <w:color w:val="000000"/>
              </w:rPr>
              <w:t>0.81</w:t>
            </w:r>
          </w:p>
        </w:tc>
        <w:tc>
          <w:tcPr>
            <w:tcW w:w="522" w:type="pct"/>
            <w:vAlign w:val="center"/>
          </w:tcPr>
          <w:p w14:paraId="5EB78646" w14:textId="1B564D2B" w:rsidR="001E067A" w:rsidRPr="00BE372D" w:rsidRDefault="001E067A" w:rsidP="001E067A">
            <w:pPr>
              <w:pStyle w:val="Compact"/>
              <w:spacing w:before="0" w:after="0"/>
              <w:jc w:val="right"/>
            </w:pPr>
            <w:r>
              <w:rPr>
                <w:rFonts w:ascii="Calibri" w:hAnsi="Calibri" w:cs="Calibri"/>
                <w:color w:val="000000"/>
              </w:rPr>
              <w:t>0.72</w:t>
            </w:r>
          </w:p>
        </w:tc>
        <w:tc>
          <w:tcPr>
            <w:tcW w:w="421" w:type="pct"/>
            <w:vAlign w:val="center"/>
          </w:tcPr>
          <w:p w14:paraId="41A708DE" w14:textId="58DB2823" w:rsidR="001E067A" w:rsidRPr="00BE372D" w:rsidRDefault="001E067A" w:rsidP="001E067A">
            <w:pPr>
              <w:pStyle w:val="Compact"/>
              <w:spacing w:before="0" w:after="0"/>
            </w:pPr>
            <w:r>
              <w:rPr>
                <w:rFonts w:ascii="Calibri" w:hAnsi="Calibri" w:cs="Calibri"/>
                <w:color w:val="000000"/>
              </w:rPr>
              <w:t>0.246</w:t>
            </w:r>
          </w:p>
        </w:tc>
        <w:tc>
          <w:tcPr>
            <w:tcW w:w="469" w:type="pct"/>
            <w:vAlign w:val="center"/>
          </w:tcPr>
          <w:p w14:paraId="400BF388" w14:textId="6A9FA56C" w:rsidR="001E067A" w:rsidRPr="00BE372D" w:rsidRDefault="001E067A" w:rsidP="001E067A">
            <w:pPr>
              <w:pStyle w:val="Compact"/>
              <w:spacing w:before="0" w:after="0"/>
            </w:pPr>
            <w:r>
              <w:rPr>
                <w:rFonts w:ascii="Calibri" w:hAnsi="Calibri" w:cs="Calibri"/>
                <w:color w:val="000000"/>
              </w:rPr>
              <w:t>4.57</w:t>
            </w:r>
          </w:p>
        </w:tc>
        <w:tc>
          <w:tcPr>
            <w:tcW w:w="685" w:type="pct"/>
            <w:vAlign w:val="center"/>
          </w:tcPr>
          <w:p w14:paraId="258A7BCE" w14:textId="099A10DB" w:rsidR="001E067A" w:rsidRPr="00BE372D" w:rsidRDefault="001E067A" w:rsidP="001E067A">
            <w:pPr>
              <w:pStyle w:val="Compact"/>
              <w:spacing w:before="0" w:after="0"/>
            </w:pPr>
            <w:r>
              <w:rPr>
                <w:rFonts w:ascii="Calibri" w:hAnsi="Calibri" w:cs="Calibri"/>
                <w:color w:val="000000"/>
              </w:rPr>
              <w:t>0.22</w:t>
            </w:r>
          </w:p>
        </w:tc>
      </w:tr>
      <w:tr w:rsidR="00432099" w:rsidRPr="001E067A" w14:paraId="1499AC2D" w14:textId="77777777" w:rsidTr="00432099">
        <w:tc>
          <w:tcPr>
            <w:tcW w:w="1321" w:type="pct"/>
            <w:vAlign w:val="center"/>
          </w:tcPr>
          <w:p w14:paraId="6E16C0BD" w14:textId="76855542" w:rsidR="001E067A" w:rsidRPr="00BE372D" w:rsidRDefault="001E067A" w:rsidP="001E067A">
            <w:pPr>
              <w:pStyle w:val="Compact"/>
              <w:spacing w:before="0" w:after="0"/>
            </w:pPr>
            <w:r>
              <w:rPr>
                <w:rFonts w:ascii="Calibri" w:hAnsi="Calibri" w:cs="Calibri"/>
                <w:color w:val="000000"/>
              </w:rPr>
              <w:t>North Sea</w:t>
            </w:r>
          </w:p>
        </w:tc>
        <w:tc>
          <w:tcPr>
            <w:tcW w:w="128" w:type="pct"/>
            <w:vAlign w:val="center"/>
          </w:tcPr>
          <w:p w14:paraId="79ED0D64" w14:textId="7424AB8D"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1627A38D" w14:textId="3DD633B0"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427F16C4" w14:textId="5D89BD54" w:rsidR="001E067A" w:rsidRPr="00BE372D" w:rsidRDefault="001E067A" w:rsidP="001E067A">
            <w:pPr>
              <w:pStyle w:val="Compact"/>
              <w:spacing w:before="0" w:after="0"/>
              <w:jc w:val="right"/>
            </w:pPr>
            <w:r>
              <w:rPr>
                <w:rFonts w:ascii="Calibri" w:hAnsi="Calibri" w:cs="Calibri"/>
                <w:color w:val="000000"/>
              </w:rPr>
              <w:t>0.66</w:t>
            </w:r>
          </w:p>
        </w:tc>
        <w:tc>
          <w:tcPr>
            <w:tcW w:w="522" w:type="pct"/>
            <w:vAlign w:val="center"/>
          </w:tcPr>
          <w:p w14:paraId="2099407C" w14:textId="083129EB" w:rsidR="001E067A" w:rsidRPr="00BE372D" w:rsidRDefault="001E067A" w:rsidP="001E067A">
            <w:pPr>
              <w:pStyle w:val="Compact"/>
              <w:spacing w:before="0" w:after="0"/>
              <w:jc w:val="right"/>
            </w:pPr>
            <w:r>
              <w:rPr>
                <w:rFonts w:ascii="Calibri" w:hAnsi="Calibri" w:cs="Calibri"/>
                <w:color w:val="000000"/>
              </w:rPr>
              <w:t>0.59</w:t>
            </w:r>
          </w:p>
        </w:tc>
        <w:tc>
          <w:tcPr>
            <w:tcW w:w="421" w:type="pct"/>
            <w:vAlign w:val="center"/>
          </w:tcPr>
          <w:p w14:paraId="324BA260" w14:textId="6121CD26" w:rsidR="001E067A" w:rsidRPr="00BE372D" w:rsidRDefault="001E067A" w:rsidP="001E067A">
            <w:pPr>
              <w:pStyle w:val="Compact"/>
              <w:spacing w:before="0" w:after="0"/>
            </w:pPr>
            <w:r>
              <w:rPr>
                <w:rFonts w:ascii="Calibri" w:hAnsi="Calibri" w:cs="Calibri"/>
                <w:color w:val="000000"/>
              </w:rPr>
              <w:t>0.256</w:t>
            </w:r>
          </w:p>
        </w:tc>
        <w:tc>
          <w:tcPr>
            <w:tcW w:w="469" w:type="pct"/>
            <w:vAlign w:val="center"/>
          </w:tcPr>
          <w:p w14:paraId="1AA101BD" w14:textId="68C80E28" w:rsidR="001E067A" w:rsidRPr="00BE372D" w:rsidRDefault="001E067A" w:rsidP="001E067A">
            <w:pPr>
              <w:pStyle w:val="Compact"/>
              <w:spacing w:before="0" w:after="0"/>
            </w:pPr>
            <w:r>
              <w:rPr>
                <w:rFonts w:ascii="Calibri" w:hAnsi="Calibri" w:cs="Calibri"/>
                <w:color w:val="000000"/>
              </w:rPr>
              <w:t>2.75</w:t>
            </w:r>
          </w:p>
        </w:tc>
        <w:tc>
          <w:tcPr>
            <w:tcW w:w="685" w:type="pct"/>
            <w:vAlign w:val="center"/>
          </w:tcPr>
          <w:p w14:paraId="2DCC605D" w14:textId="5DD40F30" w:rsidR="001E067A" w:rsidRPr="00BE372D" w:rsidRDefault="001E067A" w:rsidP="001E067A">
            <w:pPr>
              <w:pStyle w:val="Compact"/>
              <w:spacing w:before="0" w:after="0"/>
            </w:pPr>
            <w:r>
              <w:rPr>
                <w:rFonts w:ascii="Calibri" w:hAnsi="Calibri" w:cs="Calibri"/>
                <w:color w:val="000000"/>
              </w:rPr>
              <w:t>0.28</w:t>
            </w:r>
          </w:p>
        </w:tc>
      </w:tr>
      <w:tr w:rsidR="00432099" w:rsidRPr="001E067A" w14:paraId="79365BE1" w14:textId="77777777" w:rsidTr="00432099">
        <w:tc>
          <w:tcPr>
            <w:tcW w:w="1321" w:type="pct"/>
            <w:vAlign w:val="center"/>
          </w:tcPr>
          <w:p w14:paraId="666EEC66" w14:textId="2B578B8A"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486FEBC8" w14:textId="58910493"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08B5329F" w14:textId="4E695444"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508460F3" w14:textId="39D29EE1" w:rsidR="001E067A" w:rsidRPr="00BE372D" w:rsidRDefault="001E067A" w:rsidP="001E067A">
            <w:pPr>
              <w:pStyle w:val="Compact"/>
              <w:spacing w:before="0" w:after="0"/>
              <w:jc w:val="right"/>
            </w:pPr>
            <w:r>
              <w:rPr>
                <w:rFonts w:ascii="Calibri" w:hAnsi="Calibri" w:cs="Calibri"/>
                <w:color w:val="000000"/>
              </w:rPr>
              <w:t>1.1</w:t>
            </w:r>
          </w:p>
        </w:tc>
        <w:tc>
          <w:tcPr>
            <w:tcW w:w="522" w:type="pct"/>
            <w:vAlign w:val="center"/>
          </w:tcPr>
          <w:p w14:paraId="01881E20" w14:textId="6025DFF9" w:rsidR="001E067A" w:rsidRPr="00BE372D" w:rsidRDefault="001E067A" w:rsidP="001E067A">
            <w:pPr>
              <w:pStyle w:val="Compact"/>
              <w:spacing w:before="0" w:after="0"/>
              <w:jc w:val="right"/>
            </w:pPr>
            <w:r>
              <w:rPr>
                <w:rFonts w:ascii="Calibri" w:hAnsi="Calibri" w:cs="Calibri"/>
                <w:color w:val="000000"/>
              </w:rPr>
              <w:t>1</w:t>
            </w:r>
          </w:p>
        </w:tc>
        <w:tc>
          <w:tcPr>
            <w:tcW w:w="421" w:type="pct"/>
            <w:vAlign w:val="center"/>
          </w:tcPr>
          <w:p w14:paraId="5DF86EEA" w14:textId="280E432D" w:rsidR="001E067A" w:rsidRPr="00BE372D" w:rsidRDefault="001E067A" w:rsidP="001E067A">
            <w:pPr>
              <w:pStyle w:val="Compact"/>
              <w:spacing w:before="0" w:after="0"/>
            </w:pPr>
            <w:r>
              <w:rPr>
                <w:rFonts w:ascii="Calibri" w:hAnsi="Calibri" w:cs="Calibri"/>
                <w:color w:val="000000"/>
              </w:rPr>
              <w:t>0.126</w:t>
            </w:r>
          </w:p>
        </w:tc>
        <w:tc>
          <w:tcPr>
            <w:tcW w:w="469" w:type="pct"/>
            <w:vAlign w:val="center"/>
          </w:tcPr>
          <w:p w14:paraId="1EC3F72E" w14:textId="4633E885" w:rsidR="001E067A" w:rsidRPr="00BE372D" w:rsidRDefault="001E067A" w:rsidP="001E067A">
            <w:pPr>
              <w:pStyle w:val="Compact"/>
              <w:spacing w:before="0" w:after="0"/>
            </w:pPr>
            <w:r>
              <w:rPr>
                <w:rFonts w:ascii="Calibri" w:hAnsi="Calibri" w:cs="Calibri"/>
                <w:color w:val="000000"/>
              </w:rPr>
              <w:t>3.41</w:t>
            </w:r>
          </w:p>
        </w:tc>
        <w:tc>
          <w:tcPr>
            <w:tcW w:w="685" w:type="pct"/>
            <w:vAlign w:val="center"/>
          </w:tcPr>
          <w:p w14:paraId="5EEE5B6D" w14:textId="506C019E" w:rsidR="001E067A" w:rsidRPr="00BE372D" w:rsidRDefault="001E067A" w:rsidP="001E067A">
            <w:pPr>
              <w:pStyle w:val="Compact"/>
              <w:spacing w:before="0" w:after="0"/>
            </w:pPr>
            <w:r>
              <w:rPr>
                <w:rFonts w:ascii="Calibri" w:hAnsi="Calibri" w:cs="Calibri"/>
                <w:color w:val="000000"/>
              </w:rPr>
              <w:t>0.5</w:t>
            </w:r>
          </w:p>
        </w:tc>
      </w:tr>
      <w:tr w:rsidR="00432099" w:rsidRPr="001E067A" w14:paraId="7D24102F" w14:textId="77777777" w:rsidTr="00432099">
        <w:tc>
          <w:tcPr>
            <w:tcW w:w="1321" w:type="pct"/>
            <w:vAlign w:val="center"/>
          </w:tcPr>
          <w:p w14:paraId="356FCD89" w14:textId="5A86F94A"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1D2CD1EB" w14:textId="0716857F"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5B7DF358" w14:textId="060C050C"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72D70920" w14:textId="162A61C6" w:rsidR="001E067A" w:rsidRPr="00BE372D" w:rsidRDefault="001E067A" w:rsidP="001E067A">
            <w:pPr>
              <w:pStyle w:val="Compact"/>
              <w:spacing w:before="0" w:after="0"/>
              <w:jc w:val="right"/>
            </w:pPr>
            <w:r>
              <w:rPr>
                <w:rFonts w:ascii="Calibri" w:hAnsi="Calibri" w:cs="Calibri"/>
                <w:color w:val="000000"/>
              </w:rPr>
              <w:t>0.66</w:t>
            </w:r>
          </w:p>
        </w:tc>
        <w:tc>
          <w:tcPr>
            <w:tcW w:w="522" w:type="pct"/>
            <w:vAlign w:val="center"/>
          </w:tcPr>
          <w:p w14:paraId="3E85F541" w14:textId="72F5962F" w:rsidR="001E067A" w:rsidRPr="00BE372D" w:rsidRDefault="001E067A" w:rsidP="001E067A">
            <w:pPr>
              <w:pStyle w:val="Compact"/>
              <w:spacing w:before="0" w:after="0"/>
              <w:jc w:val="right"/>
            </w:pPr>
            <w:r>
              <w:rPr>
                <w:rFonts w:ascii="Calibri" w:hAnsi="Calibri" w:cs="Calibri"/>
                <w:color w:val="000000"/>
              </w:rPr>
              <w:t>0.72</w:t>
            </w:r>
          </w:p>
        </w:tc>
        <w:tc>
          <w:tcPr>
            <w:tcW w:w="421" w:type="pct"/>
            <w:vAlign w:val="center"/>
          </w:tcPr>
          <w:p w14:paraId="341E965B" w14:textId="528F7E30" w:rsidR="001E067A" w:rsidRPr="00BE372D" w:rsidRDefault="001E067A" w:rsidP="001E067A">
            <w:pPr>
              <w:pStyle w:val="Compact"/>
              <w:spacing w:before="0" w:after="0"/>
            </w:pPr>
            <w:r>
              <w:rPr>
                <w:rFonts w:ascii="Calibri" w:hAnsi="Calibri" w:cs="Calibri"/>
                <w:color w:val="000000"/>
              </w:rPr>
              <w:t>0.135</w:t>
            </w:r>
          </w:p>
        </w:tc>
        <w:tc>
          <w:tcPr>
            <w:tcW w:w="469" w:type="pct"/>
            <w:vAlign w:val="center"/>
          </w:tcPr>
          <w:p w14:paraId="147AEF70" w14:textId="65E8CDAE" w:rsidR="001E067A" w:rsidRPr="00BE372D" w:rsidRDefault="001E067A" w:rsidP="001E067A">
            <w:pPr>
              <w:pStyle w:val="Compact"/>
              <w:spacing w:before="0" w:after="0"/>
            </w:pPr>
            <w:r>
              <w:rPr>
                <w:rFonts w:ascii="Calibri" w:hAnsi="Calibri" w:cs="Calibri"/>
                <w:color w:val="000000"/>
              </w:rPr>
              <w:t>2.26</w:t>
            </w:r>
          </w:p>
        </w:tc>
        <w:tc>
          <w:tcPr>
            <w:tcW w:w="685" w:type="pct"/>
            <w:vAlign w:val="center"/>
          </w:tcPr>
          <w:p w14:paraId="4B404F03" w14:textId="2F2768AC" w:rsidR="001E067A" w:rsidRPr="00BE372D" w:rsidRDefault="001E067A" w:rsidP="001E067A">
            <w:pPr>
              <w:pStyle w:val="Compact"/>
              <w:spacing w:before="0" w:after="0"/>
            </w:pPr>
            <w:r>
              <w:rPr>
                <w:rFonts w:ascii="Calibri" w:hAnsi="Calibri" w:cs="Calibri"/>
                <w:color w:val="000000"/>
              </w:rPr>
              <w:t>0.45</w:t>
            </w:r>
          </w:p>
        </w:tc>
      </w:tr>
      <w:tr w:rsidR="00432099" w:rsidRPr="001E067A" w14:paraId="11993283" w14:textId="77777777" w:rsidTr="00432099">
        <w:tc>
          <w:tcPr>
            <w:tcW w:w="1321" w:type="pct"/>
            <w:vAlign w:val="center"/>
          </w:tcPr>
          <w:p w14:paraId="6B8DE311" w14:textId="15E76DDF"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3D4CF717" w14:textId="6A6EC040"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4CB00732" w14:textId="35D258F4"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59A81D21" w14:textId="61AB4C39" w:rsidR="001E067A" w:rsidRPr="00BE372D" w:rsidRDefault="001E067A" w:rsidP="001E067A">
            <w:pPr>
              <w:pStyle w:val="Compact"/>
              <w:spacing w:before="0" w:after="0"/>
              <w:jc w:val="right"/>
            </w:pPr>
            <w:r>
              <w:rPr>
                <w:rFonts w:ascii="Calibri" w:hAnsi="Calibri" w:cs="Calibri"/>
                <w:color w:val="000000"/>
              </w:rPr>
              <w:t>1.3</w:t>
            </w:r>
          </w:p>
        </w:tc>
        <w:tc>
          <w:tcPr>
            <w:tcW w:w="522" w:type="pct"/>
            <w:vAlign w:val="center"/>
          </w:tcPr>
          <w:p w14:paraId="21726F94" w14:textId="039820C5" w:rsidR="001E067A" w:rsidRPr="00BE372D" w:rsidRDefault="001E067A" w:rsidP="001E067A">
            <w:pPr>
              <w:pStyle w:val="Compact"/>
              <w:spacing w:before="0" w:after="0"/>
              <w:jc w:val="right"/>
            </w:pPr>
            <w:r>
              <w:rPr>
                <w:rFonts w:ascii="Calibri" w:hAnsi="Calibri" w:cs="Calibri"/>
                <w:color w:val="000000"/>
              </w:rPr>
              <w:t>1</w:t>
            </w:r>
          </w:p>
        </w:tc>
        <w:tc>
          <w:tcPr>
            <w:tcW w:w="421" w:type="pct"/>
            <w:vAlign w:val="center"/>
          </w:tcPr>
          <w:p w14:paraId="3E2F4C85" w14:textId="7E2DD4EB" w:rsidR="001E067A" w:rsidRPr="00BE372D" w:rsidRDefault="001E067A" w:rsidP="001E067A">
            <w:pPr>
              <w:pStyle w:val="Compact"/>
              <w:spacing w:before="0" w:after="0"/>
            </w:pPr>
            <w:r>
              <w:rPr>
                <w:rFonts w:ascii="Calibri" w:hAnsi="Calibri" w:cs="Calibri"/>
                <w:color w:val="000000"/>
              </w:rPr>
              <w:t>0.336</w:t>
            </w:r>
          </w:p>
        </w:tc>
        <w:tc>
          <w:tcPr>
            <w:tcW w:w="469" w:type="pct"/>
            <w:vAlign w:val="center"/>
          </w:tcPr>
          <w:p w14:paraId="3797564B" w14:textId="3F4E33C8" w:rsidR="001E067A" w:rsidRPr="00BE372D" w:rsidRDefault="001E067A" w:rsidP="001E067A">
            <w:pPr>
              <w:pStyle w:val="Compact"/>
              <w:spacing w:before="0" w:after="0"/>
            </w:pPr>
            <w:r>
              <w:rPr>
                <w:rFonts w:ascii="Calibri" w:hAnsi="Calibri" w:cs="Calibri"/>
                <w:color w:val="000000"/>
              </w:rPr>
              <w:t>3.16</w:t>
            </w:r>
          </w:p>
        </w:tc>
        <w:tc>
          <w:tcPr>
            <w:tcW w:w="685" w:type="pct"/>
            <w:vAlign w:val="center"/>
          </w:tcPr>
          <w:p w14:paraId="43D65C21" w14:textId="3625559A" w:rsidR="001E067A" w:rsidRPr="00BE372D" w:rsidRDefault="001E067A" w:rsidP="001E067A">
            <w:pPr>
              <w:pStyle w:val="Compact"/>
              <w:spacing w:before="0" w:after="0"/>
            </w:pPr>
            <w:r>
              <w:rPr>
                <w:rFonts w:ascii="Calibri" w:hAnsi="Calibri" w:cs="Calibri"/>
                <w:color w:val="000000"/>
              </w:rPr>
              <w:t>0.47</w:t>
            </w:r>
          </w:p>
        </w:tc>
      </w:tr>
      <w:tr w:rsidR="00432099" w:rsidRPr="001E067A" w14:paraId="1A96C06B" w14:textId="77777777" w:rsidTr="00432099">
        <w:tc>
          <w:tcPr>
            <w:tcW w:w="1321" w:type="pct"/>
            <w:vAlign w:val="center"/>
          </w:tcPr>
          <w:p w14:paraId="3D337ADF" w14:textId="5151B588" w:rsidR="001E067A" w:rsidRPr="00BE372D" w:rsidRDefault="001E067A" w:rsidP="001E067A">
            <w:pPr>
              <w:pStyle w:val="Compact"/>
              <w:spacing w:before="0" w:after="0"/>
            </w:pPr>
            <w:r>
              <w:rPr>
                <w:rFonts w:ascii="Calibri" w:hAnsi="Calibri" w:cs="Calibri"/>
                <w:color w:val="000000"/>
              </w:rPr>
              <w:t>Eastern Georges Bank</w:t>
            </w:r>
          </w:p>
        </w:tc>
        <w:tc>
          <w:tcPr>
            <w:tcW w:w="128" w:type="pct"/>
            <w:vAlign w:val="center"/>
          </w:tcPr>
          <w:p w14:paraId="7AFD8816" w14:textId="46AE1246"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6B5AB458" w14:textId="1EFFE88A"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5EF2A5DB" w14:textId="5A88B931" w:rsidR="001E067A" w:rsidRPr="00BE372D" w:rsidRDefault="001E067A" w:rsidP="001E067A">
            <w:pPr>
              <w:pStyle w:val="Compact"/>
              <w:spacing w:before="0" w:after="0"/>
              <w:jc w:val="right"/>
            </w:pPr>
            <w:r>
              <w:rPr>
                <w:rFonts w:ascii="Calibri" w:hAnsi="Calibri" w:cs="Calibri"/>
                <w:color w:val="000000"/>
              </w:rPr>
              <w:t>0.59</w:t>
            </w:r>
          </w:p>
        </w:tc>
        <w:tc>
          <w:tcPr>
            <w:tcW w:w="522" w:type="pct"/>
            <w:vAlign w:val="center"/>
          </w:tcPr>
          <w:p w14:paraId="1DD1BABF" w14:textId="4A357C72" w:rsidR="001E067A" w:rsidRPr="00BE372D" w:rsidRDefault="001E067A" w:rsidP="001E067A">
            <w:pPr>
              <w:pStyle w:val="Compact"/>
              <w:spacing w:before="0" w:after="0"/>
              <w:jc w:val="right"/>
            </w:pPr>
            <w:r>
              <w:rPr>
                <w:rFonts w:ascii="Calibri" w:hAnsi="Calibri" w:cs="Calibri"/>
                <w:color w:val="000000"/>
              </w:rPr>
              <w:t>0.59</w:t>
            </w:r>
          </w:p>
        </w:tc>
        <w:tc>
          <w:tcPr>
            <w:tcW w:w="421" w:type="pct"/>
            <w:vAlign w:val="center"/>
          </w:tcPr>
          <w:p w14:paraId="11F5F25A" w14:textId="00F3ED9F" w:rsidR="001E067A" w:rsidRPr="00BE372D" w:rsidRDefault="001E067A" w:rsidP="001E067A">
            <w:pPr>
              <w:pStyle w:val="Compact"/>
              <w:spacing w:before="0" w:after="0"/>
            </w:pPr>
            <w:r>
              <w:rPr>
                <w:rFonts w:ascii="Calibri" w:hAnsi="Calibri" w:cs="Calibri"/>
                <w:color w:val="000000"/>
              </w:rPr>
              <w:t>0.16</w:t>
            </w:r>
          </w:p>
        </w:tc>
        <w:tc>
          <w:tcPr>
            <w:tcW w:w="469" w:type="pct"/>
            <w:vAlign w:val="center"/>
          </w:tcPr>
          <w:p w14:paraId="235F2CAE" w14:textId="28EF95D3" w:rsidR="001E067A" w:rsidRPr="00BE372D" w:rsidRDefault="001E067A" w:rsidP="001E067A">
            <w:pPr>
              <w:pStyle w:val="Compact"/>
              <w:spacing w:before="0" w:after="0"/>
            </w:pPr>
            <w:r>
              <w:rPr>
                <w:rFonts w:ascii="Calibri" w:hAnsi="Calibri" w:cs="Calibri"/>
                <w:color w:val="000000"/>
              </w:rPr>
              <w:t>-0.46</w:t>
            </w:r>
          </w:p>
        </w:tc>
        <w:tc>
          <w:tcPr>
            <w:tcW w:w="685" w:type="pct"/>
            <w:vAlign w:val="center"/>
          </w:tcPr>
          <w:p w14:paraId="1541DBB7" w14:textId="0A5387D0" w:rsidR="001E067A" w:rsidRPr="00BE372D" w:rsidRDefault="001E067A" w:rsidP="001E067A">
            <w:pPr>
              <w:pStyle w:val="Compact"/>
              <w:spacing w:before="0" w:after="0"/>
            </w:pPr>
            <w:r>
              <w:rPr>
                <w:rFonts w:ascii="Calibri" w:hAnsi="Calibri" w:cs="Calibri"/>
                <w:color w:val="000000"/>
              </w:rPr>
              <w:t>0.78</w:t>
            </w:r>
          </w:p>
        </w:tc>
      </w:tr>
      <w:tr w:rsidR="00432099" w:rsidRPr="001E067A" w14:paraId="7EB79ED4" w14:textId="77777777" w:rsidTr="00432099">
        <w:tc>
          <w:tcPr>
            <w:tcW w:w="1321" w:type="pct"/>
            <w:vAlign w:val="center"/>
          </w:tcPr>
          <w:p w14:paraId="2460808B" w14:textId="418DF278"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25302CC3" w14:textId="7D9BB4C1"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44320DA1" w14:textId="59723976"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27F0BF06" w14:textId="0E134CB2" w:rsidR="001E067A" w:rsidRPr="00BE372D" w:rsidRDefault="001E067A" w:rsidP="001E067A">
            <w:pPr>
              <w:pStyle w:val="Compact"/>
              <w:spacing w:before="0" w:after="0"/>
              <w:jc w:val="right"/>
            </w:pPr>
            <w:r>
              <w:rPr>
                <w:rFonts w:ascii="Calibri" w:hAnsi="Calibri" w:cs="Calibri"/>
                <w:color w:val="000000"/>
              </w:rPr>
              <w:t>1.4</w:t>
            </w:r>
          </w:p>
        </w:tc>
        <w:tc>
          <w:tcPr>
            <w:tcW w:w="522" w:type="pct"/>
            <w:vAlign w:val="center"/>
          </w:tcPr>
          <w:p w14:paraId="59DD1229" w14:textId="15720090" w:rsidR="001E067A" w:rsidRPr="00BE372D" w:rsidRDefault="001E067A" w:rsidP="001E067A">
            <w:pPr>
              <w:pStyle w:val="Compact"/>
              <w:spacing w:before="0" w:after="0"/>
              <w:jc w:val="right"/>
            </w:pPr>
            <w:r>
              <w:rPr>
                <w:rFonts w:ascii="Calibri" w:hAnsi="Calibri" w:cs="Calibri"/>
                <w:color w:val="000000"/>
              </w:rPr>
              <w:t>1.3</w:t>
            </w:r>
          </w:p>
        </w:tc>
        <w:tc>
          <w:tcPr>
            <w:tcW w:w="421" w:type="pct"/>
            <w:vAlign w:val="center"/>
          </w:tcPr>
          <w:p w14:paraId="110E8597" w14:textId="518C5B1E" w:rsidR="001E067A" w:rsidRPr="00BE372D" w:rsidRDefault="001E067A" w:rsidP="001E067A">
            <w:pPr>
              <w:pStyle w:val="Compact"/>
              <w:spacing w:before="0" w:after="0"/>
            </w:pPr>
            <w:r>
              <w:rPr>
                <w:rFonts w:ascii="Calibri" w:hAnsi="Calibri" w:cs="Calibri"/>
                <w:color w:val="000000"/>
              </w:rPr>
              <w:t>0.203</w:t>
            </w:r>
          </w:p>
        </w:tc>
        <w:tc>
          <w:tcPr>
            <w:tcW w:w="469" w:type="pct"/>
            <w:vAlign w:val="center"/>
          </w:tcPr>
          <w:p w14:paraId="7527AB66" w14:textId="109080B1" w:rsidR="001E067A" w:rsidRPr="00BE372D" w:rsidRDefault="001E067A" w:rsidP="001E067A">
            <w:pPr>
              <w:pStyle w:val="Compact"/>
              <w:spacing w:before="0" w:after="0"/>
            </w:pPr>
            <w:r>
              <w:rPr>
                <w:rFonts w:ascii="Calibri" w:hAnsi="Calibri" w:cs="Calibri"/>
                <w:color w:val="000000"/>
              </w:rPr>
              <w:t>0</w:t>
            </w:r>
          </w:p>
        </w:tc>
        <w:tc>
          <w:tcPr>
            <w:tcW w:w="685" w:type="pct"/>
            <w:vAlign w:val="center"/>
          </w:tcPr>
          <w:p w14:paraId="0DE75514" w14:textId="12A5C445" w:rsidR="001E067A" w:rsidRPr="00BE372D" w:rsidRDefault="001E067A" w:rsidP="001E067A">
            <w:pPr>
              <w:pStyle w:val="Compact"/>
              <w:spacing w:before="0" w:after="0"/>
            </w:pPr>
            <w:r>
              <w:rPr>
                <w:rFonts w:ascii="Calibri" w:hAnsi="Calibri" w:cs="Calibri"/>
                <w:color w:val="000000"/>
              </w:rPr>
              <w:t>0.57</w:t>
            </w:r>
          </w:p>
        </w:tc>
      </w:tr>
      <w:tr w:rsidR="00432099" w:rsidRPr="001E067A" w14:paraId="7C657E44" w14:textId="77777777" w:rsidTr="00432099">
        <w:tc>
          <w:tcPr>
            <w:tcW w:w="1321" w:type="pct"/>
            <w:vAlign w:val="center"/>
          </w:tcPr>
          <w:p w14:paraId="65551E8E" w14:textId="7C6746DB"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0D820B06" w14:textId="21163DD1"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50EDAC10" w14:textId="6D4E30F2"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08AA9277" w14:textId="6BB8B2B1" w:rsidR="001E067A" w:rsidRPr="00BE372D" w:rsidRDefault="001E067A" w:rsidP="001E067A">
            <w:pPr>
              <w:pStyle w:val="Compact"/>
              <w:spacing w:before="0" w:after="0"/>
              <w:jc w:val="right"/>
            </w:pPr>
            <w:r>
              <w:rPr>
                <w:rFonts w:ascii="Calibri" w:hAnsi="Calibri" w:cs="Calibri"/>
                <w:color w:val="000000"/>
              </w:rPr>
              <w:t>0.74</w:t>
            </w:r>
          </w:p>
        </w:tc>
        <w:tc>
          <w:tcPr>
            <w:tcW w:w="522" w:type="pct"/>
            <w:vAlign w:val="center"/>
          </w:tcPr>
          <w:p w14:paraId="12C19B67" w14:textId="27AC1707" w:rsidR="001E067A" w:rsidRPr="00BE372D" w:rsidRDefault="001E067A" w:rsidP="001E067A">
            <w:pPr>
              <w:pStyle w:val="Compact"/>
              <w:spacing w:before="0" w:after="0"/>
              <w:jc w:val="right"/>
            </w:pPr>
            <w:r>
              <w:rPr>
                <w:rFonts w:ascii="Calibri" w:hAnsi="Calibri" w:cs="Calibri"/>
                <w:color w:val="000000"/>
              </w:rPr>
              <w:t>0.73</w:t>
            </w:r>
          </w:p>
        </w:tc>
        <w:tc>
          <w:tcPr>
            <w:tcW w:w="421" w:type="pct"/>
            <w:vAlign w:val="center"/>
          </w:tcPr>
          <w:p w14:paraId="28736C6D" w14:textId="0FFC4296" w:rsidR="001E067A" w:rsidRPr="00BE372D" w:rsidRDefault="001E067A" w:rsidP="001E067A">
            <w:pPr>
              <w:pStyle w:val="Compact"/>
              <w:spacing w:before="0" w:after="0"/>
            </w:pPr>
            <w:r>
              <w:rPr>
                <w:rFonts w:ascii="Calibri" w:hAnsi="Calibri" w:cs="Calibri"/>
                <w:color w:val="000000"/>
              </w:rPr>
              <w:t>0.088</w:t>
            </w:r>
          </w:p>
        </w:tc>
        <w:tc>
          <w:tcPr>
            <w:tcW w:w="469" w:type="pct"/>
            <w:vAlign w:val="center"/>
          </w:tcPr>
          <w:p w14:paraId="6F13594D" w14:textId="5B931C34" w:rsidR="001E067A" w:rsidRPr="00BE372D" w:rsidRDefault="001E067A" w:rsidP="001E067A">
            <w:pPr>
              <w:pStyle w:val="Compact"/>
              <w:spacing w:before="0" w:after="0"/>
            </w:pPr>
            <w:r>
              <w:rPr>
                <w:rFonts w:ascii="Calibri" w:hAnsi="Calibri" w:cs="Calibri"/>
                <w:color w:val="000000"/>
              </w:rPr>
              <w:t>-1.29</w:t>
            </w:r>
          </w:p>
        </w:tc>
        <w:tc>
          <w:tcPr>
            <w:tcW w:w="685" w:type="pct"/>
            <w:vAlign w:val="center"/>
          </w:tcPr>
          <w:p w14:paraId="5455D8A8" w14:textId="35ADDB12" w:rsidR="001E067A" w:rsidRPr="00BE372D" w:rsidRDefault="001E067A" w:rsidP="001E067A">
            <w:pPr>
              <w:pStyle w:val="Compact"/>
              <w:spacing w:before="0" w:after="0"/>
            </w:pPr>
            <w:r>
              <w:rPr>
                <w:rFonts w:ascii="Calibri" w:hAnsi="Calibri" w:cs="Calibri"/>
                <w:color w:val="000000"/>
              </w:rPr>
              <w:t>0.41</w:t>
            </w:r>
          </w:p>
        </w:tc>
      </w:tr>
      <w:tr w:rsidR="00432099" w:rsidRPr="001E067A" w14:paraId="44238759" w14:textId="77777777" w:rsidTr="00432099">
        <w:tc>
          <w:tcPr>
            <w:tcW w:w="1321" w:type="pct"/>
            <w:vAlign w:val="center"/>
          </w:tcPr>
          <w:p w14:paraId="5CAA03B7" w14:textId="69BA15C2"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015D7DFE" w14:textId="22E1939D"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7AB72C12" w14:textId="42E8A33C"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2E76C239" w14:textId="71CB0D49" w:rsidR="001E067A" w:rsidRPr="00BE372D" w:rsidRDefault="001E067A" w:rsidP="001E067A">
            <w:pPr>
              <w:pStyle w:val="Compact"/>
              <w:spacing w:before="0" w:after="0"/>
              <w:jc w:val="right"/>
            </w:pPr>
            <w:r>
              <w:rPr>
                <w:rFonts w:ascii="Calibri" w:hAnsi="Calibri" w:cs="Calibri"/>
                <w:color w:val="000000"/>
              </w:rPr>
              <w:t>1.7</w:t>
            </w:r>
          </w:p>
        </w:tc>
        <w:tc>
          <w:tcPr>
            <w:tcW w:w="522" w:type="pct"/>
            <w:vAlign w:val="center"/>
          </w:tcPr>
          <w:p w14:paraId="1D05D57B" w14:textId="15C99738" w:rsidR="001E067A" w:rsidRPr="00BE372D" w:rsidRDefault="001E067A" w:rsidP="001E067A">
            <w:pPr>
              <w:pStyle w:val="Compact"/>
              <w:spacing w:before="0" w:after="0"/>
              <w:jc w:val="right"/>
            </w:pPr>
            <w:r>
              <w:rPr>
                <w:rFonts w:ascii="Calibri" w:hAnsi="Calibri" w:cs="Calibri"/>
                <w:color w:val="000000"/>
              </w:rPr>
              <w:t>1.6</w:t>
            </w:r>
          </w:p>
        </w:tc>
        <w:tc>
          <w:tcPr>
            <w:tcW w:w="421" w:type="pct"/>
            <w:vAlign w:val="center"/>
          </w:tcPr>
          <w:p w14:paraId="03DBA22F" w14:textId="71BAEFD2" w:rsidR="001E067A" w:rsidRPr="00BE372D" w:rsidRDefault="001E067A" w:rsidP="001E067A">
            <w:pPr>
              <w:pStyle w:val="Compact"/>
              <w:spacing w:before="0" w:after="0"/>
            </w:pPr>
            <w:r>
              <w:rPr>
                <w:rFonts w:ascii="Calibri" w:hAnsi="Calibri" w:cs="Calibri"/>
                <w:color w:val="000000"/>
              </w:rPr>
              <w:t>0.083</w:t>
            </w:r>
          </w:p>
        </w:tc>
        <w:tc>
          <w:tcPr>
            <w:tcW w:w="469" w:type="pct"/>
            <w:vAlign w:val="center"/>
          </w:tcPr>
          <w:p w14:paraId="1BE99807" w14:textId="2B8F3923" w:rsidR="001E067A" w:rsidRPr="00BE372D" w:rsidRDefault="001E067A" w:rsidP="001E067A">
            <w:pPr>
              <w:pStyle w:val="Compact"/>
              <w:spacing w:before="0" w:after="0"/>
            </w:pPr>
            <w:r>
              <w:rPr>
                <w:rFonts w:ascii="Calibri" w:hAnsi="Calibri" w:cs="Calibri"/>
                <w:color w:val="000000"/>
              </w:rPr>
              <w:t>-0.36</w:t>
            </w:r>
          </w:p>
        </w:tc>
        <w:tc>
          <w:tcPr>
            <w:tcW w:w="685" w:type="pct"/>
            <w:vAlign w:val="center"/>
          </w:tcPr>
          <w:p w14:paraId="6B7A0BCC" w14:textId="308FB248" w:rsidR="001E067A" w:rsidRPr="00BE372D" w:rsidRDefault="001E067A" w:rsidP="001E067A">
            <w:pPr>
              <w:pStyle w:val="Compact"/>
              <w:spacing w:before="0" w:after="0"/>
            </w:pPr>
            <w:r>
              <w:rPr>
                <w:rFonts w:ascii="Calibri" w:hAnsi="Calibri" w:cs="Calibri"/>
                <w:color w:val="000000"/>
              </w:rPr>
              <w:t>0.66</w:t>
            </w:r>
          </w:p>
        </w:tc>
      </w:tr>
      <w:tr w:rsidR="00432099" w:rsidRPr="001E067A" w14:paraId="7A540726" w14:textId="77777777" w:rsidTr="00432099">
        <w:tc>
          <w:tcPr>
            <w:tcW w:w="1321" w:type="pct"/>
            <w:vAlign w:val="center"/>
          </w:tcPr>
          <w:p w14:paraId="220C2D16" w14:textId="13B74156" w:rsidR="001E067A" w:rsidRPr="00BE372D" w:rsidRDefault="001E067A" w:rsidP="001E067A">
            <w:pPr>
              <w:pStyle w:val="Compact"/>
              <w:spacing w:before="0" w:after="0"/>
            </w:pPr>
            <w:r>
              <w:rPr>
                <w:rFonts w:ascii="Calibri" w:hAnsi="Calibri" w:cs="Calibri"/>
                <w:color w:val="000000"/>
              </w:rPr>
              <w:t>Eastern Scotian Shelf</w:t>
            </w:r>
          </w:p>
        </w:tc>
        <w:tc>
          <w:tcPr>
            <w:tcW w:w="128" w:type="pct"/>
            <w:vAlign w:val="center"/>
          </w:tcPr>
          <w:p w14:paraId="482A70F8" w14:textId="78523729"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1F3CBAFA" w14:textId="051B2592"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15812840" w14:textId="7D7D074F" w:rsidR="001E067A" w:rsidRPr="00BE372D" w:rsidRDefault="001E067A" w:rsidP="001E067A">
            <w:pPr>
              <w:pStyle w:val="Compact"/>
              <w:spacing w:before="0" w:after="0"/>
              <w:jc w:val="right"/>
            </w:pPr>
            <w:r>
              <w:rPr>
                <w:rFonts w:ascii="Calibri" w:hAnsi="Calibri" w:cs="Calibri"/>
                <w:color w:val="000000"/>
              </w:rPr>
              <w:t>0.83</w:t>
            </w:r>
          </w:p>
        </w:tc>
        <w:tc>
          <w:tcPr>
            <w:tcW w:w="522" w:type="pct"/>
            <w:vAlign w:val="center"/>
          </w:tcPr>
          <w:p w14:paraId="16F1EA68" w14:textId="408E6785" w:rsidR="001E067A" w:rsidRPr="00BE372D" w:rsidRDefault="001E067A" w:rsidP="001E067A">
            <w:pPr>
              <w:pStyle w:val="Compact"/>
              <w:spacing w:before="0" w:after="0"/>
              <w:jc w:val="right"/>
            </w:pPr>
            <w:r>
              <w:rPr>
                <w:rFonts w:ascii="Calibri" w:hAnsi="Calibri" w:cs="Calibri"/>
                <w:color w:val="000000"/>
              </w:rPr>
              <w:t>0.6</w:t>
            </w:r>
          </w:p>
        </w:tc>
        <w:tc>
          <w:tcPr>
            <w:tcW w:w="421" w:type="pct"/>
            <w:vAlign w:val="center"/>
          </w:tcPr>
          <w:p w14:paraId="59BA5260" w14:textId="3226430B" w:rsidR="001E067A" w:rsidRPr="00BE372D" w:rsidRDefault="001E067A" w:rsidP="001E067A">
            <w:pPr>
              <w:pStyle w:val="Compact"/>
              <w:spacing w:before="0" w:after="0"/>
            </w:pPr>
            <w:r>
              <w:rPr>
                <w:rFonts w:ascii="Calibri" w:hAnsi="Calibri" w:cs="Calibri"/>
                <w:color w:val="000000"/>
              </w:rPr>
              <w:t>0.287</w:t>
            </w:r>
          </w:p>
        </w:tc>
        <w:tc>
          <w:tcPr>
            <w:tcW w:w="469" w:type="pct"/>
            <w:vAlign w:val="center"/>
          </w:tcPr>
          <w:p w14:paraId="5BF7085C" w14:textId="00E6BBCA" w:rsidR="001E067A" w:rsidRPr="00BE372D" w:rsidRDefault="001E067A" w:rsidP="001E067A">
            <w:pPr>
              <w:pStyle w:val="Compact"/>
              <w:spacing w:before="0" w:after="0"/>
            </w:pPr>
            <w:r>
              <w:rPr>
                <w:rFonts w:ascii="Calibri" w:hAnsi="Calibri" w:cs="Calibri"/>
                <w:color w:val="000000"/>
              </w:rPr>
              <w:t>0.96</w:t>
            </w:r>
          </w:p>
        </w:tc>
        <w:tc>
          <w:tcPr>
            <w:tcW w:w="685" w:type="pct"/>
            <w:vAlign w:val="center"/>
          </w:tcPr>
          <w:p w14:paraId="2F08A94F" w14:textId="2EBEF01A" w:rsidR="001E067A" w:rsidRPr="00BE372D" w:rsidRDefault="001E067A" w:rsidP="001E067A">
            <w:pPr>
              <w:pStyle w:val="Compact"/>
              <w:spacing w:before="0" w:after="0"/>
            </w:pPr>
            <w:r>
              <w:rPr>
                <w:rFonts w:ascii="Calibri" w:hAnsi="Calibri" w:cs="Calibri"/>
                <w:color w:val="000000"/>
              </w:rPr>
              <w:t>0.36</w:t>
            </w:r>
          </w:p>
        </w:tc>
      </w:tr>
      <w:tr w:rsidR="00432099" w:rsidRPr="001E067A" w14:paraId="13BC08BA" w14:textId="77777777" w:rsidTr="00432099">
        <w:tc>
          <w:tcPr>
            <w:tcW w:w="1321" w:type="pct"/>
            <w:vAlign w:val="center"/>
          </w:tcPr>
          <w:p w14:paraId="04A339A4" w14:textId="6E0DE65E"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04E6ED5F" w14:textId="264B9016"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2A2D101B" w14:textId="3BE35576"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44B7B022" w14:textId="1B5275EC" w:rsidR="001E067A" w:rsidRPr="00BE372D" w:rsidRDefault="001E067A" w:rsidP="001E067A">
            <w:pPr>
              <w:pStyle w:val="Compact"/>
              <w:spacing w:before="0" w:after="0"/>
              <w:jc w:val="right"/>
            </w:pPr>
            <w:r>
              <w:rPr>
                <w:rFonts w:ascii="Calibri" w:hAnsi="Calibri" w:cs="Calibri"/>
                <w:color w:val="000000"/>
              </w:rPr>
              <w:t>1.2</w:t>
            </w:r>
          </w:p>
        </w:tc>
        <w:tc>
          <w:tcPr>
            <w:tcW w:w="522" w:type="pct"/>
            <w:vAlign w:val="center"/>
          </w:tcPr>
          <w:p w14:paraId="55ECD3CE" w14:textId="4582A158" w:rsidR="001E067A" w:rsidRPr="00BE372D" w:rsidRDefault="001E067A" w:rsidP="001E067A">
            <w:pPr>
              <w:pStyle w:val="Compact"/>
              <w:spacing w:before="0" w:after="0"/>
              <w:jc w:val="right"/>
            </w:pPr>
            <w:r>
              <w:rPr>
                <w:rFonts w:ascii="Calibri" w:hAnsi="Calibri" w:cs="Calibri"/>
                <w:color w:val="000000"/>
              </w:rPr>
              <w:t>0.88</w:t>
            </w:r>
          </w:p>
        </w:tc>
        <w:tc>
          <w:tcPr>
            <w:tcW w:w="421" w:type="pct"/>
            <w:vAlign w:val="center"/>
          </w:tcPr>
          <w:p w14:paraId="79865C4D" w14:textId="3F74992A" w:rsidR="001E067A" w:rsidRPr="00BE372D" w:rsidRDefault="001E067A" w:rsidP="001E067A">
            <w:pPr>
              <w:pStyle w:val="Compact"/>
              <w:spacing w:before="0" w:after="0"/>
            </w:pPr>
            <w:r>
              <w:rPr>
                <w:rFonts w:ascii="Calibri" w:hAnsi="Calibri" w:cs="Calibri"/>
                <w:color w:val="000000"/>
              </w:rPr>
              <w:t>0.373</w:t>
            </w:r>
          </w:p>
        </w:tc>
        <w:tc>
          <w:tcPr>
            <w:tcW w:w="469" w:type="pct"/>
            <w:vAlign w:val="center"/>
          </w:tcPr>
          <w:p w14:paraId="328FE757" w14:textId="7724C52F" w:rsidR="001E067A" w:rsidRPr="00BE372D" w:rsidRDefault="001E067A" w:rsidP="001E067A">
            <w:pPr>
              <w:pStyle w:val="Compact"/>
              <w:spacing w:before="0" w:after="0"/>
            </w:pPr>
            <w:r>
              <w:rPr>
                <w:rFonts w:ascii="Calibri" w:hAnsi="Calibri" w:cs="Calibri"/>
                <w:color w:val="000000"/>
              </w:rPr>
              <w:t>0.7</w:t>
            </w:r>
          </w:p>
        </w:tc>
        <w:tc>
          <w:tcPr>
            <w:tcW w:w="685" w:type="pct"/>
            <w:vAlign w:val="center"/>
          </w:tcPr>
          <w:p w14:paraId="55AAC7B3" w14:textId="58AD8F9D" w:rsidR="001E067A" w:rsidRPr="00BE372D" w:rsidRDefault="001E067A" w:rsidP="001E067A">
            <w:pPr>
              <w:pStyle w:val="Compact"/>
              <w:spacing w:before="0" w:after="0"/>
            </w:pPr>
            <w:r>
              <w:rPr>
                <w:rFonts w:ascii="Calibri" w:hAnsi="Calibri" w:cs="Calibri"/>
                <w:color w:val="000000"/>
              </w:rPr>
              <w:t>0.35</w:t>
            </w:r>
          </w:p>
        </w:tc>
      </w:tr>
      <w:tr w:rsidR="00432099" w:rsidRPr="001E067A" w14:paraId="3998A083" w14:textId="77777777" w:rsidTr="00432099">
        <w:tc>
          <w:tcPr>
            <w:tcW w:w="1321" w:type="pct"/>
            <w:vAlign w:val="center"/>
          </w:tcPr>
          <w:p w14:paraId="2FA79439" w14:textId="156B5779"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4AEE2194" w14:textId="520783D7"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2C8B008F" w14:textId="0559A281"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252C437B" w14:textId="5ABBE8B5" w:rsidR="001E067A" w:rsidRPr="00BE372D" w:rsidRDefault="001E067A" w:rsidP="001E067A">
            <w:pPr>
              <w:pStyle w:val="Compact"/>
              <w:spacing w:before="0" w:after="0"/>
              <w:jc w:val="right"/>
            </w:pPr>
            <w:r>
              <w:rPr>
                <w:rFonts w:ascii="Calibri" w:hAnsi="Calibri" w:cs="Calibri"/>
                <w:color w:val="000000"/>
              </w:rPr>
              <w:t>0.68</w:t>
            </w:r>
          </w:p>
        </w:tc>
        <w:tc>
          <w:tcPr>
            <w:tcW w:w="522" w:type="pct"/>
            <w:vAlign w:val="center"/>
          </w:tcPr>
          <w:p w14:paraId="2E257FC1" w14:textId="75DB4A48" w:rsidR="001E067A" w:rsidRPr="00BE372D" w:rsidRDefault="001E067A" w:rsidP="001E067A">
            <w:pPr>
              <w:pStyle w:val="Compact"/>
              <w:spacing w:before="0" w:after="0"/>
              <w:jc w:val="right"/>
            </w:pPr>
            <w:r>
              <w:rPr>
                <w:rFonts w:ascii="Calibri" w:hAnsi="Calibri" w:cs="Calibri"/>
                <w:color w:val="000000"/>
              </w:rPr>
              <w:t>0.67</w:t>
            </w:r>
          </w:p>
        </w:tc>
        <w:tc>
          <w:tcPr>
            <w:tcW w:w="421" w:type="pct"/>
            <w:vAlign w:val="center"/>
          </w:tcPr>
          <w:p w14:paraId="6FA2E02F" w14:textId="78BDA6E3" w:rsidR="001E067A" w:rsidRPr="00BE372D" w:rsidRDefault="001E067A" w:rsidP="001E067A">
            <w:pPr>
              <w:pStyle w:val="Compact"/>
              <w:spacing w:before="0" w:after="0"/>
            </w:pPr>
            <w:r>
              <w:rPr>
                <w:rFonts w:ascii="Calibri" w:hAnsi="Calibri" w:cs="Calibri"/>
                <w:color w:val="000000"/>
              </w:rPr>
              <w:t>0.488</w:t>
            </w:r>
          </w:p>
        </w:tc>
        <w:tc>
          <w:tcPr>
            <w:tcW w:w="469" w:type="pct"/>
            <w:vAlign w:val="center"/>
          </w:tcPr>
          <w:p w14:paraId="567F5971" w14:textId="1EB840B0" w:rsidR="001E067A" w:rsidRPr="00BE372D" w:rsidRDefault="001E067A" w:rsidP="001E067A">
            <w:pPr>
              <w:pStyle w:val="Compact"/>
              <w:spacing w:before="0" w:after="0"/>
            </w:pPr>
            <w:r>
              <w:rPr>
                <w:rFonts w:ascii="Calibri" w:hAnsi="Calibri" w:cs="Calibri"/>
                <w:color w:val="000000"/>
              </w:rPr>
              <w:t>1.89</w:t>
            </w:r>
          </w:p>
        </w:tc>
        <w:tc>
          <w:tcPr>
            <w:tcW w:w="685" w:type="pct"/>
            <w:vAlign w:val="center"/>
          </w:tcPr>
          <w:p w14:paraId="6E973351" w14:textId="1D965AE9" w:rsidR="001E067A" w:rsidRPr="00BE372D" w:rsidRDefault="001E067A" w:rsidP="001E067A">
            <w:pPr>
              <w:pStyle w:val="Compact"/>
              <w:spacing w:before="0" w:after="0"/>
            </w:pPr>
            <w:r>
              <w:rPr>
                <w:rFonts w:ascii="Calibri" w:hAnsi="Calibri" w:cs="Calibri"/>
                <w:color w:val="000000"/>
              </w:rPr>
              <w:t>0.28</w:t>
            </w:r>
          </w:p>
        </w:tc>
      </w:tr>
      <w:tr w:rsidR="00432099" w:rsidRPr="001E067A" w14:paraId="2754CA86" w14:textId="77777777" w:rsidTr="00432099">
        <w:tc>
          <w:tcPr>
            <w:tcW w:w="1321" w:type="pct"/>
            <w:vAlign w:val="center"/>
          </w:tcPr>
          <w:p w14:paraId="2F52A59F" w14:textId="2C2A4E40"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10A88B0C" w14:textId="6E08AA2A"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2CEB0D5F" w14:textId="5D7500F2"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7980DFAF" w14:textId="6CB22F22" w:rsidR="001E067A" w:rsidRPr="00BE372D" w:rsidRDefault="001E067A" w:rsidP="001E067A">
            <w:pPr>
              <w:pStyle w:val="Compact"/>
              <w:spacing w:before="0" w:after="0"/>
              <w:jc w:val="right"/>
            </w:pPr>
            <w:r>
              <w:rPr>
                <w:rFonts w:ascii="Calibri" w:hAnsi="Calibri" w:cs="Calibri"/>
                <w:color w:val="000000"/>
              </w:rPr>
              <w:t>0.67</w:t>
            </w:r>
          </w:p>
        </w:tc>
        <w:tc>
          <w:tcPr>
            <w:tcW w:w="522" w:type="pct"/>
            <w:vAlign w:val="center"/>
          </w:tcPr>
          <w:p w14:paraId="60122D1D" w14:textId="0AC728C9" w:rsidR="001E067A" w:rsidRPr="00BE372D" w:rsidRDefault="001E067A" w:rsidP="001E067A">
            <w:pPr>
              <w:pStyle w:val="Compact"/>
              <w:spacing w:before="0" w:after="0"/>
              <w:jc w:val="right"/>
            </w:pPr>
            <w:r>
              <w:rPr>
                <w:rFonts w:ascii="Calibri" w:hAnsi="Calibri" w:cs="Calibri"/>
                <w:color w:val="000000"/>
              </w:rPr>
              <w:t>0.74</w:t>
            </w:r>
          </w:p>
        </w:tc>
        <w:tc>
          <w:tcPr>
            <w:tcW w:w="421" w:type="pct"/>
            <w:vAlign w:val="center"/>
          </w:tcPr>
          <w:p w14:paraId="3459AB25" w14:textId="15745D32" w:rsidR="001E067A" w:rsidRPr="00BE372D" w:rsidRDefault="001E067A" w:rsidP="001E067A">
            <w:pPr>
              <w:pStyle w:val="Compact"/>
              <w:spacing w:before="0" w:after="0"/>
            </w:pPr>
            <w:r>
              <w:rPr>
                <w:rFonts w:ascii="Calibri" w:hAnsi="Calibri" w:cs="Calibri"/>
                <w:color w:val="000000"/>
              </w:rPr>
              <w:t>0.048</w:t>
            </w:r>
          </w:p>
        </w:tc>
        <w:tc>
          <w:tcPr>
            <w:tcW w:w="469" w:type="pct"/>
            <w:vAlign w:val="center"/>
          </w:tcPr>
          <w:p w14:paraId="6F077CB6" w14:textId="2C280728" w:rsidR="001E067A" w:rsidRPr="00BE372D" w:rsidRDefault="001E067A" w:rsidP="001E067A">
            <w:pPr>
              <w:pStyle w:val="Compact"/>
              <w:spacing w:before="0" w:after="0"/>
            </w:pPr>
            <w:r>
              <w:rPr>
                <w:rFonts w:ascii="Calibri" w:hAnsi="Calibri" w:cs="Calibri"/>
                <w:color w:val="000000"/>
              </w:rPr>
              <w:t>0.57</w:t>
            </w:r>
          </w:p>
        </w:tc>
        <w:tc>
          <w:tcPr>
            <w:tcW w:w="685" w:type="pct"/>
            <w:vAlign w:val="center"/>
          </w:tcPr>
          <w:p w14:paraId="0D483CE5" w14:textId="16A741A8" w:rsidR="001E067A" w:rsidRPr="00BE372D" w:rsidRDefault="001E067A" w:rsidP="001E067A">
            <w:pPr>
              <w:pStyle w:val="Compact"/>
              <w:spacing w:before="0" w:after="0"/>
            </w:pPr>
            <w:r>
              <w:rPr>
                <w:rFonts w:ascii="Calibri" w:hAnsi="Calibri" w:cs="Calibri"/>
                <w:color w:val="000000"/>
              </w:rPr>
              <w:t>0.91</w:t>
            </w:r>
          </w:p>
        </w:tc>
      </w:tr>
      <w:tr w:rsidR="00432099" w:rsidRPr="001E067A" w14:paraId="5FAA1C35" w14:textId="77777777" w:rsidTr="00432099">
        <w:tc>
          <w:tcPr>
            <w:tcW w:w="1321" w:type="pct"/>
            <w:vAlign w:val="center"/>
          </w:tcPr>
          <w:p w14:paraId="7AEA4C65" w14:textId="298E7F62" w:rsidR="001E067A" w:rsidRPr="00BE372D" w:rsidRDefault="001E067A" w:rsidP="001E067A">
            <w:pPr>
              <w:pStyle w:val="Compact"/>
              <w:spacing w:before="0" w:after="0"/>
            </w:pPr>
            <w:r>
              <w:rPr>
                <w:rFonts w:ascii="Calibri" w:hAnsi="Calibri" w:cs="Calibri"/>
                <w:color w:val="000000"/>
              </w:rPr>
              <w:t>Western Scotian Shelf</w:t>
            </w:r>
          </w:p>
        </w:tc>
        <w:tc>
          <w:tcPr>
            <w:tcW w:w="128" w:type="pct"/>
            <w:vAlign w:val="center"/>
          </w:tcPr>
          <w:p w14:paraId="0981B71B" w14:textId="5AB992AA"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505A3663" w14:textId="1C3C6937"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0CDDB2E1" w14:textId="549D1435" w:rsidR="001E067A" w:rsidRPr="00BE372D" w:rsidRDefault="001E067A" w:rsidP="001E067A">
            <w:pPr>
              <w:pStyle w:val="Compact"/>
              <w:spacing w:before="0" w:after="0"/>
              <w:jc w:val="right"/>
            </w:pPr>
            <w:r>
              <w:rPr>
                <w:rFonts w:ascii="Calibri" w:hAnsi="Calibri" w:cs="Calibri"/>
                <w:color w:val="000000"/>
              </w:rPr>
              <w:t>0.44</w:t>
            </w:r>
          </w:p>
        </w:tc>
        <w:tc>
          <w:tcPr>
            <w:tcW w:w="522" w:type="pct"/>
            <w:vAlign w:val="center"/>
          </w:tcPr>
          <w:p w14:paraId="30241C7C" w14:textId="291D1C0F" w:rsidR="001E067A" w:rsidRPr="00BE372D" w:rsidRDefault="001E067A" w:rsidP="001E067A">
            <w:pPr>
              <w:pStyle w:val="Compact"/>
              <w:spacing w:before="0" w:after="0"/>
              <w:jc w:val="right"/>
            </w:pPr>
            <w:r>
              <w:rPr>
                <w:rFonts w:ascii="Calibri" w:hAnsi="Calibri" w:cs="Calibri"/>
                <w:color w:val="000000"/>
              </w:rPr>
              <w:t>0.43</w:t>
            </w:r>
          </w:p>
        </w:tc>
        <w:tc>
          <w:tcPr>
            <w:tcW w:w="421" w:type="pct"/>
            <w:vAlign w:val="center"/>
          </w:tcPr>
          <w:p w14:paraId="7465841B" w14:textId="5CCA2704" w:rsidR="001E067A" w:rsidRPr="00BE372D" w:rsidRDefault="001E067A" w:rsidP="001E067A">
            <w:pPr>
              <w:pStyle w:val="Compact"/>
              <w:spacing w:before="0" w:after="0"/>
            </w:pPr>
            <w:r>
              <w:rPr>
                <w:rFonts w:ascii="Calibri" w:hAnsi="Calibri" w:cs="Calibri"/>
                <w:color w:val="000000"/>
              </w:rPr>
              <w:t>0.117</w:t>
            </w:r>
          </w:p>
        </w:tc>
        <w:tc>
          <w:tcPr>
            <w:tcW w:w="469" w:type="pct"/>
            <w:vAlign w:val="center"/>
          </w:tcPr>
          <w:p w14:paraId="7589EF73" w14:textId="5247ADCD" w:rsidR="001E067A" w:rsidRPr="00BE372D" w:rsidRDefault="001E067A" w:rsidP="001E067A">
            <w:pPr>
              <w:pStyle w:val="Compact"/>
              <w:spacing w:before="0" w:after="0"/>
            </w:pPr>
            <w:r>
              <w:rPr>
                <w:rFonts w:ascii="Calibri" w:hAnsi="Calibri" w:cs="Calibri"/>
                <w:color w:val="000000"/>
              </w:rPr>
              <w:t>-0.17</w:t>
            </w:r>
          </w:p>
        </w:tc>
        <w:tc>
          <w:tcPr>
            <w:tcW w:w="685" w:type="pct"/>
            <w:vAlign w:val="center"/>
          </w:tcPr>
          <w:p w14:paraId="47B4017E" w14:textId="22E37A26" w:rsidR="001E067A" w:rsidRPr="00BE372D" w:rsidRDefault="001E067A" w:rsidP="001E067A">
            <w:pPr>
              <w:pStyle w:val="Compact"/>
              <w:spacing w:before="0" w:after="0"/>
            </w:pPr>
            <w:r>
              <w:rPr>
                <w:rFonts w:ascii="Calibri" w:hAnsi="Calibri" w:cs="Calibri"/>
                <w:color w:val="000000"/>
              </w:rPr>
              <w:t>0.91</w:t>
            </w:r>
          </w:p>
        </w:tc>
      </w:tr>
      <w:tr w:rsidR="00432099" w:rsidRPr="001E067A" w14:paraId="383F4FE9" w14:textId="77777777" w:rsidTr="00432099">
        <w:tc>
          <w:tcPr>
            <w:tcW w:w="1321" w:type="pct"/>
            <w:vAlign w:val="center"/>
          </w:tcPr>
          <w:p w14:paraId="1C090A80" w14:textId="0BD1D422"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21E4A3E6" w14:textId="0BC3C50B"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5B706866" w14:textId="706ADC4F" w:rsidR="001E067A" w:rsidRPr="00BE372D" w:rsidRDefault="001E067A" w:rsidP="001E067A">
            <w:pPr>
              <w:pStyle w:val="Compact"/>
              <w:spacing w:before="0" w:after="0"/>
            </w:pPr>
            <w:r>
              <w:rPr>
                <w:rFonts w:ascii="Calibri" w:hAnsi="Calibri" w:cs="Calibri"/>
                <w:color w:val="000000"/>
              </w:rPr>
              <w:t>Pre 1993</w:t>
            </w:r>
          </w:p>
        </w:tc>
        <w:tc>
          <w:tcPr>
            <w:tcW w:w="671" w:type="pct"/>
            <w:vAlign w:val="center"/>
          </w:tcPr>
          <w:p w14:paraId="02CA95DE" w14:textId="4E92AE12" w:rsidR="001E067A" w:rsidRPr="00BE372D" w:rsidRDefault="001E067A" w:rsidP="001E067A">
            <w:pPr>
              <w:pStyle w:val="Compact"/>
              <w:spacing w:before="0" w:after="0"/>
              <w:jc w:val="right"/>
            </w:pPr>
            <w:r>
              <w:rPr>
                <w:rFonts w:ascii="Calibri" w:hAnsi="Calibri" w:cs="Calibri"/>
                <w:color w:val="000000"/>
              </w:rPr>
              <w:t>0.63</w:t>
            </w:r>
          </w:p>
        </w:tc>
        <w:tc>
          <w:tcPr>
            <w:tcW w:w="522" w:type="pct"/>
            <w:vAlign w:val="center"/>
          </w:tcPr>
          <w:p w14:paraId="30E406FF" w14:textId="6C2CCD9D" w:rsidR="001E067A" w:rsidRPr="00BE372D" w:rsidRDefault="001E067A" w:rsidP="001E067A">
            <w:pPr>
              <w:pStyle w:val="Compact"/>
              <w:spacing w:before="0" w:after="0"/>
              <w:jc w:val="right"/>
            </w:pPr>
            <w:r>
              <w:rPr>
                <w:rFonts w:ascii="Calibri" w:hAnsi="Calibri" w:cs="Calibri"/>
                <w:color w:val="000000"/>
              </w:rPr>
              <w:t>0.57</w:t>
            </w:r>
          </w:p>
        </w:tc>
        <w:tc>
          <w:tcPr>
            <w:tcW w:w="421" w:type="pct"/>
            <w:vAlign w:val="center"/>
          </w:tcPr>
          <w:p w14:paraId="36ED2898" w14:textId="0DD90184" w:rsidR="001E067A" w:rsidRPr="00BE372D" w:rsidRDefault="001E067A" w:rsidP="001E067A">
            <w:pPr>
              <w:pStyle w:val="Compact"/>
              <w:spacing w:before="0" w:after="0"/>
            </w:pPr>
            <w:r>
              <w:rPr>
                <w:rFonts w:ascii="Calibri" w:hAnsi="Calibri" w:cs="Calibri"/>
                <w:color w:val="000000"/>
              </w:rPr>
              <w:t>0.383</w:t>
            </w:r>
          </w:p>
        </w:tc>
        <w:tc>
          <w:tcPr>
            <w:tcW w:w="469" w:type="pct"/>
            <w:vAlign w:val="center"/>
          </w:tcPr>
          <w:p w14:paraId="433B17C0" w14:textId="591BD3A2" w:rsidR="001E067A" w:rsidRPr="00BE372D" w:rsidRDefault="001E067A" w:rsidP="001E067A">
            <w:pPr>
              <w:pStyle w:val="Compact"/>
              <w:spacing w:before="0" w:after="0"/>
            </w:pPr>
            <w:r>
              <w:rPr>
                <w:rFonts w:ascii="Calibri" w:hAnsi="Calibri" w:cs="Calibri"/>
                <w:color w:val="000000"/>
              </w:rPr>
              <w:t>0.63</w:t>
            </w:r>
          </w:p>
        </w:tc>
        <w:tc>
          <w:tcPr>
            <w:tcW w:w="685" w:type="pct"/>
            <w:vAlign w:val="center"/>
          </w:tcPr>
          <w:p w14:paraId="4D0AF3FF" w14:textId="1B92CDEA" w:rsidR="001E067A" w:rsidRPr="00BE372D" w:rsidRDefault="001E067A" w:rsidP="001E067A">
            <w:pPr>
              <w:pStyle w:val="Compact"/>
              <w:spacing w:before="0" w:after="0"/>
            </w:pPr>
            <w:r>
              <w:rPr>
                <w:rFonts w:ascii="Calibri" w:hAnsi="Calibri" w:cs="Calibri"/>
                <w:color w:val="000000"/>
              </w:rPr>
              <w:t>0.8</w:t>
            </w:r>
          </w:p>
        </w:tc>
      </w:tr>
      <w:tr w:rsidR="00432099" w:rsidRPr="001E067A" w14:paraId="4EA16211" w14:textId="77777777" w:rsidTr="00432099">
        <w:tc>
          <w:tcPr>
            <w:tcW w:w="1321" w:type="pct"/>
            <w:vAlign w:val="center"/>
          </w:tcPr>
          <w:p w14:paraId="6FE9620D" w14:textId="69F2383D"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676386B4" w14:textId="0C6458C6" w:rsidR="001E067A" w:rsidRPr="00BE372D" w:rsidRDefault="001E067A" w:rsidP="001E067A">
            <w:pPr>
              <w:pStyle w:val="Compact"/>
              <w:spacing w:before="0" w:after="0"/>
            </w:pPr>
            <w:r>
              <w:rPr>
                <w:rFonts w:ascii="Calibri" w:hAnsi="Calibri" w:cs="Calibri"/>
                <w:color w:val="000000"/>
              </w:rPr>
              <w:t>C</w:t>
            </w:r>
          </w:p>
        </w:tc>
        <w:tc>
          <w:tcPr>
            <w:tcW w:w="783" w:type="pct"/>
            <w:vAlign w:val="center"/>
          </w:tcPr>
          <w:p w14:paraId="70339C80" w14:textId="00AE6AE4"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52D1238C" w14:textId="3E4760D4" w:rsidR="001E067A" w:rsidRPr="00BE372D" w:rsidRDefault="001E067A" w:rsidP="001E067A">
            <w:pPr>
              <w:pStyle w:val="Compact"/>
              <w:spacing w:before="0" w:after="0"/>
              <w:jc w:val="right"/>
            </w:pPr>
            <w:r>
              <w:rPr>
                <w:rFonts w:ascii="Calibri" w:hAnsi="Calibri" w:cs="Calibri"/>
                <w:color w:val="000000"/>
              </w:rPr>
              <w:t>0.6</w:t>
            </w:r>
          </w:p>
        </w:tc>
        <w:tc>
          <w:tcPr>
            <w:tcW w:w="522" w:type="pct"/>
            <w:vAlign w:val="center"/>
          </w:tcPr>
          <w:p w14:paraId="3C4DA34D" w14:textId="535A811A" w:rsidR="001E067A" w:rsidRPr="00BE372D" w:rsidRDefault="001E067A" w:rsidP="001E067A">
            <w:pPr>
              <w:pStyle w:val="Compact"/>
              <w:spacing w:before="0" w:after="0"/>
              <w:jc w:val="right"/>
            </w:pPr>
            <w:r>
              <w:rPr>
                <w:rFonts w:ascii="Calibri" w:hAnsi="Calibri" w:cs="Calibri"/>
                <w:color w:val="000000"/>
              </w:rPr>
              <w:t>0.58</w:t>
            </w:r>
          </w:p>
        </w:tc>
        <w:tc>
          <w:tcPr>
            <w:tcW w:w="421" w:type="pct"/>
            <w:vAlign w:val="center"/>
          </w:tcPr>
          <w:p w14:paraId="097E9AF7" w14:textId="5217B0D0" w:rsidR="001E067A" w:rsidRPr="00BE372D" w:rsidRDefault="001E067A" w:rsidP="001E067A">
            <w:pPr>
              <w:pStyle w:val="Compact"/>
              <w:spacing w:before="0" w:after="0"/>
            </w:pPr>
            <w:r>
              <w:rPr>
                <w:rFonts w:ascii="Calibri" w:hAnsi="Calibri" w:cs="Calibri"/>
                <w:color w:val="000000"/>
              </w:rPr>
              <w:t>0.122</w:t>
            </w:r>
          </w:p>
        </w:tc>
        <w:tc>
          <w:tcPr>
            <w:tcW w:w="469" w:type="pct"/>
            <w:vAlign w:val="center"/>
          </w:tcPr>
          <w:p w14:paraId="590BAEF9" w14:textId="71E70AC1" w:rsidR="001E067A" w:rsidRPr="00BE372D" w:rsidRDefault="001E067A" w:rsidP="001E067A">
            <w:pPr>
              <w:pStyle w:val="Compact"/>
              <w:spacing w:before="0" w:after="0"/>
            </w:pPr>
            <w:r>
              <w:rPr>
                <w:rFonts w:ascii="Calibri" w:hAnsi="Calibri" w:cs="Calibri"/>
                <w:color w:val="000000"/>
              </w:rPr>
              <w:t>-0.96</w:t>
            </w:r>
          </w:p>
        </w:tc>
        <w:tc>
          <w:tcPr>
            <w:tcW w:w="685" w:type="pct"/>
            <w:vAlign w:val="center"/>
          </w:tcPr>
          <w:p w14:paraId="30447DF8" w14:textId="47947D3B" w:rsidR="001E067A" w:rsidRPr="00BE372D" w:rsidRDefault="001E067A" w:rsidP="001E067A">
            <w:pPr>
              <w:pStyle w:val="Compact"/>
              <w:spacing w:before="0" w:after="0"/>
            </w:pPr>
            <w:r>
              <w:rPr>
                <w:rFonts w:ascii="Calibri" w:hAnsi="Calibri" w:cs="Calibri"/>
                <w:color w:val="000000"/>
              </w:rPr>
              <w:t>0.23</w:t>
            </w:r>
          </w:p>
        </w:tc>
      </w:tr>
      <w:tr w:rsidR="00432099" w:rsidRPr="001E067A" w14:paraId="25FAAB34" w14:textId="77777777" w:rsidTr="00432099">
        <w:tc>
          <w:tcPr>
            <w:tcW w:w="1321" w:type="pct"/>
            <w:vAlign w:val="center"/>
          </w:tcPr>
          <w:p w14:paraId="203C1140" w14:textId="269528A9" w:rsidR="001E067A" w:rsidRPr="00BE372D" w:rsidRDefault="001E067A" w:rsidP="001E067A">
            <w:pPr>
              <w:pStyle w:val="Compact"/>
              <w:spacing w:before="0" w:after="0"/>
            </w:pPr>
            <w:r>
              <w:rPr>
                <w:rFonts w:ascii="Calibri" w:hAnsi="Calibri" w:cs="Calibri"/>
                <w:color w:val="000000"/>
              </w:rPr>
              <w:t> </w:t>
            </w:r>
          </w:p>
        </w:tc>
        <w:tc>
          <w:tcPr>
            <w:tcW w:w="128" w:type="pct"/>
            <w:vAlign w:val="center"/>
          </w:tcPr>
          <w:p w14:paraId="3B6E8D61" w14:textId="4345A845" w:rsidR="001E067A" w:rsidRPr="00BE372D" w:rsidRDefault="001E067A" w:rsidP="001E067A">
            <w:pPr>
              <w:pStyle w:val="Compact"/>
              <w:spacing w:before="0" w:after="0"/>
            </w:pPr>
            <w:r>
              <w:rPr>
                <w:rFonts w:ascii="Calibri" w:hAnsi="Calibri" w:cs="Calibri"/>
                <w:color w:val="000000"/>
              </w:rPr>
              <w:t>H</w:t>
            </w:r>
          </w:p>
        </w:tc>
        <w:tc>
          <w:tcPr>
            <w:tcW w:w="783" w:type="pct"/>
            <w:vAlign w:val="center"/>
          </w:tcPr>
          <w:p w14:paraId="1B32A6DF" w14:textId="625546D7" w:rsidR="001E067A" w:rsidRPr="00BE372D" w:rsidRDefault="001E067A" w:rsidP="001E067A">
            <w:pPr>
              <w:pStyle w:val="Compact"/>
              <w:spacing w:before="0" w:after="0"/>
            </w:pPr>
            <w:r>
              <w:rPr>
                <w:rFonts w:ascii="Calibri" w:hAnsi="Calibri" w:cs="Calibri"/>
                <w:color w:val="000000"/>
              </w:rPr>
              <w:t>Recent</w:t>
            </w:r>
          </w:p>
        </w:tc>
        <w:tc>
          <w:tcPr>
            <w:tcW w:w="671" w:type="pct"/>
            <w:vAlign w:val="center"/>
          </w:tcPr>
          <w:p w14:paraId="6C536CD4" w14:textId="7C8B95E5" w:rsidR="001E067A" w:rsidRPr="00BE372D" w:rsidRDefault="001E067A" w:rsidP="001E067A">
            <w:pPr>
              <w:pStyle w:val="Compact"/>
              <w:spacing w:before="0" w:after="0"/>
              <w:jc w:val="right"/>
            </w:pPr>
            <w:r>
              <w:rPr>
                <w:rFonts w:ascii="Calibri" w:hAnsi="Calibri" w:cs="Calibri"/>
                <w:color w:val="000000"/>
              </w:rPr>
              <w:t>1.1</w:t>
            </w:r>
          </w:p>
        </w:tc>
        <w:tc>
          <w:tcPr>
            <w:tcW w:w="522" w:type="pct"/>
            <w:vAlign w:val="center"/>
          </w:tcPr>
          <w:p w14:paraId="57830530" w14:textId="120272B2" w:rsidR="001E067A" w:rsidRPr="00BE372D" w:rsidRDefault="001E067A" w:rsidP="001E067A">
            <w:pPr>
              <w:pStyle w:val="Compact"/>
              <w:spacing w:before="0" w:after="0"/>
              <w:jc w:val="right"/>
            </w:pPr>
            <w:r>
              <w:rPr>
                <w:rFonts w:ascii="Calibri" w:hAnsi="Calibri" w:cs="Calibri"/>
                <w:color w:val="000000"/>
              </w:rPr>
              <w:t>0.75</w:t>
            </w:r>
          </w:p>
        </w:tc>
        <w:tc>
          <w:tcPr>
            <w:tcW w:w="421" w:type="pct"/>
            <w:vAlign w:val="center"/>
          </w:tcPr>
          <w:p w14:paraId="586AF7B3" w14:textId="02F6DDED" w:rsidR="001E067A" w:rsidRPr="00BE372D" w:rsidRDefault="001E067A" w:rsidP="001E067A">
            <w:pPr>
              <w:pStyle w:val="Compact"/>
              <w:spacing w:before="0" w:after="0"/>
            </w:pPr>
            <w:r>
              <w:rPr>
                <w:rFonts w:ascii="Calibri" w:hAnsi="Calibri" w:cs="Calibri"/>
                <w:color w:val="000000"/>
              </w:rPr>
              <w:t>0.556</w:t>
            </w:r>
          </w:p>
        </w:tc>
        <w:tc>
          <w:tcPr>
            <w:tcW w:w="469" w:type="pct"/>
            <w:vAlign w:val="center"/>
          </w:tcPr>
          <w:p w14:paraId="1AAD7222" w14:textId="53AC769B" w:rsidR="001E067A" w:rsidRPr="00BE372D" w:rsidRDefault="001E067A" w:rsidP="001E067A">
            <w:pPr>
              <w:pStyle w:val="Compact"/>
              <w:spacing w:before="0" w:after="0"/>
            </w:pPr>
            <w:r>
              <w:rPr>
                <w:rFonts w:ascii="Calibri" w:hAnsi="Calibri" w:cs="Calibri"/>
                <w:color w:val="000000"/>
              </w:rPr>
              <w:t>2.61</w:t>
            </w:r>
          </w:p>
        </w:tc>
        <w:tc>
          <w:tcPr>
            <w:tcW w:w="685" w:type="pct"/>
            <w:vAlign w:val="center"/>
          </w:tcPr>
          <w:p w14:paraId="0B004F9B" w14:textId="1A4F0A48" w:rsidR="001E067A" w:rsidRPr="00BE372D" w:rsidRDefault="001E067A" w:rsidP="001E067A">
            <w:pPr>
              <w:pStyle w:val="Compact"/>
              <w:spacing w:before="0" w:after="0"/>
            </w:pPr>
            <w:r>
              <w:rPr>
                <w:rFonts w:ascii="Calibri" w:hAnsi="Calibri" w:cs="Calibri"/>
                <w:color w:val="000000"/>
              </w:rPr>
              <w:t>0.61</w:t>
            </w:r>
          </w:p>
        </w:tc>
      </w:tr>
    </w:tbl>
    <w:p w14:paraId="068779F5" w14:textId="11F6ADF8" w:rsidR="004B5FAA" w:rsidRPr="00BE372D" w:rsidRDefault="00884487" w:rsidP="00BE372D">
      <w:pPr>
        <w:spacing w:after="240" w:line="360" w:lineRule="auto"/>
        <w:rPr>
          <w:sz w:val="24"/>
          <w:szCs w:val="24"/>
          <w:lang w:val="en-CA"/>
        </w:rPr>
      </w:pPr>
      <w:r>
        <w:rPr>
          <w:sz w:val="24"/>
          <w:szCs w:val="24"/>
          <w:lang w:val="en-CA"/>
        </w:rPr>
        <w:t>#No data on haddock pre 1993</w:t>
      </w:r>
    </w:p>
    <w:p w14:paraId="32427984" w14:textId="77777777" w:rsidR="004B5FAA" w:rsidRDefault="004B5FAA" w:rsidP="00BE372D">
      <w:pPr>
        <w:spacing w:after="240" w:line="360" w:lineRule="auto"/>
        <w:rPr>
          <w:sz w:val="24"/>
          <w:szCs w:val="24"/>
          <w:lang w:val="en-CA"/>
        </w:rPr>
      </w:pPr>
    </w:p>
    <w:p w14:paraId="67BFBA96" w14:textId="0FC27656" w:rsidR="00884487" w:rsidRPr="00BE372D" w:rsidRDefault="00884487" w:rsidP="00BE372D">
      <w:pPr>
        <w:spacing w:after="240" w:line="360" w:lineRule="auto"/>
        <w:rPr>
          <w:sz w:val="24"/>
          <w:szCs w:val="24"/>
          <w:lang w:val="en-CA"/>
        </w:rPr>
        <w:sectPr w:rsidR="00884487" w:rsidRPr="00BE372D" w:rsidSect="001E067A">
          <w:pgSz w:w="12240" w:h="15840"/>
          <w:pgMar w:top="1440" w:right="1440" w:bottom="1440" w:left="1440" w:header="720" w:footer="720" w:gutter="0"/>
          <w:cols w:space="720"/>
          <w:docGrid w:linePitch="360"/>
        </w:sectPr>
      </w:pPr>
    </w:p>
    <w:p w14:paraId="302F8DF3" w14:textId="24478B82" w:rsidR="00453273" w:rsidRPr="00BE372D" w:rsidRDefault="00453273" w:rsidP="00BE372D">
      <w:pPr>
        <w:spacing w:after="240" w:line="360" w:lineRule="auto"/>
        <w:rPr>
          <w:rFonts w:ascii="Times New Roman" w:eastAsia="Times New Roman" w:hAnsi="Times New Roman" w:cs="Times New Roman"/>
          <w:b/>
          <w:bCs/>
          <w:kern w:val="36"/>
          <w:sz w:val="24"/>
          <w:szCs w:val="24"/>
          <w:lang w:val="en-CA"/>
        </w:rPr>
      </w:pPr>
    </w:p>
    <w:p w14:paraId="4D69D1C2" w14:textId="26FF6E19" w:rsidR="00EC0FB6" w:rsidRPr="00BE372D" w:rsidRDefault="008A0C8F" w:rsidP="00BE372D">
      <w:pPr>
        <w:pStyle w:val="Heading1"/>
        <w:spacing w:before="0" w:beforeAutospacing="0" w:after="240" w:afterAutospacing="0" w:line="360" w:lineRule="auto"/>
        <w:ind w:firstLine="709"/>
        <w:rPr>
          <w:sz w:val="24"/>
          <w:szCs w:val="24"/>
          <w:lang w:val="en-CA"/>
        </w:rPr>
      </w:pPr>
      <w:r w:rsidRPr="00BE372D">
        <w:rPr>
          <w:sz w:val="24"/>
          <w:szCs w:val="24"/>
          <w:lang w:val="en-CA"/>
        </w:rPr>
        <w:t>Figures</w:t>
      </w:r>
    </w:p>
    <w:p w14:paraId="2A922734" w14:textId="77777777" w:rsidR="008A0C8F" w:rsidRPr="00BE372D" w:rsidRDefault="008A0C8F" w:rsidP="00BE372D">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drawing>
          <wp:inline distT="0" distB="0" distL="0" distR="0" wp14:anchorId="0668CB4C" wp14:editId="7D4BD4E2">
            <wp:extent cx="5334000" cy="5334000"/>
            <wp:effectExtent l="0" t="0" r="0" b="0"/>
            <wp:docPr id="1" name="Picture" descr="Figure 1: Recruitment (in millon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43F6B56E" w14:textId="2B576752" w:rsidR="008A0C8F" w:rsidRPr="00BE372D" w:rsidRDefault="008A0C8F" w:rsidP="00BE372D">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1: Recruitment (in </w:t>
      </w:r>
      <w:proofErr w:type="spellStart"/>
      <w:r w:rsidRPr="00BE372D">
        <w:rPr>
          <w:rFonts w:ascii="Times New Roman" w:eastAsia="Cambria" w:hAnsi="Times New Roman" w:cs="Times New Roman"/>
          <w:i/>
          <w:sz w:val="24"/>
          <w:szCs w:val="24"/>
          <w:lang w:val="en-US" w:eastAsia="en-US"/>
        </w:rPr>
        <w:t>millons</w:t>
      </w:r>
      <w:proofErr w:type="spellEnd"/>
      <w:r w:rsidRPr="00BE372D">
        <w:rPr>
          <w:rFonts w:ascii="Times New Roman" w:eastAsia="Cambria" w:hAnsi="Times New Roman" w:cs="Times New Roman"/>
          <w:i/>
          <w:sz w:val="24"/>
          <w:szCs w:val="24"/>
          <w:lang w:val="en-US" w:eastAsia="en-US"/>
        </w:rPr>
        <w:t>) time series for 8</w:t>
      </w:r>
      <w:r w:rsidR="00DC702E" w:rsidRPr="00BE372D">
        <w:rPr>
          <w:rFonts w:ascii="Times New Roman" w:eastAsia="Cambria" w:hAnsi="Times New Roman" w:cs="Times New Roman"/>
          <w:i/>
          <w:sz w:val="24"/>
          <w:szCs w:val="24"/>
          <w:lang w:val="en-US" w:eastAsia="en-US"/>
        </w:rPr>
        <w:t xml:space="preserve"> cod</w:t>
      </w:r>
      <w:r w:rsidRPr="00BE372D">
        <w:rPr>
          <w:rFonts w:ascii="Times New Roman" w:eastAsia="Cambria" w:hAnsi="Times New Roman" w:cs="Times New Roman"/>
          <w:i/>
          <w:sz w:val="24"/>
          <w:szCs w:val="24"/>
          <w:lang w:val="en-US" w:eastAsia="en-US"/>
        </w:rPr>
        <w:t xml:space="preserve"> (solid line) and</w:t>
      </w:r>
      <w:r w:rsidR="00DC702E" w:rsidRPr="00BE372D">
        <w:rPr>
          <w:rFonts w:ascii="Times New Roman" w:eastAsia="Cambria" w:hAnsi="Times New Roman" w:cs="Times New Roman"/>
          <w:i/>
          <w:sz w:val="24"/>
          <w:szCs w:val="24"/>
          <w:lang w:val="en-US" w:eastAsia="en-US"/>
        </w:rPr>
        <w:t xml:space="preserve"> haddock</w:t>
      </w:r>
      <w:r w:rsidRPr="00BE372D">
        <w:rPr>
          <w:rFonts w:ascii="Times New Roman" w:eastAsia="Cambria" w:hAnsi="Times New Roman" w:cs="Times New Roman"/>
          <w:i/>
          <w:sz w:val="24"/>
          <w:szCs w:val="24"/>
          <w:lang w:val="en-US" w:eastAsia="en-US"/>
        </w:rPr>
        <w:t xml:space="preserve"> (dashed line) stocks in the Atlantic Ocean. The red line indicates data from the Pre</w:t>
      </w:r>
      <w:r w:rsidR="00D10447" w:rsidRPr="00BE372D">
        <w:rPr>
          <w:rFonts w:ascii="Times New Roman" w:eastAsia="Cambria" w:hAnsi="Times New Roman" w:cs="Times New Roman"/>
          <w:i/>
          <w:sz w:val="24"/>
          <w:szCs w:val="24"/>
          <w:lang w:val="en-US" w:eastAsia="en-US"/>
        </w:rPr>
        <w:t>-</w:t>
      </w:r>
      <w:r w:rsidRPr="00BE372D">
        <w:rPr>
          <w:rFonts w:ascii="Times New Roman" w:eastAsia="Cambria" w:hAnsi="Times New Roman" w:cs="Times New Roman"/>
          <w:i/>
          <w:sz w:val="24"/>
          <w:szCs w:val="24"/>
          <w:lang w:val="en-US" w:eastAsia="en-US"/>
        </w:rPr>
        <w:t>1993 Period, while the blue line is for the Recent Period. The vertical grey line indicates the division between the two periods</w:t>
      </w:r>
      <w:r w:rsidR="00803868" w:rsidRPr="00BE372D">
        <w:rPr>
          <w:rFonts w:ascii="Times New Roman" w:eastAsia="Cambria" w:hAnsi="Times New Roman" w:cs="Times New Roman"/>
          <w:i/>
          <w:sz w:val="24"/>
          <w:szCs w:val="24"/>
          <w:lang w:val="en-US" w:eastAsia="en-US"/>
        </w:rPr>
        <w:t>.</w:t>
      </w:r>
    </w:p>
    <w:p w14:paraId="6A9B17FF" w14:textId="77777777" w:rsidR="008A0C8F" w:rsidRPr="00BE372D" w:rsidRDefault="008A0C8F" w:rsidP="00BE372D">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6132DDBB" wp14:editId="7771440B">
            <wp:extent cx="5334000" cy="5334000"/>
            <wp:effectExtent l="0" t="0" r="0" b="0"/>
            <wp:docPr id="2" name="Picture" descr="Figure 2: SSB (thousands of tonne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ssb-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5AF48613" w14:textId="53238D34" w:rsidR="008A0C8F" w:rsidRPr="00BE372D" w:rsidRDefault="008A0C8F" w:rsidP="00BE372D">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2: SSB (thousands of </w:t>
      </w:r>
      <w:proofErr w:type="spellStart"/>
      <w:r w:rsidRPr="00BE372D">
        <w:rPr>
          <w:rFonts w:ascii="Times New Roman" w:eastAsia="Cambria" w:hAnsi="Times New Roman" w:cs="Times New Roman"/>
          <w:i/>
          <w:sz w:val="24"/>
          <w:szCs w:val="24"/>
          <w:lang w:val="en-US" w:eastAsia="en-US"/>
        </w:rPr>
        <w:t>tonnes</w:t>
      </w:r>
      <w:proofErr w:type="spellEnd"/>
      <w:r w:rsidRPr="00BE372D">
        <w:rPr>
          <w:rFonts w:ascii="Times New Roman" w:eastAsia="Cambria" w:hAnsi="Times New Roman" w:cs="Times New Roman"/>
          <w:i/>
          <w:sz w:val="24"/>
          <w:szCs w:val="24"/>
          <w:lang w:val="en-US" w:eastAsia="en-US"/>
        </w:rPr>
        <w:t>) time series for 8</w:t>
      </w:r>
      <w:r w:rsidR="00DC702E" w:rsidRPr="00BE372D">
        <w:rPr>
          <w:rFonts w:ascii="Times New Roman" w:eastAsia="Cambria" w:hAnsi="Times New Roman" w:cs="Times New Roman"/>
          <w:i/>
          <w:sz w:val="24"/>
          <w:szCs w:val="24"/>
          <w:lang w:val="en-US" w:eastAsia="en-US"/>
        </w:rPr>
        <w:t xml:space="preserve"> cod</w:t>
      </w:r>
      <w:r w:rsidRPr="00BE372D">
        <w:rPr>
          <w:rFonts w:ascii="Times New Roman" w:eastAsia="Cambria" w:hAnsi="Times New Roman" w:cs="Times New Roman"/>
          <w:i/>
          <w:sz w:val="24"/>
          <w:szCs w:val="24"/>
          <w:lang w:val="en-US" w:eastAsia="en-US"/>
        </w:rPr>
        <w:t xml:space="preserve"> (solid line) and</w:t>
      </w:r>
      <w:r w:rsidR="00DC702E" w:rsidRPr="00BE372D">
        <w:rPr>
          <w:rFonts w:ascii="Times New Roman" w:eastAsia="Cambria" w:hAnsi="Times New Roman" w:cs="Times New Roman"/>
          <w:i/>
          <w:sz w:val="24"/>
          <w:szCs w:val="24"/>
          <w:lang w:val="en-US" w:eastAsia="en-US"/>
        </w:rPr>
        <w:t xml:space="preserve"> haddock</w:t>
      </w:r>
      <w:r w:rsidRPr="00BE372D">
        <w:rPr>
          <w:rFonts w:ascii="Times New Roman" w:eastAsia="Cambria" w:hAnsi="Times New Roman" w:cs="Times New Roman"/>
          <w:i/>
          <w:sz w:val="24"/>
          <w:szCs w:val="24"/>
          <w:lang w:val="en-US" w:eastAsia="en-US"/>
        </w:rPr>
        <w:t xml:space="preserve"> (dashed line) stocks in the Atlantic Ocean. The red line indicates data from the Pre</w:t>
      </w:r>
      <w:r w:rsidR="00D10447" w:rsidRPr="00BE372D">
        <w:rPr>
          <w:rFonts w:ascii="Times New Roman" w:eastAsia="Cambria" w:hAnsi="Times New Roman" w:cs="Times New Roman"/>
          <w:i/>
          <w:sz w:val="24"/>
          <w:szCs w:val="24"/>
          <w:lang w:val="en-US" w:eastAsia="en-US"/>
        </w:rPr>
        <w:t>-</w:t>
      </w:r>
      <w:r w:rsidRPr="00BE372D">
        <w:rPr>
          <w:rFonts w:ascii="Times New Roman" w:eastAsia="Cambria" w:hAnsi="Times New Roman" w:cs="Times New Roman"/>
          <w:i/>
          <w:sz w:val="24"/>
          <w:szCs w:val="24"/>
          <w:lang w:val="en-US" w:eastAsia="en-US"/>
        </w:rPr>
        <w:t>1993 Period, while the blue line is for the Recent Period. The vertical grey line indicates the division between the two periods</w:t>
      </w:r>
    </w:p>
    <w:p w14:paraId="71C86B14" w14:textId="77777777" w:rsidR="008A0C8F" w:rsidRPr="00BE372D" w:rsidRDefault="008A0C8F" w:rsidP="00BE372D">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br w:type="page"/>
      </w:r>
    </w:p>
    <w:p w14:paraId="30C0D8D9" w14:textId="77777777" w:rsidR="008A0C8F" w:rsidRPr="00BE372D" w:rsidRDefault="008A0C8F" w:rsidP="00BE372D">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4F4C5687" wp14:editId="3EA04EB0">
            <wp:extent cx="5334000" cy="5334000"/>
            <wp:effectExtent l="0" t="0" r="0" b="0"/>
            <wp:docPr id="3"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14BDCF6" w14:textId="50DAAE4F" w:rsidR="008A0C8F" w:rsidRPr="00BE372D" w:rsidRDefault="008A0C8F" w:rsidP="00BE372D">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3: </w:t>
      </w:r>
      <w:r w:rsidR="00DC702E" w:rsidRPr="00BE372D">
        <w:rPr>
          <w:rFonts w:ascii="Times New Roman" w:eastAsia="Cambria" w:hAnsi="Times New Roman" w:cs="Times New Roman"/>
          <w:i/>
          <w:sz w:val="24"/>
          <w:szCs w:val="24"/>
          <w:lang w:val="en-US" w:eastAsia="en-US"/>
        </w:rPr>
        <w:t>D</w:t>
      </w:r>
      <w:r w:rsidRPr="00BE372D">
        <w:rPr>
          <w:rFonts w:ascii="Times New Roman" w:eastAsia="Cambria" w:hAnsi="Times New Roman" w:cs="Times New Roman"/>
          <w:i/>
          <w:sz w:val="24"/>
          <w:szCs w:val="24"/>
          <w:lang w:val="en-US" w:eastAsia="en-US"/>
        </w:rPr>
        <w:t>ensity plot</w:t>
      </w:r>
      <w:r w:rsidR="00453273" w:rsidRPr="00BE372D">
        <w:rPr>
          <w:rFonts w:ascii="Times New Roman" w:eastAsia="Cambria" w:hAnsi="Times New Roman" w:cs="Times New Roman"/>
          <w:i/>
          <w:sz w:val="24"/>
          <w:szCs w:val="24"/>
          <w:lang w:val="en-US" w:eastAsia="en-US"/>
        </w:rPr>
        <w:t>s</w:t>
      </w:r>
      <w:r w:rsidRPr="00BE372D">
        <w:rPr>
          <w:rFonts w:ascii="Times New Roman" w:eastAsia="Cambria" w:hAnsi="Times New Roman" w:cs="Times New Roman"/>
          <w:i/>
          <w:sz w:val="24"/>
          <w:szCs w:val="24"/>
          <w:lang w:val="en-US" w:eastAsia="en-US"/>
        </w:rPr>
        <w:t xml:space="preserve"> of the SSB values by each period. Vertical grey dashed line is the SSB of 0.2 while the grey solid vertical line is 0.4.</w:t>
      </w:r>
    </w:p>
    <w:p w14:paraId="705DDDD8" w14:textId="5C149CCE"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1DD07610" w14:textId="614DF484"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06AA4858" w14:textId="4DA60A05"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75DB488A" w14:textId="787AD775"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1BA89120" w14:textId="2CD44893"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339CA316" w14:textId="1534EDF8" w:rsidR="004B5FAA" w:rsidRPr="00BE372D" w:rsidRDefault="004B5FAA" w:rsidP="00BE372D">
      <w:pPr>
        <w:pStyle w:val="CaptionedFigure"/>
        <w:spacing w:after="240" w:line="360" w:lineRule="auto"/>
      </w:pPr>
      <w:r w:rsidRPr="00BE372D">
        <w:rPr>
          <w:noProof/>
        </w:rPr>
        <w:lastRenderedPageBreak/>
        <w:drawing>
          <wp:inline distT="0" distB="0" distL="0" distR="0" wp14:anchorId="30406625" wp14:editId="46D28494">
            <wp:extent cx="5334000" cy="5334000"/>
            <wp:effectExtent l="0" t="0" r="0" b="0"/>
            <wp:docPr id="20" name="Picture 20" descr="Figure 4: Standard deviation of the log residuals from the Ricker S-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tandard deviation of the log residuals from the Ricker S-R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1B2964A0" w14:textId="77777777" w:rsidR="004B5FAA" w:rsidRPr="00BE372D" w:rsidRDefault="004B5FAA" w:rsidP="00BE372D">
      <w:pPr>
        <w:pStyle w:val="ImageCaption"/>
        <w:spacing w:after="240" w:line="360" w:lineRule="auto"/>
      </w:pPr>
      <w:r w:rsidRPr="00BE372D">
        <w:t>Figure 4: Standard deviation of the log residuals from the Ricker S-R Model</w:t>
      </w:r>
    </w:p>
    <w:p w14:paraId="1E061B9A" w14:textId="77777777" w:rsidR="004B5FAA" w:rsidRPr="00BE372D" w:rsidRDefault="004B5FAA" w:rsidP="00BE372D">
      <w:pPr>
        <w:spacing w:after="240" w:line="360" w:lineRule="auto"/>
        <w:rPr>
          <w:sz w:val="24"/>
          <w:szCs w:val="24"/>
          <w:lang w:val="en-GB"/>
        </w:rPr>
      </w:pPr>
      <w:r w:rsidRPr="00BE372D">
        <w:rPr>
          <w:sz w:val="24"/>
          <w:szCs w:val="24"/>
          <w:lang w:val="en-GB"/>
        </w:rPr>
        <w:br w:type="page"/>
      </w:r>
    </w:p>
    <w:p w14:paraId="6B5DB5BD" w14:textId="1559060B" w:rsidR="004B5FAA" w:rsidRPr="00BE372D" w:rsidRDefault="004B5FAA" w:rsidP="00BE372D">
      <w:pPr>
        <w:pStyle w:val="CaptionedFigure"/>
        <w:spacing w:after="240" w:line="360" w:lineRule="auto"/>
      </w:pPr>
      <w:r w:rsidRPr="00BE372D">
        <w:rPr>
          <w:noProof/>
        </w:rPr>
        <w:lastRenderedPageBreak/>
        <w:drawing>
          <wp:inline distT="0" distB="0" distL="0" distR="0" wp14:anchorId="319B7322" wp14:editId="09E79C04">
            <wp:extent cx="5334000" cy="5334000"/>
            <wp:effectExtent l="0" t="0" r="0" b="0"/>
            <wp:docPr id="19" name="Picture 19" descr="Figure 5: Standard deviation of the log residuals from the G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Standard deviation of the log residuals from the GA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51208DA" w14:textId="77777777" w:rsidR="004B5FAA" w:rsidRPr="00BE372D" w:rsidRDefault="004B5FAA" w:rsidP="00BE372D">
      <w:pPr>
        <w:pStyle w:val="ImageCaption"/>
        <w:spacing w:after="240" w:line="360" w:lineRule="auto"/>
      </w:pPr>
      <w:r w:rsidRPr="00BE372D">
        <w:t>Figure 5: Standard deviation of the log residuals from the GAMs</w:t>
      </w:r>
    </w:p>
    <w:p w14:paraId="12B5F99A" w14:textId="7F86553E"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5F812940" w14:textId="791874A8"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3A404D43" w14:textId="4FE0E379"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01837486" w14:textId="2B19EACF"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1C51CE89" w14:textId="096D19C1" w:rsidR="004B5FAA" w:rsidRPr="00BE372D" w:rsidRDefault="004B5FAA" w:rsidP="00BE372D">
      <w:pPr>
        <w:spacing w:after="240" w:line="360" w:lineRule="auto"/>
        <w:ind w:firstLine="709"/>
        <w:rPr>
          <w:rFonts w:ascii="Times New Roman" w:eastAsia="Cambria" w:hAnsi="Times New Roman" w:cs="Times New Roman"/>
          <w:i/>
          <w:sz w:val="24"/>
          <w:szCs w:val="24"/>
          <w:lang w:val="en-US" w:eastAsia="en-US"/>
        </w:rPr>
      </w:pPr>
    </w:p>
    <w:p w14:paraId="5332F0E0" w14:textId="4F27F679" w:rsidR="004B5FAA" w:rsidRPr="00BE372D" w:rsidRDefault="004B5FAA" w:rsidP="00BE372D">
      <w:pPr>
        <w:pStyle w:val="CaptionedFigure"/>
        <w:spacing w:after="240" w:line="360" w:lineRule="auto"/>
      </w:pPr>
      <w:r w:rsidRPr="00BE372D">
        <w:rPr>
          <w:noProof/>
        </w:rPr>
        <w:lastRenderedPageBreak/>
        <w:drawing>
          <wp:inline distT="0" distB="0" distL="0" distR="0" wp14:anchorId="5713C187" wp14:editId="71E3E729">
            <wp:extent cx="5334000" cy="5334000"/>
            <wp:effectExtent l="0" t="0" r="0" b="0"/>
            <wp:docPr id="24" name="Picture 24" descr="Figure 6: Estimated log(alpha) from Ricker Stock Recruitment models for each stock in the Pre 1993 and Recent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6: Estimated log(alpha) from Ricker Stock Recruitment models for each stock in the Pre 1993 and Recent perio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44F9F42" w14:textId="15ECEA9F" w:rsidR="004B5FAA" w:rsidRPr="00BE372D" w:rsidRDefault="004B5FAA" w:rsidP="00BE372D">
      <w:pPr>
        <w:pStyle w:val="ImageCaption"/>
        <w:spacing w:after="240" w:line="360" w:lineRule="auto"/>
      </w:pPr>
      <w:r w:rsidRPr="00BE372D">
        <w:t>Figure 6: Estimated log(alpha)</w:t>
      </w:r>
      <w:r w:rsidR="00D10447" w:rsidRPr="00BE372D">
        <w:t xml:space="preserve"> (as an index of Steepness)</w:t>
      </w:r>
      <w:r w:rsidRPr="00BE372D">
        <w:t xml:space="preserve"> from Ricker Stock Recruitment models for each stock in the Pre</w:t>
      </w:r>
      <w:r w:rsidR="00D10447" w:rsidRPr="00BE372D">
        <w:t>-</w:t>
      </w:r>
      <w:r w:rsidRPr="00BE372D">
        <w:t>1993 and Recent period.</w:t>
      </w:r>
    </w:p>
    <w:p w14:paraId="5D9D97AB" w14:textId="77777777" w:rsidR="004B5FAA" w:rsidRPr="00BE372D" w:rsidRDefault="004B5FAA" w:rsidP="00BE372D">
      <w:pPr>
        <w:spacing w:after="240" w:line="360" w:lineRule="auto"/>
        <w:rPr>
          <w:sz w:val="24"/>
          <w:szCs w:val="24"/>
          <w:lang w:val="en-GB"/>
        </w:rPr>
      </w:pPr>
      <w:r w:rsidRPr="00BE372D">
        <w:rPr>
          <w:sz w:val="24"/>
          <w:szCs w:val="24"/>
          <w:lang w:val="en-GB"/>
        </w:rPr>
        <w:br w:type="page"/>
      </w:r>
    </w:p>
    <w:p w14:paraId="01D05C28" w14:textId="01ECAC98" w:rsidR="004B5FAA" w:rsidRPr="00BE372D" w:rsidRDefault="004B5FAA" w:rsidP="00BE372D">
      <w:pPr>
        <w:pStyle w:val="CaptionedFigure"/>
        <w:spacing w:after="240" w:line="360" w:lineRule="auto"/>
      </w:pPr>
      <w:r w:rsidRPr="00BE372D">
        <w:rPr>
          <w:noProof/>
        </w:rPr>
        <w:lastRenderedPageBreak/>
        <w:drawing>
          <wp:inline distT="0" distB="0" distL="0" distR="0" wp14:anchorId="2BF438C7" wp14:editId="2956CC69">
            <wp:extent cx="5334000" cy="5334000"/>
            <wp:effectExtent l="0" t="0" r="0" b="0"/>
            <wp:docPr id="23" name="Picture 23" descr="Figure 7: The mean log(Rec/SSB) when SSB is &lt;= 0.4 of maximum s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7: The mean log(Rec/SSB) when SSB is &lt;= 0.4 of maximum ss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316C26A0" w14:textId="77777777" w:rsidR="004B5FAA" w:rsidRPr="00BE372D" w:rsidRDefault="004B5FAA" w:rsidP="00BE372D">
      <w:pPr>
        <w:pStyle w:val="ImageCaption"/>
        <w:spacing w:after="240" w:line="360" w:lineRule="auto"/>
      </w:pPr>
      <w:r w:rsidRPr="00BE372D">
        <w:t xml:space="preserve">Figure 7: The mean log(Rec/SSB) when SSB is &lt;= 0.4 of maximum </w:t>
      </w:r>
      <w:proofErr w:type="spellStart"/>
      <w:r w:rsidRPr="00BE372D">
        <w:t>ssb</w:t>
      </w:r>
      <w:proofErr w:type="spellEnd"/>
    </w:p>
    <w:p w14:paraId="69A893A5" w14:textId="21B6CF28" w:rsidR="004B5FAA" w:rsidRPr="00432099" w:rsidRDefault="004B5FAA" w:rsidP="00432099">
      <w:pPr>
        <w:spacing w:after="240" w:line="360" w:lineRule="auto"/>
        <w:rPr>
          <w:sz w:val="24"/>
          <w:szCs w:val="24"/>
          <w:lang w:val="en-GB"/>
        </w:rPr>
      </w:pPr>
      <w:r w:rsidRPr="00BE372D">
        <w:rPr>
          <w:sz w:val="24"/>
          <w:szCs w:val="24"/>
          <w:lang w:val="en-GB"/>
        </w:rPr>
        <w:br w:type="page"/>
      </w:r>
    </w:p>
    <w:p w14:paraId="5392425F" w14:textId="587F71DB" w:rsidR="004B5FAA" w:rsidRPr="00BE372D" w:rsidRDefault="004B5FAA" w:rsidP="00BE372D">
      <w:pPr>
        <w:pStyle w:val="CaptionedFigure"/>
        <w:spacing w:after="240" w:line="360" w:lineRule="auto"/>
      </w:pPr>
      <w:r w:rsidRPr="00BE372D">
        <w:rPr>
          <w:noProof/>
        </w:rPr>
        <w:lastRenderedPageBreak/>
        <w:drawing>
          <wp:inline distT="0" distB="0" distL="0" distR="0" wp14:anchorId="6918CACD" wp14:editId="5422DCDA">
            <wp:extent cx="5334000" cy="5334000"/>
            <wp:effectExtent l="0" t="0" r="0" b="0"/>
            <wp:docPr id="27" name="Picture 27" descr="Figure 8: Autocorrelation of recruitment residuals from GAM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Autocorrelation of recruitment residuals from GAMs in each Perio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2D091765" w14:textId="530922E8" w:rsidR="004B5FAA" w:rsidRPr="00BE372D" w:rsidRDefault="004B5FAA" w:rsidP="00BE372D">
      <w:pPr>
        <w:pStyle w:val="ImageCaption"/>
        <w:spacing w:after="240" w:line="360" w:lineRule="auto"/>
      </w:pPr>
      <w:r w:rsidRPr="00BE372D">
        <w:t>Figure 8: Autocorrelation of recruitment residuals from GAMs in each Period.</w:t>
      </w:r>
      <w:r w:rsidR="00432099">
        <w:t xml:space="preserve"> The dashed lines show the average for the North East Atlantic (left) and North West Atlantic (right) stocks.</w:t>
      </w:r>
    </w:p>
    <w:p w14:paraId="50D35236" w14:textId="24CA620B" w:rsidR="004B5FAA" w:rsidRPr="00BE372D" w:rsidRDefault="004B5FAA" w:rsidP="00BE372D">
      <w:pPr>
        <w:pStyle w:val="CaptionedFigure"/>
        <w:spacing w:after="240" w:line="360" w:lineRule="auto"/>
      </w:pPr>
      <w:r w:rsidRPr="00BE372D">
        <w:rPr>
          <w:noProof/>
        </w:rPr>
        <w:lastRenderedPageBreak/>
        <w:drawing>
          <wp:inline distT="0" distB="0" distL="0" distR="0" wp14:anchorId="7728F6A2" wp14:editId="78E92F59">
            <wp:extent cx="5334000" cy="5334000"/>
            <wp:effectExtent l="0" t="0" r="0" b="0"/>
            <wp:docPr id="26" name="Picture 26" descr="Figure 9: Autocorrelation of recruitment residuals from Ricker Stock Recruitment model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Autocorrelation of recruitment residuals from Ricker Stock Recruitment models in each Peri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12C16AC7" w14:textId="640E8705" w:rsidR="00432099" w:rsidRPr="00BE372D" w:rsidRDefault="004B5FAA" w:rsidP="00432099">
      <w:pPr>
        <w:pStyle w:val="ImageCaption"/>
        <w:spacing w:after="240" w:line="360" w:lineRule="auto"/>
      </w:pPr>
      <w:r w:rsidRPr="00BE372D">
        <w:t>Figure 9: Autocorrelation of recruitment residuals from Ricker Stock Recruitment models in each Period.</w:t>
      </w:r>
      <w:r w:rsidR="00432099" w:rsidRPr="00432099">
        <w:t xml:space="preserve"> </w:t>
      </w:r>
      <w:r w:rsidR="00432099">
        <w:t>The dashed lines show the average for the North East Atlantic (left) and North West Atlantic (right) stocks.</w:t>
      </w:r>
    </w:p>
    <w:p w14:paraId="5605B742" w14:textId="212A0500" w:rsidR="004B5FAA" w:rsidRPr="00BE372D" w:rsidRDefault="004B5FAA" w:rsidP="00BE372D">
      <w:pPr>
        <w:pStyle w:val="ImageCaption"/>
        <w:spacing w:after="240" w:line="360" w:lineRule="auto"/>
      </w:pPr>
    </w:p>
    <w:p w14:paraId="3454506B" w14:textId="77777777" w:rsidR="004B5FAA" w:rsidRPr="00BE372D" w:rsidRDefault="004B5FAA" w:rsidP="00BE372D">
      <w:pPr>
        <w:spacing w:after="240" w:line="360" w:lineRule="auto"/>
        <w:rPr>
          <w:sz w:val="24"/>
          <w:szCs w:val="24"/>
          <w:lang w:val="en-GB"/>
        </w:rPr>
      </w:pPr>
      <w:r w:rsidRPr="00BE372D">
        <w:rPr>
          <w:sz w:val="24"/>
          <w:szCs w:val="24"/>
          <w:lang w:val="en-GB"/>
        </w:rPr>
        <w:br w:type="page"/>
      </w:r>
    </w:p>
    <w:p w14:paraId="5B4B8C37" w14:textId="77777777" w:rsidR="00FA7B85" w:rsidRPr="00BE372D" w:rsidRDefault="004B5FAA" w:rsidP="00BE372D">
      <w:pPr>
        <w:pStyle w:val="CaptionedFigure"/>
        <w:spacing w:after="240" w:line="360" w:lineRule="auto"/>
      </w:pPr>
      <w:r w:rsidRPr="00BE372D">
        <w:rPr>
          <w:noProof/>
        </w:rPr>
        <w:lastRenderedPageBreak/>
        <w:drawing>
          <wp:inline distT="0" distB="0" distL="0" distR="0" wp14:anchorId="798A8EB9" wp14:editId="602DFC46">
            <wp:extent cx="5334000" cy="5334000"/>
            <wp:effectExtent l="0" t="0" r="0" b="0"/>
            <wp:docPr id="25" name="Picture 25" descr="Figure 10: Cross correlation of the recruiment (log scal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0: Cross correlation of the recruiment (log scale) time ser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126C1657" w14:textId="33C7CAF2" w:rsidR="00432099" w:rsidRPr="00BE372D" w:rsidRDefault="004B5FAA" w:rsidP="00432099">
      <w:pPr>
        <w:pStyle w:val="ImageCaption"/>
        <w:spacing w:after="240" w:line="360" w:lineRule="auto"/>
      </w:pPr>
      <w:r w:rsidRPr="00BE372D">
        <w:t>Figure 10: Correlation of the recrui</w:t>
      </w:r>
      <w:r w:rsidR="00432099">
        <w:t>t</w:t>
      </w:r>
      <w:r w:rsidRPr="00BE372D">
        <w:t>ment (log scale) time series between the Cod and Haddock stocks in each Region</w:t>
      </w:r>
      <w:r w:rsidR="00432099">
        <w:t xml:space="preserve"> The dashed lines show the average for the North East Atlantic (left) and </w:t>
      </w:r>
    </w:p>
    <w:p w14:paraId="51CB64C5" w14:textId="77777777" w:rsidR="00FA7B85" w:rsidRPr="00BE372D" w:rsidRDefault="00FA7B85" w:rsidP="00BE372D">
      <w:pPr>
        <w:spacing w:after="240" w:line="360" w:lineRule="auto"/>
        <w:ind w:firstLine="709"/>
        <w:rPr>
          <w:rFonts w:ascii="Times New Roman" w:eastAsia="Cambria" w:hAnsi="Times New Roman" w:cs="Times New Roman"/>
          <w:sz w:val="24"/>
          <w:szCs w:val="24"/>
          <w:lang w:val="en-US" w:eastAsia="en-US"/>
        </w:rPr>
      </w:pPr>
    </w:p>
    <w:sectPr w:rsidR="00FA7B85" w:rsidRPr="00BE372D"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hael Fogarty" w:date="2022-02-08T10:24:00Z" w:initials="MJF">
    <w:p w14:paraId="0E18ED21" w14:textId="21609248" w:rsidR="008F6781" w:rsidRDefault="008F6781" w:rsidP="008F6781">
      <w:pPr>
        <w:pStyle w:val="CommentText"/>
      </w:pPr>
      <w:r>
        <w:rPr>
          <w:rStyle w:val="CommentReference"/>
        </w:rPr>
        <w:annotationRef/>
      </w:r>
      <w:r>
        <w:t>In the current analysis,  we look at Eastern Geo</w:t>
      </w:r>
      <w:r w:rsidR="000F0115">
        <w:t>rges Bank while Fogarty et al.</w:t>
      </w:r>
      <w:r>
        <w:t xml:space="preserve">  looked at the entire bank (which also allowed use of longer time series).</w:t>
      </w:r>
    </w:p>
    <w:p w14:paraId="6D4DCE6C" w14:textId="77777777" w:rsidR="008F6781" w:rsidRDefault="008F6781" w:rsidP="008F6781">
      <w:pPr>
        <w:pStyle w:val="CommentText"/>
      </w:pPr>
    </w:p>
    <w:p w14:paraId="63AFAA51" w14:textId="04E478CF" w:rsidR="008F6781" w:rsidRDefault="008F6781" w:rsidP="008F6781">
      <w:pPr>
        <w:pStyle w:val="CommentText"/>
      </w:pPr>
      <w:r>
        <w:t>Also Fogarty et al.  did not look at the Western Scotial Shelf</w:t>
      </w:r>
    </w:p>
  </w:comment>
  <w:comment w:id="6" w:author="Keith, David" w:date="2022-03-02T07:36:00Z" w:initials="KD">
    <w:p w14:paraId="7A34C120" w14:textId="0C924B1F" w:rsidR="007040FE" w:rsidRDefault="007040FE">
      <w:pPr>
        <w:pStyle w:val="CommentText"/>
      </w:pPr>
      <w:r>
        <w:rPr>
          <w:rStyle w:val="CommentReference"/>
        </w:rPr>
        <w:annotationRef/>
      </w:r>
      <w:r>
        <w:t>Say ‘many of the same’ or something....</w:t>
      </w:r>
    </w:p>
  </w:comment>
  <w:comment w:id="8" w:author="Michael Fogarty" w:date="2022-02-08T10:26:00Z" w:initials="MJF">
    <w:p w14:paraId="7C4F6964" w14:textId="616680B5" w:rsidR="008F6781" w:rsidRDefault="008F6781">
      <w:pPr>
        <w:pStyle w:val="CommentText"/>
      </w:pPr>
      <w:r>
        <w:rPr>
          <w:rStyle w:val="CommentReference"/>
        </w:rPr>
        <w:annotationRef/>
      </w:r>
      <w:r>
        <w:t xml:space="preserve">Should </w:t>
      </w:r>
      <w:r>
        <w:t>be ‘among’ ?</w:t>
      </w:r>
    </w:p>
  </w:comment>
  <w:comment w:id="10" w:author="Michael Fogarty" w:date="2022-02-08T10:28:00Z" w:initials="MJF">
    <w:p w14:paraId="1B76D871" w14:textId="77777777" w:rsidR="008F6781" w:rsidRDefault="008F6781" w:rsidP="008F6781">
      <w:pPr>
        <w:pStyle w:val="CommentText"/>
      </w:pPr>
      <w:r>
        <w:rPr>
          <w:rStyle w:val="CommentReference"/>
        </w:rPr>
        <w:annotationRef/>
      </w:r>
    </w:p>
    <w:p w14:paraId="669E1942" w14:textId="54B4142D" w:rsidR="008F6781" w:rsidRDefault="008F6781" w:rsidP="008F6781">
      <w:pPr>
        <w:pStyle w:val="CommentText"/>
      </w:pPr>
      <w:r>
        <w:rPr>
          <w:rStyle w:val="CommentReference"/>
        </w:rPr>
        <w:annotationRef/>
      </w:r>
      <w:r>
        <w:t xml:space="preserve">Remove </w:t>
      </w:r>
      <w:r>
        <w:t>this final parenthesis</w:t>
      </w:r>
    </w:p>
    <w:p w14:paraId="37B139BE" w14:textId="2500FC1A" w:rsidR="008F6781" w:rsidRDefault="008F6781">
      <w:pPr>
        <w:pStyle w:val="CommentText"/>
      </w:pPr>
    </w:p>
  </w:comment>
  <w:comment w:id="11" w:author="Michael Fogarty" w:date="2022-02-08T10:29:00Z" w:initials="MJF">
    <w:p w14:paraId="05F61CDF" w14:textId="77777777" w:rsidR="008F6781" w:rsidRDefault="008F6781" w:rsidP="008F6781">
      <w:pPr>
        <w:pStyle w:val="CommentText"/>
      </w:pPr>
      <w:r>
        <w:rPr>
          <w:rStyle w:val="CommentReference"/>
        </w:rPr>
        <w:annotationRef/>
      </w:r>
    </w:p>
    <w:p w14:paraId="0D185F93" w14:textId="7D1EB2E0" w:rsidR="008F6781" w:rsidRDefault="008F6781" w:rsidP="008F6781">
      <w:pPr>
        <w:pStyle w:val="CommentText"/>
      </w:pPr>
      <w:r>
        <w:t xml:space="preserve">Wanted to check to see if you used the standardization protocol for alpha as in Fogarty et al. (2001) to give the maximum annual reproductice rate as defined by Myers et al (1999; Eqn. 5).  I assumed it had been used but it occured to me that perhaps it was not, possibly accounting for some of the differences between the earlier analysis and this one dpending on how the correction differentially affects haddock vs cod).  </w:t>
      </w:r>
    </w:p>
    <w:p w14:paraId="1DC1307E" w14:textId="424CBCC7" w:rsidR="00FB204B" w:rsidRDefault="00FB204B" w:rsidP="008F6781">
      <w:pPr>
        <w:pStyle w:val="CommentText"/>
      </w:pPr>
    </w:p>
    <w:p w14:paraId="14F2FCDB" w14:textId="334AC627" w:rsidR="00FB204B" w:rsidRDefault="00FB204B" w:rsidP="008F6781">
      <w:pPr>
        <w:pStyle w:val="CommentText"/>
      </w:pPr>
      <w:r>
        <w:t>I’ve added the Myers et al. (1999) citation to the reference list</w:t>
      </w:r>
    </w:p>
    <w:p w14:paraId="7B17430B" w14:textId="77777777" w:rsidR="008F6781" w:rsidRDefault="008F6781" w:rsidP="008F6781">
      <w:pPr>
        <w:pStyle w:val="CommentText"/>
      </w:pPr>
    </w:p>
    <w:p w14:paraId="7C9B4FB1" w14:textId="2065302D" w:rsidR="00FB204B" w:rsidRDefault="008F6781" w:rsidP="008F6781">
      <w:pPr>
        <w:pStyle w:val="CommentText"/>
      </w:pPr>
      <w:r>
        <w:t>I believe that the case</w:t>
      </w:r>
      <w:r w:rsidR="00FB204B">
        <w:t>s</w:t>
      </w:r>
      <w:r>
        <w:t xml:space="preserve"> where the age at recruitmet differs between cod and haddock within</w:t>
      </w:r>
      <w:r w:rsidR="00FB204B">
        <w:t xml:space="preserve"> </w:t>
      </w:r>
      <w:r>
        <w:t xml:space="preserve"> </w:t>
      </w:r>
      <w:r w:rsidR="00FB204B">
        <w:t>regions</w:t>
      </w:r>
      <w:r w:rsidR="00F31325">
        <w:t xml:space="preserve"> </w:t>
      </w:r>
      <w:r>
        <w:t>(Iceland, Irish Sea, North Sea)</w:t>
      </w:r>
      <w:r w:rsidR="00FB204B">
        <w:t xml:space="preserve"> could  be problematic. All else being equaL, different ages at recruitment will give differnt slopes at the origin</w:t>
      </w:r>
    </w:p>
    <w:p w14:paraId="007DBFAE" w14:textId="5F63F85D" w:rsidR="008F6781" w:rsidRDefault="008F6781" w:rsidP="008F6781">
      <w:pPr>
        <w:pStyle w:val="CommentText"/>
      </w:pPr>
    </w:p>
  </w:comment>
  <w:comment w:id="12" w:author="Keith, David" w:date="2022-03-02T07:37:00Z" w:initials="KD">
    <w:p w14:paraId="6138F4CE" w14:textId="7B384296" w:rsidR="007040FE" w:rsidRDefault="007040FE">
      <w:pPr>
        <w:pStyle w:val="CommentText"/>
      </w:pPr>
      <w:r>
        <w:rPr>
          <w:rStyle w:val="CommentReference"/>
        </w:rPr>
        <w:annotationRef/>
      </w:r>
      <w:r>
        <w:t>This has all be revised.  Add a sentence saying we standardized based on Myers 1999...</w:t>
      </w:r>
    </w:p>
  </w:comment>
  <w:comment w:id="13" w:author="Michael Fogarty" w:date="2022-02-08T10:36:00Z" w:initials="MJF">
    <w:p w14:paraId="26982971" w14:textId="77777777" w:rsidR="00FB204B" w:rsidRDefault="00FB204B" w:rsidP="00FB204B">
      <w:pPr>
        <w:pStyle w:val="CommentText"/>
      </w:pPr>
      <w:r>
        <w:rPr>
          <w:rStyle w:val="CommentReference"/>
        </w:rPr>
        <w:annotationRef/>
      </w:r>
    </w:p>
    <w:p w14:paraId="1BEE5C22" w14:textId="11528A81" w:rsidR="00FB204B" w:rsidRDefault="00FB204B" w:rsidP="00FB204B">
      <w:pPr>
        <w:pStyle w:val="CommentText"/>
      </w:pPr>
      <w:r>
        <w:t xml:space="preserve">This </w:t>
      </w:r>
      <w:r>
        <w:t>is a nice addition to the analysis relative to what we had done in 2001</w:t>
      </w:r>
    </w:p>
    <w:p w14:paraId="4D1A3D29" w14:textId="02A928B6" w:rsidR="00FB204B" w:rsidRDefault="00FB204B">
      <w:pPr>
        <w:pStyle w:val="CommentText"/>
      </w:pPr>
    </w:p>
  </w:comment>
  <w:comment w:id="14" w:author="Michael Fogarty" w:date="2022-02-08T10:38:00Z" w:initials="MJF">
    <w:p w14:paraId="0B88D1CC" w14:textId="587B6913" w:rsidR="00FB204B" w:rsidRDefault="00FB204B">
      <w:pPr>
        <w:pStyle w:val="CommentText"/>
      </w:pPr>
      <w:r>
        <w:rPr>
          <w:rStyle w:val="CommentReference"/>
        </w:rPr>
        <w:annotationRef/>
      </w:r>
      <w:r>
        <w:t xml:space="preserve">I </w:t>
      </w:r>
      <w:r>
        <w:t>do think this is a good thing in principle.  However, I suspect it will be pretty sensitive to applying a fixed % maxSSB level to all stocks.</w:t>
      </w:r>
    </w:p>
    <w:p w14:paraId="117ADCB1" w14:textId="6D5B682F" w:rsidR="00FB204B" w:rsidRDefault="00FB204B">
      <w:pPr>
        <w:pStyle w:val="CommentText"/>
      </w:pPr>
    </w:p>
    <w:p w14:paraId="66B8D359" w14:textId="13B220A4" w:rsidR="00FB204B" w:rsidRDefault="00FB204B">
      <w:pPr>
        <w:pStyle w:val="CommentText"/>
      </w:pPr>
      <w:r>
        <w:t xml:space="preserve">An alternative might be to apply something like a hockey stick where the cutpoint can be determined individually (and objectively) for each stock.  The hockey stick is more B-H type </w:t>
      </w:r>
      <w:r w:rsidR="008B476C">
        <w:t>of course.  With Andy Beet, I’ve done some work allowing for an overcompensatory form (Ricker-like) using the segmented linear model approach.  If this is of any interest, I can provide some R  code that Andy developed (it also allows for the hockey stick).</w:t>
      </w:r>
    </w:p>
  </w:comment>
  <w:comment w:id="15" w:author="Keith, David" w:date="2022-03-02T07:37:00Z" w:initials="KD">
    <w:p w14:paraId="385A1153" w14:textId="45FF0811" w:rsidR="007040FE" w:rsidRDefault="007040FE">
      <w:pPr>
        <w:pStyle w:val="CommentText"/>
      </w:pPr>
      <w:r>
        <w:rPr>
          <w:rStyle w:val="CommentReference"/>
        </w:rPr>
        <w:annotationRef/>
      </w:r>
      <w:r>
        <w:t>I don’t think it’s worth doing the extra analysis, like we said we wanted a model free alternative.  I do take his point.  If we keep it I will need to standardize the alphas in this plot as well.</w:t>
      </w:r>
      <w:r w:rsidR="00A93C0F">
        <w:t xml:space="preserve"> The figure is nice fodder for reviewers, if they don’t like it we can just pull it and it doesn’t change anything.</w:t>
      </w:r>
    </w:p>
  </w:comment>
  <w:comment w:id="17" w:author="Michael Fogarty" w:date="2022-02-08T10:46:00Z" w:initials="MJF">
    <w:p w14:paraId="6FABF749" w14:textId="77777777" w:rsidR="008B476C" w:rsidRDefault="008B476C" w:rsidP="008B476C">
      <w:pPr>
        <w:pStyle w:val="CommentText"/>
      </w:pPr>
      <w:r>
        <w:rPr>
          <w:rStyle w:val="CommentReference"/>
        </w:rPr>
        <w:annotationRef/>
      </w:r>
    </w:p>
    <w:p w14:paraId="4F954E44" w14:textId="391B8437" w:rsidR="008B476C" w:rsidRDefault="008B476C" w:rsidP="008B476C">
      <w:pPr>
        <w:pStyle w:val="CommentText"/>
      </w:pPr>
      <w:r>
        <w:t xml:space="preserve">Note </w:t>
      </w:r>
      <w:r>
        <w:t>that when the autocorrelation in the residuals is significant, it reduces the effective degrees of freedom in the analysis and therefore the significance levels for the S-R model fits and also (I believe) the GAMs.  So any discussion of significance of model fits probably should have a caveat attached.</w:t>
      </w:r>
    </w:p>
    <w:p w14:paraId="0751DBC1" w14:textId="6A681EA1" w:rsidR="008B476C" w:rsidRDefault="008B476C">
      <w:pPr>
        <w:pStyle w:val="CommentText"/>
      </w:pPr>
    </w:p>
  </w:comment>
  <w:comment w:id="18" w:author="Keith, David" w:date="2022-03-02T07:38:00Z" w:initials="KD">
    <w:p w14:paraId="174594B9" w14:textId="03FE5EF9" w:rsidR="007040FE" w:rsidRDefault="007040FE">
      <w:pPr>
        <w:pStyle w:val="CommentText"/>
      </w:pPr>
      <w:r>
        <w:rPr>
          <w:rStyle w:val="CommentReference"/>
        </w:rPr>
        <w:annotationRef/>
      </w:r>
      <w:r>
        <w:t>Agreed, we just need a sentence summarizing his concerns.</w:t>
      </w:r>
    </w:p>
  </w:comment>
  <w:comment w:id="26" w:author="Michael Fogarty" w:date="2022-02-08T10:50:00Z" w:initials="MJF">
    <w:p w14:paraId="3E12BC6D" w14:textId="77777777" w:rsidR="008B476C" w:rsidRDefault="008B476C" w:rsidP="008B476C">
      <w:pPr>
        <w:pStyle w:val="CommentText"/>
      </w:pPr>
      <w:r>
        <w:rPr>
          <w:rStyle w:val="CommentReference"/>
        </w:rPr>
        <w:annotationRef/>
      </w:r>
    </w:p>
    <w:p w14:paraId="5466904C" w14:textId="2658D940" w:rsidR="008B476C" w:rsidRDefault="008B476C" w:rsidP="008B476C">
      <w:pPr>
        <w:pStyle w:val="CommentText"/>
      </w:pPr>
      <w:r>
        <w:t xml:space="preserve">I </w:t>
      </w:r>
      <w:r>
        <w:t xml:space="preserve">believe it would probably be better to just use the SD of of the model residuals as in Table 2 to make this point.  </w:t>
      </w:r>
    </w:p>
    <w:p w14:paraId="6EAB6508" w14:textId="404FE47C" w:rsidR="008B476C" w:rsidRDefault="008B476C">
      <w:pPr>
        <w:pStyle w:val="CommentText"/>
      </w:pPr>
    </w:p>
  </w:comment>
  <w:comment w:id="27" w:author="Keith, David" w:date="2022-03-02T07:47:00Z" w:initials="KD">
    <w:p w14:paraId="32E23735" w14:textId="159437BC" w:rsidR="00A93C0F" w:rsidRDefault="00A93C0F">
      <w:pPr>
        <w:pStyle w:val="CommentText"/>
      </w:pPr>
      <w:r>
        <w:rPr>
          <w:rStyle w:val="CommentReference"/>
        </w:rPr>
        <w:annotationRef/>
      </w:r>
      <w:r>
        <w:t xml:space="preserve">So I think Mike just means point to Table 2 not table 1. Make sure Table 2 shows the same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8" w:author="Michael Fogarty" w:date="2022-02-08T10:55:00Z" w:initials="MJF">
    <w:p w14:paraId="638E1B74" w14:textId="77777777" w:rsidR="00563DAC" w:rsidRDefault="00563DAC">
      <w:pPr>
        <w:pStyle w:val="CommentText"/>
      </w:pPr>
      <w:r>
        <w:rPr>
          <w:rStyle w:val="CommentReference"/>
        </w:rPr>
        <w:annotationRef/>
      </w:r>
    </w:p>
    <w:p w14:paraId="2AF7EB51" w14:textId="419A039E" w:rsidR="00563DAC" w:rsidRDefault="00563DAC">
      <w:pPr>
        <w:pStyle w:val="CommentText"/>
      </w:pPr>
      <w:r>
        <w:t>See earlier comment about the standardization of the slope at the origin estimate since it could affect the comparison with Fogarty et al. results</w:t>
      </w:r>
    </w:p>
  </w:comment>
  <w:comment w:id="30" w:author="Michael Fogarty" w:date="2022-02-07T17:14:00Z" w:initials="A">
    <w:p w14:paraId="6C475569" w14:textId="2BE3E7B2" w:rsidR="008F6781" w:rsidRDefault="008F6781">
      <w:pPr>
        <w:pStyle w:val="CommentText"/>
      </w:pPr>
      <w:r>
        <w:rPr>
          <w:rStyle w:val="CommentReference"/>
        </w:rPr>
        <w:annotationRef/>
      </w:r>
      <w:r>
        <w:t>and(?)</w:t>
      </w:r>
    </w:p>
  </w:comment>
  <w:comment w:id="32" w:author="Michael Fogarty" w:date="2022-02-07T17:16:00Z" w:initials="A">
    <w:p w14:paraId="31DC15AF" w14:textId="46D9FCA7" w:rsidR="008F6781" w:rsidRDefault="008F6781">
      <w:pPr>
        <w:pStyle w:val="CommentText"/>
      </w:pPr>
      <w:r>
        <w:rPr>
          <w:rStyle w:val="CommentReference"/>
        </w:rPr>
        <w:annotationRef/>
      </w:r>
      <w:r>
        <w:t>also the slope at the origin declines</w:t>
      </w:r>
      <w:r w:rsidR="00E51479">
        <w:t xml:space="preserve"> with increasing temperture in this analysis</w:t>
      </w:r>
    </w:p>
  </w:comment>
  <w:comment w:id="33" w:author="Michael Fogarty" w:date="2022-02-07T17:17:00Z" w:initials="A">
    <w:p w14:paraId="7489D6E3" w14:textId="1B2236ED" w:rsidR="008F6781" w:rsidRDefault="008F6781">
      <w:pPr>
        <w:pStyle w:val="CommentText"/>
      </w:pPr>
      <w:r>
        <w:rPr>
          <w:rStyle w:val="CommentReference"/>
        </w:rPr>
        <w:annotationRef/>
      </w:r>
      <w:r>
        <w:t xml:space="preserve">I </w:t>
      </w:r>
      <w:r>
        <w:t xml:space="preserve">think it is OK to state this conclusion. </w:t>
      </w:r>
    </w:p>
    <w:p w14:paraId="16D57441" w14:textId="77777777" w:rsidR="008F6781" w:rsidRDefault="008F6781">
      <w:pPr>
        <w:pStyle w:val="CommentText"/>
      </w:pPr>
    </w:p>
    <w:p w14:paraId="0AC3C674" w14:textId="2A3AC244" w:rsidR="008F6781" w:rsidRDefault="008F6781">
      <w:pPr>
        <w:pStyle w:val="CommentText"/>
        <w:rPr>
          <w:rFonts w:ascii="Times New Roman" w:hAnsi="Times New Roman" w:cs="Times New Roman"/>
          <w:sz w:val="24"/>
          <w:szCs w:val="24"/>
          <w:lang w:val="en-GB" w:eastAsia="en-US"/>
        </w:rPr>
      </w:pPr>
      <w:r>
        <w:t>However, it might be best to change it to read something like</w:t>
      </w:r>
      <w:r w:rsidRPr="00E51479">
        <w:t xml:space="preserve">: </w:t>
      </w:r>
      <w:r w:rsidRPr="00E51479">
        <w:rPr>
          <w:rFonts w:ascii="Times New Roman" w:hAnsi="Times New Roman" w:cs="Times New Roman"/>
          <w:sz w:val="24"/>
          <w:szCs w:val="24"/>
          <w:lang w:val="en-GB" w:eastAsia="en-US"/>
        </w:rPr>
        <w:t>Temperature had a positive linear effect on steepness of cod but a dome-shaped effect on haddock (</w:t>
      </w:r>
      <w:proofErr w:type="spellStart"/>
      <w:r w:rsidRPr="00E51479">
        <w:rPr>
          <w:rFonts w:ascii="Times New Roman" w:hAnsi="Times New Roman" w:cs="Times New Roman"/>
          <w:sz w:val="24"/>
          <w:szCs w:val="24"/>
          <w:lang w:val="en-GB" w:eastAsia="en-US"/>
        </w:rPr>
        <w:t>Mantzouni</w:t>
      </w:r>
      <w:proofErr w:type="spellEnd"/>
      <w:r w:rsidRPr="00E51479">
        <w:rPr>
          <w:rFonts w:ascii="Times New Roman" w:hAnsi="Times New Roman" w:cs="Times New Roman"/>
          <w:sz w:val="24"/>
          <w:szCs w:val="24"/>
          <w:lang w:val="en-GB" w:eastAsia="en-US"/>
        </w:rPr>
        <w:t xml:space="preserve"> and </w:t>
      </w:r>
      <w:proofErr w:type="spellStart"/>
      <w:r w:rsidRPr="00E51479">
        <w:rPr>
          <w:rFonts w:ascii="Times New Roman" w:hAnsi="Times New Roman" w:cs="Times New Roman"/>
          <w:sz w:val="24"/>
          <w:szCs w:val="24"/>
          <w:lang w:val="en-GB" w:eastAsia="en-US"/>
        </w:rPr>
        <w:t>MacKenzie</w:t>
      </w:r>
      <w:proofErr w:type="spellEnd"/>
      <w:r w:rsidRPr="00E51479">
        <w:rPr>
          <w:rFonts w:ascii="Times New Roman" w:hAnsi="Times New Roman" w:cs="Times New Roman"/>
          <w:sz w:val="24"/>
          <w:szCs w:val="24"/>
          <w:lang w:val="en-GB" w:eastAsia="en-US"/>
        </w:rPr>
        <w:t xml:space="preserve"> 2009).</w:t>
      </w:r>
    </w:p>
    <w:p w14:paraId="47C50C34" w14:textId="77777777" w:rsidR="008F6781" w:rsidRDefault="008F6781">
      <w:pPr>
        <w:pStyle w:val="CommentText"/>
        <w:rPr>
          <w:rFonts w:ascii="Times New Roman" w:hAnsi="Times New Roman" w:cs="Times New Roman"/>
          <w:sz w:val="24"/>
          <w:szCs w:val="24"/>
          <w:lang w:val="en-GB" w:eastAsia="en-US"/>
        </w:rPr>
      </w:pPr>
    </w:p>
    <w:p w14:paraId="5613736A" w14:textId="515CEB50" w:rsidR="008F6781" w:rsidRDefault="008F6781">
      <w:pPr>
        <w:pStyle w:val="CommentText"/>
      </w:pPr>
      <w:r>
        <w:rPr>
          <w:rFonts w:ascii="Times New Roman" w:hAnsi="Times New Roman" w:cs="Times New Roman"/>
          <w:sz w:val="24"/>
          <w:szCs w:val="24"/>
          <w:lang w:val="en-GB" w:eastAsia="en-US"/>
        </w:rPr>
        <w:t>It is clear from the citation in the reference that it is from a grey literature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FAA51" w15:done="0"/>
  <w15:commentEx w15:paraId="7A34C120" w15:paraIdParent="63AFAA51" w15:done="0"/>
  <w15:commentEx w15:paraId="7C4F6964" w15:done="0"/>
  <w15:commentEx w15:paraId="37B139BE" w15:done="0"/>
  <w15:commentEx w15:paraId="007DBFAE" w15:done="0"/>
  <w15:commentEx w15:paraId="6138F4CE" w15:paraIdParent="007DBFAE" w15:done="0"/>
  <w15:commentEx w15:paraId="4D1A3D29" w15:done="0"/>
  <w15:commentEx w15:paraId="66B8D359" w15:done="0"/>
  <w15:commentEx w15:paraId="385A1153" w15:paraIdParent="66B8D359" w15:done="0"/>
  <w15:commentEx w15:paraId="0751DBC1" w15:done="0"/>
  <w15:commentEx w15:paraId="174594B9" w15:paraIdParent="0751DBC1" w15:done="0"/>
  <w15:commentEx w15:paraId="6EAB6508" w15:done="0"/>
  <w15:commentEx w15:paraId="32E23735" w15:paraIdParent="6EAB6508" w15:done="0"/>
  <w15:commentEx w15:paraId="2AF7EB51" w15:done="0"/>
  <w15:commentEx w15:paraId="6C475569" w15:done="0"/>
  <w15:commentEx w15:paraId="31DC15AF" w15:done="0"/>
  <w15:commentEx w15:paraId="561373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9D14" w16cex:dateUtc="2022-03-02T11:36:00Z"/>
  <w16cex:commentExtensible w16cex:durableId="25C99D2F" w16cex:dateUtc="2022-03-02T11:37:00Z"/>
  <w16cex:commentExtensible w16cex:durableId="25C99D4C" w16cex:dateUtc="2022-03-02T11:37:00Z"/>
  <w16cex:commentExtensible w16cex:durableId="25C99D85" w16cex:dateUtc="2022-03-02T11:38:00Z"/>
  <w16cex:commentExtensible w16cex:durableId="25C99F91" w16cex:dateUtc="2022-03-0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FAA51" w16cid:durableId="25C99CE7"/>
  <w16cid:commentId w16cid:paraId="7A34C120" w16cid:durableId="25C99D14"/>
  <w16cid:commentId w16cid:paraId="7C4F6964" w16cid:durableId="25C99CE8"/>
  <w16cid:commentId w16cid:paraId="37B139BE" w16cid:durableId="25C99CE9"/>
  <w16cid:commentId w16cid:paraId="007DBFAE" w16cid:durableId="25C99CEA"/>
  <w16cid:commentId w16cid:paraId="6138F4CE" w16cid:durableId="25C99D2F"/>
  <w16cid:commentId w16cid:paraId="4D1A3D29" w16cid:durableId="25C99CEB"/>
  <w16cid:commentId w16cid:paraId="66B8D359" w16cid:durableId="25C99CEC"/>
  <w16cid:commentId w16cid:paraId="385A1153" w16cid:durableId="25C99D4C"/>
  <w16cid:commentId w16cid:paraId="0751DBC1" w16cid:durableId="25C99CED"/>
  <w16cid:commentId w16cid:paraId="174594B9" w16cid:durableId="25C99D85"/>
  <w16cid:commentId w16cid:paraId="6EAB6508" w16cid:durableId="25C99CEE"/>
  <w16cid:commentId w16cid:paraId="32E23735" w16cid:durableId="25C99F91"/>
  <w16cid:commentId w16cid:paraId="2AF7EB51" w16cid:durableId="25C99CEF"/>
  <w16cid:commentId w16cid:paraId="6C475569" w16cid:durableId="25C99CF0"/>
  <w16cid:commentId w16cid:paraId="31DC15AF" w16cid:durableId="25C99CF1"/>
  <w16cid:commentId w16cid:paraId="5613736A" w16cid:durableId="25C99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9E313" w14:textId="77777777" w:rsidR="008F6781" w:rsidRDefault="008F6781" w:rsidP="00FC6AF5">
      <w:r>
        <w:separator/>
      </w:r>
    </w:p>
  </w:endnote>
  <w:endnote w:type="continuationSeparator" w:id="0">
    <w:p w14:paraId="75969C7F" w14:textId="77777777" w:rsidR="008F6781" w:rsidRDefault="008F6781"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JWAJF+Times-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B53" w14:textId="77777777" w:rsidR="008F6781" w:rsidRDefault="008F6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19F1" w14:textId="77777777" w:rsidR="008F6781" w:rsidRDefault="008F6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2A74" w14:textId="77777777" w:rsidR="008F6781" w:rsidRDefault="008F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A6AB" w14:textId="77777777" w:rsidR="008F6781" w:rsidRDefault="008F6781" w:rsidP="00FC6AF5">
      <w:r>
        <w:separator/>
      </w:r>
    </w:p>
  </w:footnote>
  <w:footnote w:type="continuationSeparator" w:id="0">
    <w:p w14:paraId="7B87C308" w14:textId="77777777" w:rsidR="008F6781" w:rsidRDefault="008F6781"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F9C" w14:textId="77777777" w:rsidR="008F6781" w:rsidRDefault="008F6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51553"/>
      <w:docPartObj>
        <w:docPartGallery w:val="Page Numbers (Top of Page)"/>
        <w:docPartUnique/>
      </w:docPartObj>
    </w:sdtPr>
    <w:sdtEndPr>
      <w:rPr>
        <w:noProof/>
      </w:rPr>
    </w:sdtEndPr>
    <w:sdtContent>
      <w:p w14:paraId="75B0D48A" w14:textId="09AE064E" w:rsidR="008F6781" w:rsidRDefault="008F6781">
        <w:pPr>
          <w:pStyle w:val="Header"/>
          <w:jc w:val="right"/>
        </w:pPr>
        <w:r>
          <w:fldChar w:fldCharType="begin"/>
        </w:r>
        <w:r>
          <w:instrText xml:space="preserve"> PAGE   \* MERGEFORMAT </w:instrText>
        </w:r>
        <w:r>
          <w:fldChar w:fldCharType="separate"/>
        </w:r>
        <w:r w:rsidR="00F31325">
          <w:rPr>
            <w:noProof/>
          </w:rPr>
          <w:t>14</w:t>
        </w:r>
        <w:r>
          <w:rPr>
            <w:noProof/>
          </w:rPr>
          <w:fldChar w:fldCharType="end"/>
        </w:r>
      </w:p>
    </w:sdtContent>
  </w:sdt>
  <w:p w14:paraId="00C0E03C" w14:textId="77777777" w:rsidR="008F6781" w:rsidRDefault="008F6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6861" w14:textId="77777777" w:rsidR="008F6781" w:rsidRDefault="008F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1E33"/>
    <w:multiLevelType w:val="hybridMultilevel"/>
    <w:tmpl w:val="1C9E1B92"/>
    <w:lvl w:ilvl="0" w:tplc="14A67508">
      <w:start w:val="49"/>
      <w:numFmt w:val="bullet"/>
      <w:lvlText w:val=""/>
      <w:lvlJc w:val="left"/>
      <w:pPr>
        <w:ind w:left="1069" w:hanging="360"/>
      </w:pPr>
      <w:rPr>
        <w:rFonts w:ascii="Symbol" w:eastAsiaTheme="minorHAnsi" w:hAnsi="Symbol" w:cs="Times New Roman"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258D8"/>
    <w:multiLevelType w:val="hybridMultilevel"/>
    <w:tmpl w:val="082488D2"/>
    <w:lvl w:ilvl="0" w:tplc="24D693AE">
      <w:start w:val="49"/>
      <w:numFmt w:val="bullet"/>
      <w:lvlText w:val=""/>
      <w:lvlJc w:val="left"/>
      <w:pPr>
        <w:ind w:left="468" w:hanging="360"/>
      </w:pPr>
      <w:rPr>
        <w:rFonts w:ascii="Symbol" w:eastAsiaTheme="minorHAnsi" w:hAnsi="Symbol" w:cs="Times New Roman" w:hint="default"/>
      </w:rPr>
    </w:lvl>
    <w:lvl w:ilvl="1" w:tplc="04140003" w:tentative="1">
      <w:start w:val="1"/>
      <w:numFmt w:val="bullet"/>
      <w:lvlText w:val="o"/>
      <w:lvlJc w:val="left"/>
      <w:pPr>
        <w:ind w:left="1188" w:hanging="360"/>
      </w:pPr>
      <w:rPr>
        <w:rFonts w:ascii="Courier New" w:hAnsi="Courier New" w:cs="Courier New" w:hint="default"/>
      </w:rPr>
    </w:lvl>
    <w:lvl w:ilvl="2" w:tplc="04140005" w:tentative="1">
      <w:start w:val="1"/>
      <w:numFmt w:val="bullet"/>
      <w:lvlText w:val=""/>
      <w:lvlJc w:val="left"/>
      <w:pPr>
        <w:ind w:left="1908" w:hanging="360"/>
      </w:pPr>
      <w:rPr>
        <w:rFonts w:ascii="Wingdings" w:hAnsi="Wingdings" w:hint="default"/>
      </w:rPr>
    </w:lvl>
    <w:lvl w:ilvl="3" w:tplc="04140001" w:tentative="1">
      <w:start w:val="1"/>
      <w:numFmt w:val="bullet"/>
      <w:lvlText w:val=""/>
      <w:lvlJc w:val="left"/>
      <w:pPr>
        <w:ind w:left="2628" w:hanging="360"/>
      </w:pPr>
      <w:rPr>
        <w:rFonts w:ascii="Symbol" w:hAnsi="Symbol" w:hint="default"/>
      </w:rPr>
    </w:lvl>
    <w:lvl w:ilvl="4" w:tplc="04140003" w:tentative="1">
      <w:start w:val="1"/>
      <w:numFmt w:val="bullet"/>
      <w:lvlText w:val="o"/>
      <w:lvlJc w:val="left"/>
      <w:pPr>
        <w:ind w:left="3348" w:hanging="360"/>
      </w:pPr>
      <w:rPr>
        <w:rFonts w:ascii="Courier New" w:hAnsi="Courier New" w:cs="Courier New" w:hint="default"/>
      </w:rPr>
    </w:lvl>
    <w:lvl w:ilvl="5" w:tplc="04140005" w:tentative="1">
      <w:start w:val="1"/>
      <w:numFmt w:val="bullet"/>
      <w:lvlText w:val=""/>
      <w:lvlJc w:val="left"/>
      <w:pPr>
        <w:ind w:left="4068" w:hanging="360"/>
      </w:pPr>
      <w:rPr>
        <w:rFonts w:ascii="Wingdings" w:hAnsi="Wingdings" w:hint="default"/>
      </w:rPr>
    </w:lvl>
    <w:lvl w:ilvl="6" w:tplc="04140001" w:tentative="1">
      <w:start w:val="1"/>
      <w:numFmt w:val="bullet"/>
      <w:lvlText w:val=""/>
      <w:lvlJc w:val="left"/>
      <w:pPr>
        <w:ind w:left="4788" w:hanging="360"/>
      </w:pPr>
      <w:rPr>
        <w:rFonts w:ascii="Symbol" w:hAnsi="Symbol" w:hint="default"/>
      </w:rPr>
    </w:lvl>
    <w:lvl w:ilvl="7" w:tplc="04140003" w:tentative="1">
      <w:start w:val="1"/>
      <w:numFmt w:val="bullet"/>
      <w:lvlText w:val="o"/>
      <w:lvlJc w:val="left"/>
      <w:pPr>
        <w:ind w:left="5508" w:hanging="360"/>
      </w:pPr>
      <w:rPr>
        <w:rFonts w:ascii="Courier New" w:hAnsi="Courier New" w:cs="Courier New" w:hint="default"/>
      </w:rPr>
    </w:lvl>
    <w:lvl w:ilvl="8" w:tplc="04140005" w:tentative="1">
      <w:start w:val="1"/>
      <w:numFmt w:val="bullet"/>
      <w:lvlText w:val=""/>
      <w:lvlJc w:val="left"/>
      <w:pPr>
        <w:ind w:left="6228" w:hanging="360"/>
      </w:pPr>
      <w:rPr>
        <w:rFonts w:ascii="Wingdings" w:hAnsi="Wingdings" w:hint="default"/>
      </w:rPr>
    </w:lvl>
  </w:abstractNum>
  <w:abstractNum w:abstractNumId="5"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7"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2"/>
  </w:num>
  <w:num w:numId="5">
    <w:abstractNumId w:val="8"/>
  </w:num>
  <w:num w:numId="6">
    <w:abstractNumId w:val="9"/>
  </w:num>
  <w:num w:numId="7">
    <w:abstractNumId w:val="5"/>
  </w:num>
  <w:num w:numId="8">
    <w:abstractNumId w:val="3"/>
  </w:num>
  <w:num w:numId="9">
    <w:abstractNumId w:val="10"/>
  </w:num>
  <w:num w:numId="10">
    <w:abstractNumId w:val="11"/>
  </w:num>
  <w:num w:numId="11">
    <w:abstractNumId w:val="1"/>
  </w:num>
  <w:num w:numId="12">
    <w:abstractNumId w:val="0"/>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Fogarty">
    <w15:presenceInfo w15:providerId="None" w15:userId="Michael Fogarty"/>
  </w15:person>
  <w15:person w15:author="Anne.Richards">
    <w15:presenceInfo w15:providerId="None" w15:userId="Anne.Richards"/>
  </w15:person>
  <w15:person w15:author="Keith, David">
    <w15:presenceInfo w15:providerId="AD" w15:userId="S::David.Keith@dfo-mpo.gc.ca::1a2a3a8e-7892-49fa-9ae1-ef0b528a0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0DE"/>
    <w:rsid w:val="00020219"/>
    <w:rsid w:val="00022B42"/>
    <w:rsid w:val="00022C21"/>
    <w:rsid w:val="00025035"/>
    <w:rsid w:val="000363B6"/>
    <w:rsid w:val="00043744"/>
    <w:rsid w:val="000510B0"/>
    <w:rsid w:val="00051237"/>
    <w:rsid w:val="000552EF"/>
    <w:rsid w:val="00073EA7"/>
    <w:rsid w:val="000828BA"/>
    <w:rsid w:val="00085255"/>
    <w:rsid w:val="00085C15"/>
    <w:rsid w:val="0009023B"/>
    <w:rsid w:val="0009033B"/>
    <w:rsid w:val="000918F1"/>
    <w:rsid w:val="000951D4"/>
    <w:rsid w:val="000A1026"/>
    <w:rsid w:val="000A1471"/>
    <w:rsid w:val="000A21A2"/>
    <w:rsid w:val="000A23DE"/>
    <w:rsid w:val="000A3714"/>
    <w:rsid w:val="000A6162"/>
    <w:rsid w:val="000B1088"/>
    <w:rsid w:val="000B6BE1"/>
    <w:rsid w:val="000B71C4"/>
    <w:rsid w:val="000C55D1"/>
    <w:rsid w:val="000C6F31"/>
    <w:rsid w:val="000D21DD"/>
    <w:rsid w:val="000D4A7B"/>
    <w:rsid w:val="000E1E5F"/>
    <w:rsid w:val="000E521C"/>
    <w:rsid w:val="000E7249"/>
    <w:rsid w:val="000E7D19"/>
    <w:rsid w:val="000F0115"/>
    <w:rsid w:val="000F67E3"/>
    <w:rsid w:val="00104A10"/>
    <w:rsid w:val="00105F5B"/>
    <w:rsid w:val="00106C92"/>
    <w:rsid w:val="00110B74"/>
    <w:rsid w:val="00111AFF"/>
    <w:rsid w:val="0011455A"/>
    <w:rsid w:val="001201E8"/>
    <w:rsid w:val="00121470"/>
    <w:rsid w:val="001254CD"/>
    <w:rsid w:val="00132AF1"/>
    <w:rsid w:val="00136520"/>
    <w:rsid w:val="001504B9"/>
    <w:rsid w:val="0015192B"/>
    <w:rsid w:val="00164BFE"/>
    <w:rsid w:val="001702B6"/>
    <w:rsid w:val="001705BF"/>
    <w:rsid w:val="00177117"/>
    <w:rsid w:val="00185B40"/>
    <w:rsid w:val="00187F79"/>
    <w:rsid w:val="001916FB"/>
    <w:rsid w:val="0019265B"/>
    <w:rsid w:val="001A17D0"/>
    <w:rsid w:val="001B7EC4"/>
    <w:rsid w:val="001D261B"/>
    <w:rsid w:val="001D2BFF"/>
    <w:rsid w:val="001D49A2"/>
    <w:rsid w:val="001E067A"/>
    <w:rsid w:val="001E2976"/>
    <w:rsid w:val="001E33AA"/>
    <w:rsid w:val="001E7195"/>
    <w:rsid w:val="0020003B"/>
    <w:rsid w:val="00200DAB"/>
    <w:rsid w:val="0021139F"/>
    <w:rsid w:val="0021479B"/>
    <w:rsid w:val="00221250"/>
    <w:rsid w:val="002215E4"/>
    <w:rsid w:val="0022402F"/>
    <w:rsid w:val="002334A7"/>
    <w:rsid w:val="00233A7C"/>
    <w:rsid w:val="002425C4"/>
    <w:rsid w:val="002544B5"/>
    <w:rsid w:val="00254F56"/>
    <w:rsid w:val="002574F0"/>
    <w:rsid w:val="00262B8B"/>
    <w:rsid w:val="00262EA2"/>
    <w:rsid w:val="0026435E"/>
    <w:rsid w:val="002734B4"/>
    <w:rsid w:val="0027439D"/>
    <w:rsid w:val="00285730"/>
    <w:rsid w:val="002977F8"/>
    <w:rsid w:val="002A08DE"/>
    <w:rsid w:val="002A66EF"/>
    <w:rsid w:val="002B712E"/>
    <w:rsid w:val="002B773C"/>
    <w:rsid w:val="002C64BA"/>
    <w:rsid w:val="002D14F1"/>
    <w:rsid w:val="002E261E"/>
    <w:rsid w:val="002F05D7"/>
    <w:rsid w:val="002F10FA"/>
    <w:rsid w:val="00304501"/>
    <w:rsid w:val="003114B1"/>
    <w:rsid w:val="003221D2"/>
    <w:rsid w:val="00323060"/>
    <w:rsid w:val="00324EE5"/>
    <w:rsid w:val="00344A5D"/>
    <w:rsid w:val="00344FE8"/>
    <w:rsid w:val="0034660D"/>
    <w:rsid w:val="00347E59"/>
    <w:rsid w:val="00360FD3"/>
    <w:rsid w:val="00363666"/>
    <w:rsid w:val="00364BE3"/>
    <w:rsid w:val="00365701"/>
    <w:rsid w:val="00365805"/>
    <w:rsid w:val="00371F14"/>
    <w:rsid w:val="00381D05"/>
    <w:rsid w:val="00391A81"/>
    <w:rsid w:val="00391B21"/>
    <w:rsid w:val="003A1A81"/>
    <w:rsid w:val="003A1FB9"/>
    <w:rsid w:val="003A4009"/>
    <w:rsid w:val="003C69C9"/>
    <w:rsid w:val="003D0C18"/>
    <w:rsid w:val="003D4788"/>
    <w:rsid w:val="003D49F6"/>
    <w:rsid w:val="003D5687"/>
    <w:rsid w:val="003D71C0"/>
    <w:rsid w:val="003E0757"/>
    <w:rsid w:val="003E42FD"/>
    <w:rsid w:val="003E4D2C"/>
    <w:rsid w:val="003F36A5"/>
    <w:rsid w:val="00401BF0"/>
    <w:rsid w:val="00401E75"/>
    <w:rsid w:val="004105FB"/>
    <w:rsid w:val="004118BE"/>
    <w:rsid w:val="004123F1"/>
    <w:rsid w:val="00415F5E"/>
    <w:rsid w:val="0041683E"/>
    <w:rsid w:val="00432099"/>
    <w:rsid w:val="004359D4"/>
    <w:rsid w:val="004368FB"/>
    <w:rsid w:val="004425D3"/>
    <w:rsid w:val="00447BC6"/>
    <w:rsid w:val="00453273"/>
    <w:rsid w:val="0045706B"/>
    <w:rsid w:val="00461E26"/>
    <w:rsid w:val="00467F04"/>
    <w:rsid w:val="00474E5F"/>
    <w:rsid w:val="00483058"/>
    <w:rsid w:val="004834B6"/>
    <w:rsid w:val="00484C16"/>
    <w:rsid w:val="0048538C"/>
    <w:rsid w:val="004974C7"/>
    <w:rsid w:val="004B381D"/>
    <w:rsid w:val="004B5FAA"/>
    <w:rsid w:val="004C071A"/>
    <w:rsid w:val="004C4440"/>
    <w:rsid w:val="004C72E0"/>
    <w:rsid w:val="004D1718"/>
    <w:rsid w:val="004D266F"/>
    <w:rsid w:val="004F3ED2"/>
    <w:rsid w:val="004F4C73"/>
    <w:rsid w:val="004F4D83"/>
    <w:rsid w:val="004F64B3"/>
    <w:rsid w:val="004F68C5"/>
    <w:rsid w:val="004F6F00"/>
    <w:rsid w:val="00507AAB"/>
    <w:rsid w:val="00507D32"/>
    <w:rsid w:val="00510E1A"/>
    <w:rsid w:val="00521A93"/>
    <w:rsid w:val="005233C8"/>
    <w:rsid w:val="00533DA5"/>
    <w:rsid w:val="005400F7"/>
    <w:rsid w:val="0054326D"/>
    <w:rsid w:val="005445D9"/>
    <w:rsid w:val="00545304"/>
    <w:rsid w:val="00552FCC"/>
    <w:rsid w:val="00563DAC"/>
    <w:rsid w:val="00571EA9"/>
    <w:rsid w:val="00580724"/>
    <w:rsid w:val="00587FFB"/>
    <w:rsid w:val="00591530"/>
    <w:rsid w:val="0059773F"/>
    <w:rsid w:val="005A4273"/>
    <w:rsid w:val="005B300A"/>
    <w:rsid w:val="005B5C25"/>
    <w:rsid w:val="005C3B01"/>
    <w:rsid w:val="005C545A"/>
    <w:rsid w:val="005D08CC"/>
    <w:rsid w:val="005D2F9C"/>
    <w:rsid w:val="005D7A7A"/>
    <w:rsid w:val="005E2BD3"/>
    <w:rsid w:val="0060034D"/>
    <w:rsid w:val="0060423F"/>
    <w:rsid w:val="006115B6"/>
    <w:rsid w:val="00611A15"/>
    <w:rsid w:val="0061236F"/>
    <w:rsid w:val="0062054A"/>
    <w:rsid w:val="00623CE3"/>
    <w:rsid w:val="00625F65"/>
    <w:rsid w:val="00632A6E"/>
    <w:rsid w:val="00635104"/>
    <w:rsid w:val="006450E9"/>
    <w:rsid w:val="00650107"/>
    <w:rsid w:val="00655F3E"/>
    <w:rsid w:val="00656AD6"/>
    <w:rsid w:val="00661129"/>
    <w:rsid w:val="00662818"/>
    <w:rsid w:val="00663579"/>
    <w:rsid w:val="006670E1"/>
    <w:rsid w:val="00672BBF"/>
    <w:rsid w:val="00677037"/>
    <w:rsid w:val="00682559"/>
    <w:rsid w:val="006829C2"/>
    <w:rsid w:val="00683F39"/>
    <w:rsid w:val="006877DA"/>
    <w:rsid w:val="0069630C"/>
    <w:rsid w:val="006A06C5"/>
    <w:rsid w:val="006B0EB1"/>
    <w:rsid w:val="006B2745"/>
    <w:rsid w:val="006C367C"/>
    <w:rsid w:val="006C54FA"/>
    <w:rsid w:val="006D609D"/>
    <w:rsid w:val="006E38B1"/>
    <w:rsid w:val="006F4DAB"/>
    <w:rsid w:val="006F6B74"/>
    <w:rsid w:val="006F7376"/>
    <w:rsid w:val="007040FE"/>
    <w:rsid w:val="00704D06"/>
    <w:rsid w:val="007064F2"/>
    <w:rsid w:val="00706F7F"/>
    <w:rsid w:val="00707B41"/>
    <w:rsid w:val="00717811"/>
    <w:rsid w:val="00720CDB"/>
    <w:rsid w:val="0072561B"/>
    <w:rsid w:val="00731EFD"/>
    <w:rsid w:val="00731FC4"/>
    <w:rsid w:val="00733263"/>
    <w:rsid w:val="0074076F"/>
    <w:rsid w:val="00743060"/>
    <w:rsid w:val="00750D23"/>
    <w:rsid w:val="0075216C"/>
    <w:rsid w:val="0076737C"/>
    <w:rsid w:val="00773495"/>
    <w:rsid w:val="007754F8"/>
    <w:rsid w:val="0077566C"/>
    <w:rsid w:val="0078159C"/>
    <w:rsid w:val="00781861"/>
    <w:rsid w:val="00793653"/>
    <w:rsid w:val="00793D94"/>
    <w:rsid w:val="00794AFC"/>
    <w:rsid w:val="007A4B3F"/>
    <w:rsid w:val="007B41F8"/>
    <w:rsid w:val="007B5190"/>
    <w:rsid w:val="007B6545"/>
    <w:rsid w:val="007D38D3"/>
    <w:rsid w:val="007D66BA"/>
    <w:rsid w:val="007D6E2A"/>
    <w:rsid w:val="007F24E3"/>
    <w:rsid w:val="00803868"/>
    <w:rsid w:val="00806C58"/>
    <w:rsid w:val="00811ADE"/>
    <w:rsid w:val="008175D3"/>
    <w:rsid w:val="00817F8D"/>
    <w:rsid w:val="00824AD9"/>
    <w:rsid w:val="00832D34"/>
    <w:rsid w:val="008366FB"/>
    <w:rsid w:val="00842866"/>
    <w:rsid w:val="00847424"/>
    <w:rsid w:val="008551B3"/>
    <w:rsid w:val="00857328"/>
    <w:rsid w:val="00857AF8"/>
    <w:rsid w:val="008624BC"/>
    <w:rsid w:val="00862EE2"/>
    <w:rsid w:val="00864E65"/>
    <w:rsid w:val="00865C75"/>
    <w:rsid w:val="00866180"/>
    <w:rsid w:val="008733BA"/>
    <w:rsid w:val="00875D9E"/>
    <w:rsid w:val="0087767A"/>
    <w:rsid w:val="0088007B"/>
    <w:rsid w:val="0088012E"/>
    <w:rsid w:val="00884487"/>
    <w:rsid w:val="0088565B"/>
    <w:rsid w:val="00890173"/>
    <w:rsid w:val="008950F9"/>
    <w:rsid w:val="008A0975"/>
    <w:rsid w:val="008A0C8F"/>
    <w:rsid w:val="008A213C"/>
    <w:rsid w:val="008A4504"/>
    <w:rsid w:val="008B476C"/>
    <w:rsid w:val="008B4994"/>
    <w:rsid w:val="008C1DF7"/>
    <w:rsid w:val="008C2593"/>
    <w:rsid w:val="008D28A5"/>
    <w:rsid w:val="008E4871"/>
    <w:rsid w:val="008E501C"/>
    <w:rsid w:val="008F36A6"/>
    <w:rsid w:val="008F54E4"/>
    <w:rsid w:val="008F6781"/>
    <w:rsid w:val="0090148B"/>
    <w:rsid w:val="00906CB1"/>
    <w:rsid w:val="00911235"/>
    <w:rsid w:val="00914C9E"/>
    <w:rsid w:val="00923EDB"/>
    <w:rsid w:val="009244EC"/>
    <w:rsid w:val="00924C14"/>
    <w:rsid w:val="00925DE2"/>
    <w:rsid w:val="009462BE"/>
    <w:rsid w:val="00967195"/>
    <w:rsid w:val="009678CA"/>
    <w:rsid w:val="00972746"/>
    <w:rsid w:val="00980F22"/>
    <w:rsid w:val="0098128E"/>
    <w:rsid w:val="00995DFE"/>
    <w:rsid w:val="009967B7"/>
    <w:rsid w:val="009A07BB"/>
    <w:rsid w:val="009A11F7"/>
    <w:rsid w:val="009B5E5E"/>
    <w:rsid w:val="009C5C87"/>
    <w:rsid w:val="009C6163"/>
    <w:rsid w:val="009C7EB4"/>
    <w:rsid w:val="009D6C76"/>
    <w:rsid w:val="009E16A4"/>
    <w:rsid w:val="009E418F"/>
    <w:rsid w:val="009F63A3"/>
    <w:rsid w:val="00A035F2"/>
    <w:rsid w:val="00A12257"/>
    <w:rsid w:val="00A14827"/>
    <w:rsid w:val="00A17593"/>
    <w:rsid w:val="00A20C04"/>
    <w:rsid w:val="00A210BD"/>
    <w:rsid w:val="00A306A9"/>
    <w:rsid w:val="00A30E2A"/>
    <w:rsid w:val="00A40787"/>
    <w:rsid w:val="00A410D1"/>
    <w:rsid w:val="00A411AC"/>
    <w:rsid w:val="00A4701C"/>
    <w:rsid w:val="00A47DF7"/>
    <w:rsid w:val="00A616EA"/>
    <w:rsid w:val="00A679DB"/>
    <w:rsid w:val="00A70611"/>
    <w:rsid w:val="00A82B6B"/>
    <w:rsid w:val="00A87C61"/>
    <w:rsid w:val="00A93C0F"/>
    <w:rsid w:val="00A93EA8"/>
    <w:rsid w:val="00A959C5"/>
    <w:rsid w:val="00AA1AE0"/>
    <w:rsid w:val="00AC7DE7"/>
    <w:rsid w:val="00AD09CD"/>
    <w:rsid w:val="00AD146F"/>
    <w:rsid w:val="00AD54F4"/>
    <w:rsid w:val="00AE317B"/>
    <w:rsid w:val="00AE6D6D"/>
    <w:rsid w:val="00AE76E8"/>
    <w:rsid w:val="00AF0339"/>
    <w:rsid w:val="00AF0CBF"/>
    <w:rsid w:val="00AF52EA"/>
    <w:rsid w:val="00AF5B2C"/>
    <w:rsid w:val="00B0165D"/>
    <w:rsid w:val="00B06867"/>
    <w:rsid w:val="00B11851"/>
    <w:rsid w:val="00B27685"/>
    <w:rsid w:val="00B31310"/>
    <w:rsid w:val="00B3292C"/>
    <w:rsid w:val="00B37B2C"/>
    <w:rsid w:val="00B37C2D"/>
    <w:rsid w:val="00B40707"/>
    <w:rsid w:val="00B514FC"/>
    <w:rsid w:val="00B52ABE"/>
    <w:rsid w:val="00B5321C"/>
    <w:rsid w:val="00B648BD"/>
    <w:rsid w:val="00B64AF2"/>
    <w:rsid w:val="00B65CF9"/>
    <w:rsid w:val="00B72E9D"/>
    <w:rsid w:val="00B861C0"/>
    <w:rsid w:val="00B878F7"/>
    <w:rsid w:val="00B922CF"/>
    <w:rsid w:val="00B965A2"/>
    <w:rsid w:val="00BA338B"/>
    <w:rsid w:val="00BB2063"/>
    <w:rsid w:val="00BB60FB"/>
    <w:rsid w:val="00BB7F32"/>
    <w:rsid w:val="00BC1073"/>
    <w:rsid w:val="00BD4FC6"/>
    <w:rsid w:val="00BD6E77"/>
    <w:rsid w:val="00BE15D5"/>
    <w:rsid w:val="00BE29C1"/>
    <w:rsid w:val="00BE2BDD"/>
    <w:rsid w:val="00BE372D"/>
    <w:rsid w:val="00BE6279"/>
    <w:rsid w:val="00BF19A6"/>
    <w:rsid w:val="00BF4A59"/>
    <w:rsid w:val="00C121F2"/>
    <w:rsid w:val="00C22124"/>
    <w:rsid w:val="00C25B78"/>
    <w:rsid w:val="00C2697E"/>
    <w:rsid w:val="00C47025"/>
    <w:rsid w:val="00C47A43"/>
    <w:rsid w:val="00C538D3"/>
    <w:rsid w:val="00C6511D"/>
    <w:rsid w:val="00C75354"/>
    <w:rsid w:val="00C82E48"/>
    <w:rsid w:val="00C87846"/>
    <w:rsid w:val="00C9226A"/>
    <w:rsid w:val="00CA0E12"/>
    <w:rsid w:val="00CA2513"/>
    <w:rsid w:val="00CB1D0E"/>
    <w:rsid w:val="00CB2055"/>
    <w:rsid w:val="00CB397A"/>
    <w:rsid w:val="00CC0A5E"/>
    <w:rsid w:val="00CC46C2"/>
    <w:rsid w:val="00CC57C3"/>
    <w:rsid w:val="00CE52D6"/>
    <w:rsid w:val="00CF1315"/>
    <w:rsid w:val="00CF1BC7"/>
    <w:rsid w:val="00CF4692"/>
    <w:rsid w:val="00D03D51"/>
    <w:rsid w:val="00D03E57"/>
    <w:rsid w:val="00D10447"/>
    <w:rsid w:val="00D22B2E"/>
    <w:rsid w:val="00D234BC"/>
    <w:rsid w:val="00D33A31"/>
    <w:rsid w:val="00D4276B"/>
    <w:rsid w:val="00D5012D"/>
    <w:rsid w:val="00D501E6"/>
    <w:rsid w:val="00D54DEC"/>
    <w:rsid w:val="00D834B8"/>
    <w:rsid w:val="00D94489"/>
    <w:rsid w:val="00D9674A"/>
    <w:rsid w:val="00DA100F"/>
    <w:rsid w:val="00DA3311"/>
    <w:rsid w:val="00DB0E31"/>
    <w:rsid w:val="00DB3420"/>
    <w:rsid w:val="00DC702E"/>
    <w:rsid w:val="00DD4237"/>
    <w:rsid w:val="00DE774C"/>
    <w:rsid w:val="00DF1F34"/>
    <w:rsid w:val="00E0330F"/>
    <w:rsid w:val="00E034B2"/>
    <w:rsid w:val="00E035C5"/>
    <w:rsid w:val="00E13EA6"/>
    <w:rsid w:val="00E218B6"/>
    <w:rsid w:val="00E22727"/>
    <w:rsid w:val="00E22808"/>
    <w:rsid w:val="00E24C69"/>
    <w:rsid w:val="00E25DE4"/>
    <w:rsid w:val="00E40303"/>
    <w:rsid w:val="00E405B5"/>
    <w:rsid w:val="00E43FAA"/>
    <w:rsid w:val="00E44777"/>
    <w:rsid w:val="00E51479"/>
    <w:rsid w:val="00E517E3"/>
    <w:rsid w:val="00E52EAD"/>
    <w:rsid w:val="00E53452"/>
    <w:rsid w:val="00E57834"/>
    <w:rsid w:val="00E5785E"/>
    <w:rsid w:val="00E57FDF"/>
    <w:rsid w:val="00E64C26"/>
    <w:rsid w:val="00E675C4"/>
    <w:rsid w:val="00E678E2"/>
    <w:rsid w:val="00E67B86"/>
    <w:rsid w:val="00E711A1"/>
    <w:rsid w:val="00E77F22"/>
    <w:rsid w:val="00E81453"/>
    <w:rsid w:val="00E8368D"/>
    <w:rsid w:val="00E8586D"/>
    <w:rsid w:val="00E85F65"/>
    <w:rsid w:val="00E96C7D"/>
    <w:rsid w:val="00EA0161"/>
    <w:rsid w:val="00EA375C"/>
    <w:rsid w:val="00EA7C3F"/>
    <w:rsid w:val="00EB043F"/>
    <w:rsid w:val="00EB12B6"/>
    <w:rsid w:val="00EB34BD"/>
    <w:rsid w:val="00EB5403"/>
    <w:rsid w:val="00EB6770"/>
    <w:rsid w:val="00EB7BF4"/>
    <w:rsid w:val="00EC0FB6"/>
    <w:rsid w:val="00EC1136"/>
    <w:rsid w:val="00EC1C54"/>
    <w:rsid w:val="00EC2ACC"/>
    <w:rsid w:val="00EC45AD"/>
    <w:rsid w:val="00EC6BBB"/>
    <w:rsid w:val="00ED3B43"/>
    <w:rsid w:val="00EE018B"/>
    <w:rsid w:val="00EE341E"/>
    <w:rsid w:val="00EF0AB0"/>
    <w:rsid w:val="00F007DF"/>
    <w:rsid w:val="00F00D46"/>
    <w:rsid w:val="00F06E93"/>
    <w:rsid w:val="00F10EFE"/>
    <w:rsid w:val="00F1760D"/>
    <w:rsid w:val="00F24B00"/>
    <w:rsid w:val="00F25E7A"/>
    <w:rsid w:val="00F31325"/>
    <w:rsid w:val="00F44462"/>
    <w:rsid w:val="00F50DE9"/>
    <w:rsid w:val="00F661D3"/>
    <w:rsid w:val="00F842EF"/>
    <w:rsid w:val="00F9065E"/>
    <w:rsid w:val="00F94F0D"/>
    <w:rsid w:val="00F95235"/>
    <w:rsid w:val="00FA7B85"/>
    <w:rsid w:val="00FB0208"/>
    <w:rsid w:val="00FB204B"/>
    <w:rsid w:val="00FB323E"/>
    <w:rsid w:val="00FB43A5"/>
    <w:rsid w:val="00FC6AF5"/>
    <w:rsid w:val="00FC7EB9"/>
    <w:rsid w:val="00FD57A0"/>
    <w:rsid w:val="00FE0A45"/>
    <w:rsid w:val="00FE0F34"/>
    <w:rsid w:val="00FE7D1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 w:type="paragraph" w:customStyle="1" w:styleId="FirstParagraph">
    <w:name w:val="First Paragraph"/>
    <w:basedOn w:val="BodyText"/>
    <w:next w:val="BodyText"/>
    <w:qFormat/>
    <w:rsid w:val="004B5FAA"/>
  </w:style>
  <w:style w:type="paragraph" w:customStyle="1" w:styleId="Compact">
    <w:name w:val="Compact"/>
    <w:basedOn w:val="BodyText"/>
    <w:qFormat/>
    <w:rsid w:val="004B5FAA"/>
    <w:pPr>
      <w:spacing w:before="36" w:after="36"/>
    </w:pPr>
  </w:style>
  <w:style w:type="paragraph" w:customStyle="1" w:styleId="Default">
    <w:name w:val="Default"/>
    <w:rsid w:val="00BD6E77"/>
    <w:pPr>
      <w:widowControl w:val="0"/>
      <w:autoSpaceDE w:val="0"/>
      <w:autoSpaceDN w:val="0"/>
      <w:adjustRightInd w:val="0"/>
      <w:spacing w:after="0" w:line="240" w:lineRule="auto"/>
    </w:pPr>
    <w:rPr>
      <w:rFonts w:ascii="NJWAJF+Times-Bold" w:eastAsia="Times New Roman" w:hAnsi="NJWAJF+Times-Bold" w:cs="NJWAJF+Times-Bol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817">
      <w:bodyDiv w:val="1"/>
      <w:marLeft w:val="0"/>
      <w:marRight w:val="0"/>
      <w:marTop w:val="0"/>
      <w:marBottom w:val="0"/>
      <w:divBdr>
        <w:top w:val="none" w:sz="0" w:space="0" w:color="auto"/>
        <w:left w:val="none" w:sz="0" w:space="0" w:color="auto"/>
        <w:bottom w:val="none" w:sz="0" w:space="0" w:color="auto"/>
        <w:right w:val="none" w:sz="0" w:space="0" w:color="auto"/>
      </w:divBdr>
    </w:div>
    <w:div w:id="211619486">
      <w:bodyDiv w:val="1"/>
      <w:marLeft w:val="0"/>
      <w:marRight w:val="0"/>
      <w:marTop w:val="0"/>
      <w:marBottom w:val="0"/>
      <w:divBdr>
        <w:top w:val="none" w:sz="0" w:space="0" w:color="auto"/>
        <w:left w:val="none" w:sz="0" w:space="0" w:color="auto"/>
        <w:bottom w:val="none" w:sz="0" w:space="0" w:color="auto"/>
        <w:right w:val="none" w:sz="0" w:space="0" w:color="auto"/>
      </w:divBdr>
    </w:div>
    <w:div w:id="336494506">
      <w:bodyDiv w:val="1"/>
      <w:marLeft w:val="0"/>
      <w:marRight w:val="0"/>
      <w:marTop w:val="0"/>
      <w:marBottom w:val="0"/>
      <w:divBdr>
        <w:top w:val="none" w:sz="0" w:space="0" w:color="auto"/>
        <w:left w:val="none" w:sz="0" w:space="0" w:color="auto"/>
        <w:bottom w:val="none" w:sz="0" w:space="0" w:color="auto"/>
        <w:right w:val="none" w:sz="0" w:space="0" w:color="auto"/>
      </w:divBdr>
    </w:div>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64970">
      <w:bodyDiv w:val="1"/>
      <w:marLeft w:val="0"/>
      <w:marRight w:val="0"/>
      <w:marTop w:val="0"/>
      <w:marBottom w:val="0"/>
      <w:divBdr>
        <w:top w:val="none" w:sz="0" w:space="0" w:color="auto"/>
        <w:left w:val="none" w:sz="0" w:space="0" w:color="auto"/>
        <w:bottom w:val="none" w:sz="0" w:space="0" w:color="auto"/>
        <w:right w:val="none" w:sz="0" w:space="0" w:color="auto"/>
      </w:divBdr>
    </w:div>
    <w:div w:id="554897250">
      <w:bodyDiv w:val="1"/>
      <w:marLeft w:val="0"/>
      <w:marRight w:val="0"/>
      <w:marTop w:val="0"/>
      <w:marBottom w:val="0"/>
      <w:divBdr>
        <w:top w:val="none" w:sz="0" w:space="0" w:color="auto"/>
        <w:left w:val="none" w:sz="0" w:space="0" w:color="auto"/>
        <w:bottom w:val="none" w:sz="0" w:space="0" w:color="auto"/>
        <w:right w:val="none" w:sz="0" w:space="0" w:color="auto"/>
      </w:divBdr>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628171782">
      <w:bodyDiv w:val="1"/>
      <w:marLeft w:val="0"/>
      <w:marRight w:val="0"/>
      <w:marTop w:val="0"/>
      <w:marBottom w:val="0"/>
      <w:divBdr>
        <w:top w:val="none" w:sz="0" w:space="0" w:color="auto"/>
        <w:left w:val="none" w:sz="0" w:space="0" w:color="auto"/>
        <w:bottom w:val="none" w:sz="0" w:space="0" w:color="auto"/>
        <w:right w:val="none" w:sz="0" w:space="0" w:color="auto"/>
      </w:divBdr>
    </w:div>
    <w:div w:id="847986612">
      <w:bodyDiv w:val="1"/>
      <w:marLeft w:val="0"/>
      <w:marRight w:val="0"/>
      <w:marTop w:val="0"/>
      <w:marBottom w:val="0"/>
      <w:divBdr>
        <w:top w:val="none" w:sz="0" w:space="0" w:color="auto"/>
        <w:left w:val="none" w:sz="0" w:space="0" w:color="auto"/>
        <w:bottom w:val="none" w:sz="0" w:space="0" w:color="auto"/>
        <w:right w:val="none" w:sz="0" w:space="0" w:color="auto"/>
      </w:divBdr>
    </w:div>
    <w:div w:id="854266869">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063022974">
      <w:bodyDiv w:val="1"/>
      <w:marLeft w:val="0"/>
      <w:marRight w:val="0"/>
      <w:marTop w:val="0"/>
      <w:marBottom w:val="0"/>
      <w:divBdr>
        <w:top w:val="none" w:sz="0" w:space="0" w:color="auto"/>
        <w:left w:val="none" w:sz="0" w:space="0" w:color="auto"/>
        <w:bottom w:val="none" w:sz="0" w:space="0" w:color="auto"/>
        <w:right w:val="none" w:sz="0" w:space="0" w:color="auto"/>
      </w:divBdr>
    </w:div>
    <w:div w:id="1084305090">
      <w:bodyDiv w:val="1"/>
      <w:marLeft w:val="0"/>
      <w:marRight w:val="0"/>
      <w:marTop w:val="0"/>
      <w:marBottom w:val="0"/>
      <w:divBdr>
        <w:top w:val="none" w:sz="0" w:space="0" w:color="auto"/>
        <w:left w:val="none" w:sz="0" w:space="0" w:color="auto"/>
        <w:bottom w:val="none" w:sz="0" w:space="0" w:color="auto"/>
        <w:right w:val="none" w:sz="0" w:space="0" w:color="auto"/>
      </w:divBdr>
    </w:div>
    <w:div w:id="1091856966">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627858800">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 w:id="21057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ices.dk/advice/Pages/Latest-Advice.aspx" TargetMode="External"/><Relationship Id="rId17" Type="http://schemas.openxmlformats.org/officeDocument/2006/relationships/header" Target="header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CCC5-78B6-434D-B8B7-AA7214F4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6464</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Keith, David</cp:lastModifiedBy>
  <cp:revision>2</cp:revision>
  <cp:lastPrinted>2022-01-17T22:20:00Z</cp:lastPrinted>
  <dcterms:created xsi:type="dcterms:W3CDTF">2022-03-02T11:58:00Z</dcterms:created>
  <dcterms:modified xsi:type="dcterms:W3CDTF">2022-03-02T11:58:00Z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